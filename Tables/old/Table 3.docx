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76E" w:rsidRPr="00DC276E" w:rsidRDefault="00DC276E" w:rsidP="00DC276E">
      <w:pPr>
        <w:pStyle w:val="Caption"/>
        <w:rPr>
          <w:rFonts w:ascii="Times New Roman" w:hAnsi="Times New Roman" w:cs="Times New Roman"/>
          <w:color w:val="auto"/>
          <w:sz w:val="24"/>
          <w:szCs w:val="24"/>
        </w:rPr>
      </w:pPr>
      <w:r w:rsidRPr="00DC276E">
        <w:rPr>
          <w:rFonts w:ascii="Times New Roman" w:hAnsi="Times New Roman" w:cs="Times New Roman"/>
          <w:color w:val="auto"/>
          <w:sz w:val="24"/>
          <w:szCs w:val="24"/>
        </w:rPr>
        <w:t xml:space="preserve">Table 3. Known transcription factor binding sites matches. </w:t>
      </w:r>
      <w:r w:rsidRPr="00DC276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TomTom was used to perform the motif similarity analysis. 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  <w:tblPrChange w:id="0" w:author="Li, Yichao" w:date="2017-03-23T22:40:00Z">
          <w:tblPr>
            <w:tblStyle w:val="TableGrid"/>
            <w:tblW w:w="0" w:type="auto"/>
            <w:jc w:val="center"/>
            <w:tblLook w:val="04A0" w:firstRow="1" w:lastRow="0" w:firstColumn="1" w:lastColumn="0" w:noHBand="0" w:noVBand="1"/>
          </w:tblPr>
        </w:tblPrChange>
      </w:tblPr>
      <w:tblGrid>
        <w:gridCol w:w="2266"/>
        <w:gridCol w:w="1595"/>
        <w:gridCol w:w="2794"/>
        <w:gridCol w:w="1440"/>
        <w:gridCol w:w="1255"/>
        <w:tblGridChange w:id="1">
          <w:tblGrid>
            <w:gridCol w:w="2266"/>
            <w:gridCol w:w="1595"/>
            <w:gridCol w:w="2515"/>
            <w:gridCol w:w="279"/>
            <w:gridCol w:w="1205"/>
            <w:gridCol w:w="235"/>
            <w:gridCol w:w="1255"/>
          </w:tblGrid>
        </w:tblGridChange>
      </w:tblGrid>
      <w:tr w:rsidR="009F6151" w:rsidRPr="005E5BC8" w:rsidTr="009F6151">
        <w:trPr>
          <w:jc w:val="center"/>
          <w:trPrChange w:id="2" w:author="Li, Yichao" w:date="2017-03-23T22:40:00Z">
            <w:trPr>
              <w:jc w:val="center"/>
            </w:trPr>
          </w:trPrChange>
        </w:trPr>
        <w:tc>
          <w:tcPr>
            <w:tcW w:w="2266" w:type="dxa"/>
            <w:tcPrChange w:id="3" w:author="Li, Yichao" w:date="2017-03-23T22:40:00Z">
              <w:tcPr>
                <w:tcW w:w="2436" w:type="dxa"/>
              </w:tcPr>
            </w:tcPrChange>
          </w:tcPr>
          <w:p w:rsidR="00DC276E" w:rsidRPr="005E5BC8" w:rsidRDefault="00DC276E" w:rsidP="002110B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E5BC8">
              <w:rPr>
                <w:rFonts w:ascii="Times New Roman" w:hAnsi="Times New Roman" w:cs="Times New Roman"/>
                <w:noProof/>
                <w:sz w:val="24"/>
                <w:szCs w:val="24"/>
              </w:rPr>
              <w:t>Motif Logo</w:t>
            </w:r>
          </w:p>
        </w:tc>
        <w:tc>
          <w:tcPr>
            <w:tcW w:w="1595" w:type="dxa"/>
            <w:tcPrChange w:id="4" w:author="Li, Yichao" w:date="2017-03-23T22:40:00Z">
              <w:tcPr>
                <w:tcW w:w="1518" w:type="dxa"/>
              </w:tcPr>
            </w:tcPrChange>
          </w:tcPr>
          <w:p w:rsidR="00DC276E" w:rsidRPr="005E5BC8" w:rsidRDefault="00DC276E" w:rsidP="002110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BC8">
              <w:rPr>
                <w:rFonts w:ascii="Times New Roman" w:hAnsi="Times New Roman" w:cs="Times New Roman"/>
                <w:sz w:val="24"/>
                <w:szCs w:val="24"/>
              </w:rPr>
              <w:t>Motif Name</w:t>
            </w:r>
          </w:p>
        </w:tc>
        <w:tc>
          <w:tcPr>
            <w:tcW w:w="2794" w:type="dxa"/>
            <w:tcPrChange w:id="5" w:author="Li, Yichao" w:date="2017-03-23T22:40:00Z">
              <w:tcPr>
                <w:tcW w:w="1232" w:type="dxa"/>
              </w:tcPr>
            </w:tcPrChange>
          </w:tcPr>
          <w:p w:rsidR="00DC276E" w:rsidRPr="005E5BC8" w:rsidRDefault="00DC276E" w:rsidP="002110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BC8">
              <w:rPr>
                <w:rFonts w:ascii="Times New Roman" w:hAnsi="Times New Roman" w:cs="Times New Roman"/>
                <w:sz w:val="24"/>
                <w:szCs w:val="24"/>
              </w:rPr>
              <w:t>Best hit</w:t>
            </w:r>
          </w:p>
        </w:tc>
        <w:tc>
          <w:tcPr>
            <w:tcW w:w="1440" w:type="dxa"/>
            <w:tcPrChange w:id="6" w:author="Li, Yichao" w:date="2017-03-23T22:40:00Z">
              <w:tcPr>
                <w:tcW w:w="1084" w:type="dxa"/>
                <w:gridSpan w:val="2"/>
              </w:tcPr>
            </w:tcPrChange>
          </w:tcPr>
          <w:p w:rsidR="00DC276E" w:rsidRPr="005E5BC8" w:rsidRDefault="00DC276E" w:rsidP="002110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BC8"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  <w:tc>
          <w:tcPr>
            <w:tcW w:w="1255" w:type="dxa"/>
            <w:tcPrChange w:id="7" w:author="Li, Yichao" w:date="2017-03-23T22:40:00Z">
              <w:tcPr>
                <w:tcW w:w="1387" w:type="dxa"/>
                <w:gridSpan w:val="2"/>
              </w:tcPr>
            </w:tcPrChange>
          </w:tcPr>
          <w:p w:rsidR="00DC276E" w:rsidRPr="005E5BC8" w:rsidRDefault="00DC276E" w:rsidP="002110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BC8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9F6151" w:rsidRPr="005E5BC8" w:rsidTr="009F6151">
        <w:trPr>
          <w:jc w:val="center"/>
          <w:trPrChange w:id="8" w:author="Li, Yichao" w:date="2017-03-23T22:40:00Z">
            <w:trPr>
              <w:jc w:val="center"/>
            </w:trPr>
          </w:trPrChange>
        </w:trPr>
        <w:tc>
          <w:tcPr>
            <w:tcW w:w="2266" w:type="dxa"/>
            <w:tcPrChange w:id="9" w:author="Li, Yichao" w:date="2017-03-23T22:40:00Z">
              <w:tcPr>
                <w:tcW w:w="2436" w:type="dxa"/>
              </w:tcPr>
            </w:tcPrChange>
          </w:tcPr>
          <w:p w:rsidR="00DC276E" w:rsidRPr="005E5BC8" w:rsidRDefault="009F6151" w:rsidP="002110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_Hlk460270027"/>
            <w:ins w:id="11" w:author="Li, Yichao" w:date="2017-03-23T22:38:00Z">
              <w:r>
                <w:rPr>
                  <w:noProof/>
                  <w:lang w:eastAsia="en-US"/>
                </w:rPr>
                <w:drawing>
                  <wp:inline distT="0" distB="0" distL="0" distR="0" wp14:anchorId="284DD58B" wp14:editId="7A428209">
                    <wp:extent cx="1397000" cy="642223"/>
                    <wp:effectExtent l="0" t="0" r="0" b="5715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426266" cy="655677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  <w:del w:id="12" w:author="Li, Yichao" w:date="2017-03-23T22:35:00Z">
              <w:r w:rsidR="00DC276E" w:rsidRPr="005E5BC8" w:rsidDel="009F6151">
                <w:rPr>
                  <w:rFonts w:ascii="Times New Roman" w:hAnsi="Times New Roman" w:cs="Times New Roman"/>
                  <w:noProof/>
                  <w:sz w:val="24"/>
                  <w:szCs w:val="24"/>
                  <w:lang w:eastAsia="en-US"/>
                </w:rPr>
                <w:drawing>
                  <wp:inline distT="0" distB="0" distL="0" distR="0" wp14:anchorId="7DDA39F0" wp14:editId="37EDA6FF">
                    <wp:extent cx="1401745" cy="622998"/>
                    <wp:effectExtent l="0" t="0" r="8255" b="5715"/>
                    <wp:docPr id="11" name="Picture 1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"/>
                            <pic:cNvPicPr/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400795" cy="62257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</w:p>
        </w:tc>
        <w:tc>
          <w:tcPr>
            <w:tcW w:w="1595" w:type="dxa"/>
            <w:tcPrChange w:id="13" w:author="Li, Yichao" w:date="2017-03-23T22:40:00Z">
              <w:tcPr>
                <w:tcW w:w="1518" w:type="dxa"/>
              </w:tcPr>
            </w:tcPrChange>
          </w:tcPr>
          <w:p w:rsidR="00DC276E" w:rsidRPr="005E5BC8" w:rsidRDefault="009F6151" w:rsidP="002110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14" w:author="Li, Yichao" w:date="2017-03-23T22:40:00Z">
              <w:r w:rsidRPr="009F6151">
                <w:rPr>
                  <w:rFonts w:ascii="Times New Roman" w:hAnsi="Times New Roman" w:cs="Times New Roman"/>
                  <w:sz w:val="24"/>
                  <w:szCs w:val="24"/>
                </w:rPr>
                <w:t>gimme_101_Improbizer_GTAGCTACGTTGGCTAA</w:t>
              </w:r>
            </w:ins>
            <w:del w:id="15" w:author="Li, Yichao" w:date="2017-03-23T22:40:00Z">
              <w:r w:rsidR="00DC276E" w:rsidRPr="005E5BC8" w:rsidDel="009F6151">
                <w:rPr>
                  <w:rFonts w:ascii="Times New Roman" w:hAnsi="Times New Roman" w:cs="Times New Roman"/>
                  <w:sz w:val="24"/>
                  <w:szCs w:val="24"/>
                </w:rPr>
                <w:delText>MEME_7_w10</w:delText>
              </w:r>
            </w:del>
          </w:p>
        </w:tc>
        <w:tc>
          <w:tcPr>
            <w:tcW w:w="2794" w:type="dxa"/>
            <w:tcPrChange w:id="16" w:author="Li, Yichao" w:date="2017-03-23T22:40:00Z">
              <w:tcPr>
                <w:tcW w:w="1232" w:type="dxa"/>
              </w:tcPr>
            </w:tcPrChange>
          </w:tcPr>
          <w:p w:rsidR="00DC276E" w:rsidRPr="005E5BC8" w:rsidRDefault="009F6151" w:rsidP="002110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17" w:author="Li, Yichao" w:date="2017-03-23T22:38:00Z">
              <w:r>
                <w:rPr>
                  <w:noProof/>
                  <w:lang w:eastAsia="en-US"/>
                </w:rPr>
                <w:drawing>
                  <wp:inline distT="0" distB="0" distL="0" distR="0" wp14:anchorId="5D02A0E7" wp14:editId="6107BF34">
                    <wp:extent cx="1530350" cy="662565"/>
                    <wp:effectExtent l="0" t="0" r="0" b="444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611592" cy="697739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  <w:del w:id="18" w:author="Li, Yichao" w:date="2017-03-23T22:37:00Z">
              <w:r w:rsidR="00DC276E" w:rsidRPr="005E5BC8" w:rsidDel="009F6151">
                <w:rPr>
                  <w:rFonts w:ascii="Times New Roman" w:hAnsi="Times New Roman" w:cs="Times New Roman"/>
                  <w:sz w:val="24"/>
                  <w:szCs w:val="24"/>
                </w:rPr>
                <w:delText>MA0554.1</w:delText>
              </w:r>
            </w:del>
          </w:p>
        </w:tc>
        <w:tc>
          <w:tcPr>
            <w:tcW w:w="1440" w:type="dxa"/>
            <w:tcPrChange w:id="19" w:author="Li, Yichao" w:date="2017-03-23T22:40:00Z">
              <w:tcPr>
                <w:tcW w:w="1084" w:type="dxa"/>
                <w:gridSpan w:val="2"/>
              </w:tcPr>
            </w:tcPrChange>
          </w:tcPr>
          <w:p w:rsidR="00DC276E" w:rsidRPr="005E5BC8" w:rsidRDefault="00DC276E" w:rsidP="002110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del w:id="20" w:author="Li, Yichao" w:date="2017-03-23T22:38:00Z">
              <w:r w:rsidRPr="005E5BC8" w:rsidDel="009F6151">
                <w:rPr>
                  <w:rFonts w:ascii="Times New Roman" w:hAnsi="Times New Roman" w:cs="Times New Roman"/>
                  <w:sz w:val="24"/>
                  <w:szCs w:val="24"/>
                </w:rPr>
                <w:delText>SOC1</w:delText>
              </w:r>
            </w:del>
            <w:ins w:id="21" w:author="Li, Yichao" w:date="2017-03-23T22:38:00Z">
              <w:r w:rsidR="009F6151">
                <w:rPr>
                  <w:rFonts w:ascii="Times New Roman" w:hAnsi="Times New Roman" w:cs="Times New Roman"/>
                  <w:sz w:val="24"/>
                  <w:szCs w:val="24"/>
                </w:rPr>
                <w:t>MYB58</w:t>
              </w:r>
            </w:ins>
          </w:p>
        </w:tc>
        <w:tc>
          <w:tcPr>
            <w:tcW w:w="1255" w:type="dxa"/>
            <w:tcPrChange w:id="22" w:author="Li, Yichao" w:date="2017-03-23T22:40:00Z">
              <w:tcPr>
                <w:tcW w:w="1387" w:type="dxa"/>
                <w:gridSpan w:val="2"/>
              </w:tcPr>
            </w:tcPrChange>
          </w:tcPr>
          <w:p w:rsidR="00DC276E" w:rsidRPr="005E5BC8" w:rsidRDefault="009F6151" w:rsidP="002110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23" w:author="Li, Yichao" w:date="2017-03-23T22:39:00Z">
              <w:r w:rsidRPr="009F6151">
                <w:rPr>
                  <w:rFonts w:ascii="Times New Roman" w:hAnsi="Times New Roman" w:cs="Times New Roman"/>
                  <w:sz w:val="24"/>
                  <w:szCs w:val="24"/>
                </w:rPr>
                <w:t>1.10e-03</w:t>
              </w:r>
            </w:ins>
            <w:del w:id="24" w:author="Li, Yichao" w:date="2017-03-23T22:39:00Z">
              <w:r w:rsidR="00DC276E" w:rsidRPr="005E5BC8" w:rsidDel="009F6151">
                <w:rPr>
                  <w:rFonts w:ascii="Times New Roman" w:hAnsi="Times New Roman" w:cs="Times New Roman"/>
                  <w:sz w:val="24"/>
                  <w:szCs w:val="24"/>
                </w:rPr>
                <w:delText>0.00152847</w:delText>
              </w:r>
            </w:del>
          </w:p>
        </w:tc>
      </w:tr>
      <w:bookmarkEnd w:id="10"/>
      <w:tr w:rsidR="009F6151" w:rsidRPr="005E5BC8" w:rsidTr="009F6151">
        <w:trPr>
          <w:jc w:val="center"/>
          <w:trPrChange w:id="25" w:author="Li, Yichao" w:date="2017-03-23T22:40:00Z">
            <w:trPr>
              <w:jc w:val="center"/>
            </w:trPr>
          </w:trPrChange>
        </w:trPr>
        <w:tc>
          <w:tcPr>
            <w:tcW w:w="2266" w:type="dxa"/>
            <w:tcPrChange w:id="26" w:author="Li, Yichao" w:date="2017-03-23T22:40:00Z">
              <w:tcPr>
                <w:tcW w:w="2436" w:type="dxa"/>
              </w:tcPr>
            </w:tcPrChange>
          </w:tcPr>
          <w:p w:rsidR="00DC276E" w:rsidRPr="005E5BC8" w:rsidRDefault="009F6151" w:rsidP="002110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27" w:author="Li, Yichao" w:date="2017-03-23T22:40:00Z">
              <w:r>
                <w:rPr>
                  <w:noProof/>
                  <w:lang w:eastAsia="en-US"/>
                </w:rPr>
                <w:drawing>
                  <wp:inline distT="0" distB="0" distL="0" distR="0" wp14:anchorId="350C0A34" wp14:editId="0521214C">
                    <wp:extent cx="1301750" cy="424815"/>
                    <wp:effectExtent l="0" t="0" r="0" b="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301750" cy="42481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  <w:del w:id="28" w:author="Li, Yichao" w:date="2017-03-23T22:35:00Z">
              <w:r w:rsidR="00DC276E" w:rsidRPr="005E5BC8" w:rsidDel="009F6151">
                <w:rPr>
                  <w:rFonts w:ascii="Times New Roman" w:hAnsi="Times New Roman" w:cs="Times New Roman"/>
                  <w:noProof/>
                  <w:sz w:val="24"/>
                  <w:szCs w:val="24"/>
                  <w:lang w:eastAsia="en-US"/>
                </w:rPr>
                <w:drawing>
                  <wp:inline distT="0" distB="0" distL="0" distR="0" wp14:anchorId="332C5363" wp14:editId="4687D322">
                    <wp:extent cx="1401745" cy="681801"/>
                    <wp:effectExtent l="0" t="0" r="8255" b="4445"/>
                    <wp:docPr id="10" name="Picture 1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"/>
                            <pic:cNvPicPr/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402689" cy="68226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</w:p>
        </w:tc>
        <w:tc>
          <w:tcPr>
            <w:tcW w:w="1595" w:type="dxa"/>
            <w:tcPrChange w:id="29" w:author="Li, Yichao" w:date="2017-03-23T22:40:00Z">
              <w:tcPr>
                <w:tcW w:w="1518" w:type="dxa"/>
              </w:tcPr>
            </w:tcPrChange>
          </w:tcPr>
          <w:p w:rsidR="00DC276E" w:rsidRPr="005E5BC8" w:rsidRDefault="009F6151" w:rsidP="002110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30" w:author="Li, Yichao" w:date="2017-03-23T22:40:00Z">
              <w:r w:rsidRPr="009F6151">
                <w:rPr>
                  <w:rFonts w:ascii="Times New Roman" w:hAnsi="Times New Roman" w:cs="Times New Roman"/>
                  <w:sz w:val="24"/>
                  <w:szCs w:val="24"/>
                </w:rPr>
                <w:t>gimme_100_Improbizer_ACGAAAGAGAGAGAAAAG</w:t>
              </w:r>
            </w:ins>
            <w:del w:id="31" w:author="Li, Yichao" w:date="2017-03-23T22:40:00Z">
              <w:r w:rsidR="00DC276E" w:rsidRPr="005E5BC8" w:rsidDel="009F6151">
                <w:rPr>
                  <w:rFonts w:ascii="Times New Roman" w:hAnsi="Times New Roman" w:cs="Times New Roman"/>
                  <w:sz w:val="24"/>
                  <w:szCs w:val="24"/>
                </w:rPr>
                <w:delText>MEME_9_w10</w:delText>
              </w:r>
            </w:del>
          </w:p>
        </w:tc>
        <w:tc>
          <w:tcPr>
            <w:tcW w:w="2794" w:type="dxa"/>
            <w:tcPrChange w:id="32" w:author="Li, Yichao" w:date="2017-03-23T22:40:00Z">
              <w:tcPr>
                <w:tcW w:w="1232" w:type="dxa"/>
              </w:tcPr>
            </w:tcPrChange>
          </w:tcPr>
          <w:p w:rsidR="00DC276E" w:rsidRPr="005E5BC8" w:rsidRDefault="009F6151" w:rsidP="002110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33" w:author="Li, Yichao" w:date="2017-03-23T22:39:00Z">
              <w:r>
                <w:rPr>
                  <w:noProof/>
                  <w:lang w:eastAsia="en-US"/>
                </w:rPr>
                <w:drawing>
                  <wp:inline distT="0" distB="0" distL="0" distR="0" wp14:anchorId="56213A7C" wp14:editId="72751BE3">
                    <wp:extent cx="1581150" cy="506898"/>
                    <wp:effectExtent l="0" t="0" r="0" b="7620"/>
                    <wp:docPr id="3" name="Picture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706090" cy="546952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  <w:del w:id="34" w:author="Li, Yichao" w:date="2017-03-23T22:39:00Z">
              <w:r w:rsidR="00DC276E" w:rsidRPr="005E5BC8" w:rsidDel="009F6151">
                <w:rPr>
                  <w:rFonts w:ascii="Times New Roman" w:hAnsi="Times New Roman" w:cs="Times New Roman"/>
                  <w:sz w:val="24"/>
                  <w:szCs w:val="24"/>
                </w:rPr>
                <w:delText>MA1039.1</w:delText>
              </w:r>
            </w:del>
          </w:p>
        </w:tc>
        <w:tc>
          <w:tcPr>
            <w:tcW w:w="1440" w:type="dxa"/>
            <w:tcPrChange w:id="35" w:author="Li, Yichao" w:date="2017-03-23T22:40:00Z">
              <w:tcPr>
                <w:tcW w:w="1084" w:type="dxa"/>
                <w:gridSpan w:val="2"/>
              </w:tcPr>
            </w:tcPrChange>
          </w:tcPr>
          <w:p w:rsidR="00DC276E" w:rsidRPr="005E5BC8" w:rsidRDefault="00DC276E" w:rsidP="002110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del w:id="36" w:author="Li, Yichao" w:date="2017-03-23T22:40:00Z">
              <w:r w:rsidRPr="005E5BC8" w:rsidDel="009F6151">
                <w:rPr>
                  <w:rFonts w:ascii="Times New Roman" w:hAnsi="Times New Roman" w:cs="Times New Roman"/>
                  <w:sz w:val="24"/>
                  <w:szCs w:val="24"/>
                </w:rPr>
                <w:delText>MYB4</w:delText>
              </w:r>
            </w:del>
            <w:ins w:id="37" w:author="Li, Yichao" w:date="2017-03-23T22:40:00Z">
              <w:r w:rsidR="009F6151">
                <w:rPr>
                  <w:rFonts w:ascii="Times New Roman" w:hAnsi="Times New Roman" w:cs="Times New Roman"/>
                  <w:sz w:val="24"/>
                  <w:szCs w:val="24"/>
                </w:rPr>
                <w:t>BPC1</w:t>
              </w:r>
            </w:ins>
          </w:p>
        </w:tc>
        <w:tc>
          <w:tcPr>
            <w:tcW w:w="1255" w:type="dxa"/>
            <w:tcPrChange w:id="38" w:author="Li, Yichao" w:date="2017-03-23T22:40:00Z">
              <w:tcPr>
                <w:tcW w:w="1387" w:type="dxa"/>
                <w:gridSpan w:val="2"/>
              </w:tcPr>
            </w:tcPrChange>
          </w:tcPr>
          <w:p w:rsidR="00DC276E" w:rsidRPr="005E5BC8" w:rsidRDefault="009F6151" w:rsidP="002110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39" w:author="Li, Yichao" w:date="2017-03-23T22:43:00Z">
              <w:r w:rsidRPr="009F6151">
                <w:rPr>
                  <w:rFonts w:ascii="Times New Roman" w:hAnsi="Times New Roman" w:cs="Times New Roman"/>
                  <w:sz w:val="24"/>
                  <w:szCs w:val="24"/>
                </w:rPr>
                <w:t>6.04e-05</w:t>
              </w:r>
            </w:ins>
            <w:del w:id="40" w:author="Li, Yichao" w:date="2017-03-23T22:43:00Z">
              <w:r w:rsidR="00DC276E" w:rsidRPr="005E5BC8" w:rsidDel="009F6151">
                <w:rPr>
                  <w:rFonts w:ascii="Times New Roman" w:hAnsi="Times New Roman" w:cs="Times New Roman"/>
                  <w:sz w:val="24"/>
                  <w:szCs w:val="24"/>
                </w:rPr>
                <w:delText>0.000982304</w:delText>
              </w:r>
            </w:del>
          </w:p>
        </w:tc>
      </w:tr>
      <w:tr w:rsidR="009F6151" w:rsidRPr="005E5BC8" w:rsidTr="009F6151">
        <w:trPr>
          <w:jc w:val="center"/>
          <w:ins w:id="41" w:author="Li, Yichao" w:date="2017-03-23T22:41:00Z"/>
        </w:trPr>
        <w:tc>
          <w:tcPr>
            <w:tcW w:w="2266" w:type="dxa"/>
          </w:tcPr>
          <w:p w:rsidR="009F6151" w:rsidRDefault="009F6151" w:rsidP="002110B3">
            <w:pPr>
              <w:rPr>
                <w:ins w:id="42" w:author="Li, Yichao" w:date="2017-03-23T22:41:00Z"/>
                <w:noProof/>
                <w:lang w:eastAsia="en-US"/>
              </w:rPr>
            </w:pPr>
            <w:ins w:id="43" w:author="Li, Yichao" w:date="2017-03-23T22:48:00Z">
              <w:r>
                <w:rPr>
                  <w:noProof/>
                  <w:lang w:eastAsia="en-US"/>
                </w:rPr>
                <w:drawing>
                  <wp:inline distT="0" distB="0" distL="0" distR="0" wp14:anchorId="23CC1FB2" wp14:editId="50C8DA78">
                    <wp:extent cx="1301750" cy="514985"/>
                    <wp:effectExtent l="0" t="0" r="0" b="0"/>
                    <wp:docPr id="6" name="Picture 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3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301750" cy="51498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1595" w:type="dxa"/>
          </w:tcPr>
          <w:p w:rsidR="009F6151" w:rsidRPr="009F6151" w:rsidRDefault="009F6151" w:rsidP="002110B3">
            <w:pPr>
              <w:rPr>
                <w:ins w:id="44" w:author="Li, Yichao" w:date="2017-03-23T22:41:00Z"/>
                <w:rFonts w:ascii="Times New Roman" w:hAnsi="Times New Roman" w:cs="Times New Roman"/>
                <w:sz w:val="24"/>
                <w:szCs w:val="24"/>
              </w:rPr>
            </w:pPr>
            <w:ins w:id="45" w:author="Li, Yichao" w:date="2017-03-23T22:48:00Z">
              <w:r w:rsidRPr="009F6151">
                <w:rPr>
                  <w:rFonts w:ascii="Times New Roman" w:hAnsi="Times New Roman" w:cs="Times New Roman"/>
                  <w:sz w:val="24"/>
                  <w:szCs w:val="24"/>
                </w:rPr>
                <w:t>DME_GTYTKTATTTK</w:t>
              </w:r>
            </w:ins>
          </w:p>
        </w:tc>
        <w:tc>
          <w:tcPr>
            <w:tcW w:w="2794" w:type="dxa"/>
          </w:tcPr>
          <w:p w:rsidR="009F6151" w:rsidRDefault="009F6151" w:rsidP="002110B3">
            <w:pPr>
              <w:rPr>
                <w:ins w:id="46" w:author="Li, Yichao" w:date="2017-03-23T22:41:00Z"/>
                <w:noProof/>
                <w:lang w:eastAsia="en-US"/>
              </w:rPr>
            </w:pPr>
            <w:ins w:id="47" w:author="Li, Yichao" w:date="2017-03-23T22:48:00Z">
              <w:r>
                <w:rPr>
                  <w:noProof/>
                  <w:lang w:eastAsia="en-US"/>
                </w:rPr>
                <w:drawing>
                  <wp:inline distT="0" distB="0" distL="0" distR="0" wp14:anchorId="4758C840" wp14:editId="40D68A31">
                    <wp:extent cx="1637030" cy="743585"/>
                    <wp:effectExtent l="0" t="0" r="1270" b="0"/>
                    <wp:docPr id="5" name="Picture 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637030" cy="74358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1440" w:type="dxa"/>
          </w:tcPr>
          <w:p w:rsidR="009F6151" w:rsidRPr="005E5BC8" w:rsidDel="009F6151" w:rsidRDefault="009F6151" w:rsidP="002110B3">
            <w:pPr>
              <w:rPr>
                <w:ins w:id="48" w:author="Li, Yichao" w:date="2017-03-23T22:41:00Z"/>
                <w:rFonts w:ascii="Times New Roman" w:hAnsi="Times New Roman" w:cs="Times New Roman"/>
                <w:sz w:val="24"/>
                <w:szCs w:val="24"/>
              </w:rPr>
            </w:pPr>
            <w:ins w:id="49" w:author="Li, Yichao" w:date="2017-03-23T22:48:00Z">
              <w:r>
                <w:rPr>
                  <w:rFonts w:ascii="Times New Roman" w:hAnsi="Times New Roman" w:cs="Times New Roman"/>
                  <w:sz w:val="24"/>
                  <w:szCs w:val="24"/>
                </w:rPr>
                <w:t>ATGRP2B</w:t>
              </w:r>
            </w:ins>
          </w:p>
        </w:tc>
        <w:tc>
          <w:tcPr>
            <w:tcW w:w="1255" w:type="dxa"/>
          </w:tcPr>
          <w:p w:rsidR="009F6151" w:rsidRPr="005E5BC8" w:rsidRDefault="009F6151" w:rsidP="002110B3">
            <w:pPr>
              <w:rPr>
                <w:ins w:id="50" w:author="Li, Yichao" w:date="2017-03-23T22:41:00Z"/>
                <w:rFonts w:ascii="Times New Roman" w:hAnsi="Times New Roman" w:cs="Times New Roman"/>
                <w:sz w:val="24"/>
                <w:szCs w:val="24"/>
              </w:rPr>
            </w:pPr>
            <w:ins w:id="51" w:author="Li, Yichao" w:date="2017-03-23T22:48:00Z">
              <w:r w:rsidRPr="009F6151">
                <w:rPr>
                  <w:rFonts w:ascii="Times New Roman" w:hAnsi="Times New Roman" w:cs="Times New Roman"/>
                  <w:sz w:val="24"/>
                  <w:szCs w:val="24"/>
                </w:rPr>
                <w:t>9.17e-05</w:t>
              </w:r>
            </w:ins>
          </w:p>
        </w:tc>
      </w:tr>
      <w:tr w:rsidR="009F6151" w:rsidRPr="005E5BC8" w:rsidTr="009F6151">
        <w:trPr>
          <w:jc w:val="center"/>
          <w:ins w:id="52" w:author="Li, Yichao" w:date="2017-03-23T22:41:00Z"/>
        </w:trPr>
        <w:tc>
          <w:tcPr>
            <w:tcW w:w="2266" w:type="dxa"/>
          </w:tcPr>
          <w:p w:rsidR="009F6151" w:rsidRDefault="00632ACF" w:rsidP="002110B3">
            <w:pPr>
              <w:rPr>
                <w:ins w:id="53" w:author="Li, Yichao" w:date="2017-03-23T22:41:00Z"/>
                <w:noProof/>
                <w:lang w:eastAsia="en-US"/>
              </w:rPr>
            </w:pPr>
            <w:ins w:id="54" w:author="Li, Yichao" w:date="2017-03-23T22:50:00Z">
              <w:r>
                <w:rPr>
                  <w:noProof/>
                  <w:lang w:eastAsia="en-US"/>
                </w:rPr>
                <w:drawing>
                  <wp:inline distT="0" distB="0" distL="0" distR="0" wp14:anchorId="7AD1AAD2" wp14:editId="2063C50B">
                    <wp:extent cx="1301750" cy="379730"/>
                    <wp:effectExtent l="0" t="0" r="0" b="1270"/>
                    <wp:docPr id="8" name="Picture 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301750" cy="37973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1595" w:type="dxa"/>
          </w:tcPr>
          <w:p w:rsidR="009F6151" w:rsidRPr="009F6151" w:rsidRDefault="009F6151" w:rsidP="002110B3">
            <w:pPr>
              <w:rPr>
                <w:ins w:id="55" w:author="Li, Yichao" w:date="2017-03-23T22:41:00Z"/>
                <w:rFonts w:ascii="Times New Roman" w:hAnsi="Times New Roman" w:cs="Times New Roman"/>
                <w:sz w:val="24"/>
                <w:szCs w:val="24"/>
              </w:rPr>
            </w:pPr>
            <w:ins w:id="56" w:author="Li, Yichao" w:date="2017-03-23T22:50:00Z">
              <w:r w:rsidRPr="009F6151">
                <w:rPr>
                  <w:rFonts w:ascii="Times New Roman" w:hAnsi="Times New Roman" w:cs="Times New Roman"/>
                  <w:sz w:val="24"/>
                  <w:szCs w:val="24"/>
                </w:rPr>
                <w:t>DECOD_Motif4_1</w:t>
              </w:r>
              <w:bookmarkStart w:id="57" w:name="_GoBack"/>
              <w:bookmarkEnd w:id="57"/>
              <w:r w:rsidRPr="009F6151">
                <w:rPr>
                  <w:rFonts w:ascii="Times New Roman" w:hAnsi="Times New Roman" w:cs="Times New Roman"/>
                  <w:sz w:val="24"/>
                  <w:szCs w:val="24"/>
                </w:rPr>
                <w:t>5</w:t>
              </w:r>
            </w:ins>
          </w:p>
        </w:tc>
        <w:tc>
          <w:tcPr>
            <w:tcW w:w="2794" w:type="dxa"/>
          </w:tcPr>
          <w:p w:rsidR="009F6151" w:rsidRDefault="009F6151" w:rsidP="002110B3">
            <w:pPr>
              <w:rPr>
                <w:ins w:id="58" w:author="Li, Yichao" w:date="2017-03-23T22:41:00Z"/>
                <w:noProof/>
                <w:lang w:eastAsia="en-US"/>
              </w:rPr>
            </w:pPr>
            <w:ins w:id="59" w:author="Li, Yichao" w:date="2017-03-23T22:50:00Z">
              <w:r>
                <w:rPr>
                  <w:noProof/>
                  <w:lang w:eastAsia="en-US"/>
                </w:rPr>
                <w:drawing>
                  <wp:inline distT="0" distB="0" distL="0" distR="0" wp14:anchorId="48137301" wp14:editId="15EE36AE">
                    <wp:extent cx="1637030" cy="335280"/>
                    <wp:effectExtent l="0" t="0" r="1270" b="7620"/>
                    <wp:docPr id="7" name="Picture 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637030" cy="33528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1440" w:type="dxa"/>
          </w:tcPr>
          <w:p w:rsidR="009F6151" w:rsidRPr="005E5BC8" w:rsidDel="009F6151" w:rsidRDefault="009F6151" w:rsidP="002110B3">
            <w:pPr>
              <w:rPr>
                <w:ins w:id="60" w:author="Li, Yichao" w:date="2017-03-23T22:41:00Z"/>
                <w:rFonts w:ascii="Times New Roman" w:hAnsi="Times New Roman" w:cs="Times New Roman"/>
                <w:sz w:val="24"/>
                <w:szCs w:val="24"/>
              </w:rPr>
            </w:pPr>
            <w:ins w:id="61" w:author="Li, Yichao" w:date="2017-03-23T22:50:00Z">
              <w:r>
                <w:rPr>
                  <w:rFonts w:ascii="Times New Roman" w:hAnsi="Times New Roman" w:cs="Times New Roman"/>
                  <w:sz w:val="24"/>
                  <w:szCs w:val="24"/>
                </w:rPr>
                <w:t>SOC1</w:t>
              </w:r>
            </w:ins>
          </w:p>
        </w:tc>
        <w:tc>
          <w:tcPr>
            <w:tcW w:w="1255" w:type="dxa"/>
          </w:tcPr>
          <w:p w:rsidR="009F6151" w:rsidRPr="005E5BC8" w:rsidRDefault="009F6151" w:rsidP="002110B3">
            <w:pPr>
              <w:rPr>
                <w:ins w:id="62" w:author="Li, Yichao" w:date="2017-03-23T22:41:00Z"/>
                <w:rFonts w:ascii="Times New Roman" w:hAnsi="Times New Roman" w:cs="Times New Roman"/>
                <w:sz w:val="24"/>
                <w:szCs w:val="24"/>
              </w:rPr>
            </w:pPr>
            <w:ins w:id="63" w:author="Li, Yichao" w:date="2017-03-23T22:50:00Z">
              <w:r w:rsidRPr="009F6151">
                <w:rPr>
                  <w:rFonts w:ascii="Times New Roman" w:hAnsi="Times New Roman" w:cs="Times New Roman"/>
                  <w:sz w:val="24"/>
                  <w:szCs w:val="24"/>
                </w:rPr>
                <w:t>2.79e-05</w:t>
              </w:r>
            </w:ins>
          </w:p>
        </w:tc>
      </w:tr>
    </w:tbl>
    <w:p w:rsidR="00EF4C01" w:rsidRDefault="008A2459"/>
    <w:sectPr w:rsidR="00EF4C01" w:rsidSect="00EF6C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459" w:rsidRDefault="008A2459" w:rsidP="009F6151">
      <w:pPr>
        <w:spacing w:after="0" w:line="240" w:lineRule="auto"/>
      </w:pPr>
      <w:r>
        <w:separator/>
      </w:r>
    </w:p>
  </w:endnote>
  <w:endnote w:type="continuationSeparator" w:id="0">
    <w:p w:rsidR="008A2459" w:rsidRDefault="008A2459" w:rsidP="009F6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459" w:rsidRDefault="008A2459" w:rsidP="009F6151">
      <w:pPr>
        <w:spacing w:after="0" w:line="240" w:lineRule="auto"/>
      </w:pPr>
      <w:r>
        <w:separator/>
      </w:r>
    </w:p>
  </w:footnote>
  <w:footnote w:type="continuationSeparator" w:id="0">
    <w:p w:rsidR="008A2459" w:rsidRDefault="008A2459" w:rsidP="009F6151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i, Yichao">
    <w15:presenceInfo w15:providerId="None" w15:userId="Li, Yich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76E"/>
    <w:rsid w:val="004C4804"/>
    <w:rsid w:val="00632ACF"/>
    <w:rsid w:val="0070044F"/>
    <w:rsid w:val="008A2459"/>
    <w:rsid w:val="009F6151"/>
    <w:rsid w:val="00C32548"/>
    <w:rsid w:val="00DC276E"/>
    <w:rsid w:val="00DD5B5E"/>
    <w:rsid w:val="00EF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D3822"/>
  <w15:chartTrackingRefBased/>
  <w15:docId w15:val="{C514506F-A5E7-4BB0-95B0-EE6D1499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C276E"/>
    <w:pPr>
      <w:spacing w:after="200" w:line="276" w:lineRule="auto"/>
    </w:pPr>
    <w:rPr>
      <w:rFonts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C276E"/>
    <w:pPr>
      <w:spacing w:line="240" w:lineRule="auto"/>
    </w:pPr>
    <w:rPr>
      <w:b/>
      <w:bCs/>
      <w:color w:val="4472C4" w:themeColor="accent1"/>
      <w:sz w:val="18"/>
      <w:szCs w:val="18"/>
    </w:rPr>
  </w:style>
  <w:style w:type="table" w:styleId="TableGrid">
    <w:name w:val="Table Grid"/>
    <w:basedOn w:val="TableNormal"/>
    <w:uiPriority w:val="59"/>
    <w:rsid w:val="00DC276E"/>
    <w:pPr>
      <w:spacing w:after="0" w:line="240" w:lineRule="auto"/>
    </w:pPr>
    <w:rPr>
      <w:rFonts w:eastAsiaTheme="minorEastAsia" w:hAnsiTheme="minorHAnsi" w:cstheme="minorBidi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61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151"/>
    <w:rPr>
      <w:rFonts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9F61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151"/>
    <w:rPr>
      <w:rFonts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0D454-6C69-4D6F-B775-D6812D724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cp:keywords/>
  <dc:description/>
  <cp:lastModifiedBy>Li, Yichao</cp:lastModifiedBy>
  <cp:revision>2</cp:revision>
  <dcterms:created xsi:type="dcterms:W3CDTF">2017-01-24T00:58:00Z</dcterms:created>
  <dcterms:modified xsi:type="dcterms:W3CDTF">2017-03-24T02:51:00Z</dcterms:modified>
</cp:coreProperties>
</file>