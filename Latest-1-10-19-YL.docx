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EC3D1" w14:textId="77777777" w:rsidR="001C0A8D" w:rsidRDefault="001C0A8D" w:rsidP="00855982">
      <w:pPr>
        <w:pStyle w:val="Heading1"/>
        <w:rPr>
          <w:b w:val="0"/>
          <w:bCs w:val="0"/>
          <w:smallCaps w:val="0"/>
          <w:sz w:val="56"/>
          <w:szCs w:val="56"/>
        </w:rPr>
      </w:pPr>
      <w:r w:rsidRPr="001C0A8D">
        <w:rPr>
          <w:b w:val="0"/>
          <w:bCs w:val="0"/>
          <w:smallCaps w:val="0"/>
          <w:sz w:val="56"/>
          <w:szCs w:val="56"/>
        </w:rPr>
        <w:t xml:space="preserve">Identification of Cis-Regulatory Sequences Controlling Pollen-Specific Expression of Hydroxyproline-Rich Glycoprotein Genes in </w:t>
      </w:r>
      <w:r w:rsidRPr="001C0A8D">
        <w:rPr>
          <w:b w:val="0"/>
          <w:bCs w:val="0"/>
          <w:i/>
          <w:smallCaps w:val="0"/>
          <w:sz w:val="56"/>
          <w:szCs w:val="56"/>
        </w:rPr>
        <w:t>Arabidopsis thaliana</w:t>
      </w:r>
    </w:p>
    <w:p w14:paraId="7F247B2D" w14:textId="7D13EF4A" w:rsidR="00CC3BC7" w:rsidRDefault="00C04752" w:rsidP="00470ADF">
      <w:pPr>
        <w:pStyle w:val="Heading1"/>
      </w:pPr>
      <w:ins w:id="0" w:author="Welch, Lonnie" w:date="2018-10-02T22:47:00Z">
        <w:r w:rsidRPr="0032417D">
          <w:rPr>
            <w:b w:val="0"/>
          </w:rPr>
          <w:t xml:space="preserve">Yichao Li, </w:t>
        </w:r>
      </w:ins>
      <w:r w:rsidR="0032417D" w:rsidRPr="0032417D">
        <w:rPr>
          <w:b w:val="0"/>
        </w:rPr>
        <w:t xml:space="preserve">Maxwell Mullin, </w:t>
      </w:r>
      <w:del w:id="1" w:author="Welch, Lonnie" w:date="2018-10-02T22:47:00Z">
        <w:r w:rsidR="0032417D" w:rsidRPr="0032417D" w:rsidDel="00C04752">
          <w:rPr>
            <w:b w:val="0"/>
          </w:rPr>
          <w:delText xml:space="preserve">Yichao Li, </w:delText>
        </w:r>
      </w:del>
      <w:r w:rsidR="0032417D" w:rsidRPr="0032417D">
        <w:rPr>
          <w:b w:val="0"/>
        </w:rPr>
        <w:t>Yi</w:t>
      </w:r>
      <w:ins w:id="2" w:author="Yichao Li" w:date="2019-01-03T15:03:00Z">
        <w:r w:rsidR="00D900B9">
          <w:rPr>
            <w:b w:val="0"/>
          </w:rPr>
          <w:t>n</w:t>
        </w:r>
      </w:ins>
      <w:r w:rsidR="0032417D" w:rsidRPr="0032417D">
        <w:rPr>
          <w:b w:val="0"/>
        </w:rPr>
        <w:t>gnan Zhang, Frank Drews, Lonnie Welch, Allan Showalter</w:t>
      </w:r>
    </w:p>
    <w:p w14:paraId="0590D413" w14:textId="6A3B4720" w:rsidR="00470ADF" w:rsidRPr="00855982" w:rsidRDefault="00470ADF" w:rsidP="00470ADF">
      <w:pPr>
        <w:pStyle w:val="Heading1"/>
      </w:pPr>
      <w:r>
        <w:t>Abstract</w:t>
      </w:r>
    </w:p>
    <w:p w14:paraId="1076E8DD" w14:textId="546C21AF" w:rsidR="00855982" w:rsidRPr="00855982" w:rsidRDefault="0B97CCB2" w:rsidP="00855982">
      <w:pPr>
        <w:pStyle w:val="Heading1"/>
      </w:pPr>
      <w:r>
        <w:t>Introduction</w:t>
      </w:r>
    </w:p>
    <w:p w14:paraId="6CEDD221" w14:textId="5DD63525" w:rsidR="00A9397A" w:rsidRPr="00CC3BC7" w:rsidRDefault="00A9397A" w:rsidP="00470ADF">
      <w:pPr>
        <w:spacing w:line="240" w:lineRule="auto"/>
        <w:jc w:val="both"/>
      </w:pPr>
      <w:r>
        <w:t xml:space="preserve">Hydroxyproline-rich glycoproteins (HRGPs) are a superfamily of plant cell wall proteins involved in various aspects of plant growth and development. The HRGP superfamily consists of three family members, the </w:t>
      </w:r>
      <w:proofErr w:type="spellStart"/>
      <w:r>
        <w:t>extensins</w:t>
      </w:r>
      <w:proofErr w:type="spellEnd"/>
      <w:r>
        <w:t xml:space="preserve"> (EXTs), arabinogalactan-proteins (AGPs), and proline-rich proteins (PRPs). Although all HRGPs contain hydroxyproline (</w:t>
      </w:r>
      <w:proofErr w:type="spellStart"/>
      <w:r>
        <w:t>Hyp</w:t>
      </w:r>
      <w:proofErr w:type="spellEnd"/>
      <w:r>
        <w:t xml:space="preserve"> or O), a rare amino acid produced by the post-translational modification of proline residues by the enzyme prolyl hydroxylase, the three family members are distinguished by their unique amino acid compositions, repeating amino acid motifs, and degree and type of glycosylation (i.e., sugar modifications). </w:t>
      </w:r>
      <w:r w:rsidRPr="00360EB2">
        <w:rPr>
          <w:rFonts w:eastAsia="Times New Roman" w:cs="Times New Roman"/>
          <w:lang w:eastAsia="en-US"/>
        </w:rPr>
        <w:t>For example, AGPs can be identified by their biased amino acid compositions of Pro (P)/</w:t>
      </w:r>
      <w:proofErr w:type="spellStart"/>
      <w:r w:rsidRPr="00360EB2">
        <w:rPr>
          <w:rFonts w:eastAsia="Times New Roman" w:cs="Times New Roman"/>
          <w:lang w:eastAsia="en-US"/>
        </w:rPr>
        <w:t>Hyp</w:t>
      </w:r>
      <w:proofErr w:type="spellEnd"/>
      <w:r w:rsidRPr="00360EB2">
        <w:rPr>
          <w:rFonts w:eastAsia="Times New Roman" w:cs="Times New Roman"/>
          <w:lang w:eastAsia="en-US"/>
        </w:rPr>
        <w:t xml:space="preserve"> (O), Ala (A), Ser (S), and </w:t>
      </w:r>
      <w:proofErr w:type="spellStart"/>
      <w:r w:rsidRPr="00360EB2">
        <w:rPr>
          <w:rFonts w:eastAsia="Times New Roman" w:cs="Times New Roman"/>
          <w:lang w:eastAsia="en-US"/>
        </w:rPr>
        <w:t>Thr</w:t>
      </w:r>
      <w:proofErr w:type="spellEnd"/>
      <w:r w:rsidRPr="00360EB2">
        <w:rPr>
          <w:rFonts w:eastAsia="Times New Roman" w:cs="Times New Roman"/>
          <w:lang w:eastAsia="en-US"/>
        </w:rPr>
        <w:t xml:space="preserve"> (T), their frequent occurrence of AP and PA dipeptide repeats, and their numerous, large arabinose and galactose-rich polysaccharide chains attached to O residues. In contrast, EXTs tend to be rich in S, P/O, Val (V), Tyr (Y), and Lys (K), have numerous SOOOO pentapeptide repeats, and have numerous, short arabinose oligosaccharide side chains attached to their O residues. Finally, PRPs are rich in P, V, K, </w:t>
      </w:r>
      <w:proofErr w:type="spellStart"/>
      <w:r w:rsidRPr="00360EB2">
        <w:rPr>
          <w:rFonts w:eastAsia="Times New Roman" w:cs="Times New Roman"/>
          <w:lang w:eastAsia="en-US"/>
        </w:rPr>
        <w:t>Cys</w:t>
      </w:r>
      <w:proofErr w:type="spellEnd"/>
      <w:r w:rsidRPr="00360EB2">
        <w:rPr>
          <w:rFonts w:eastAsia="Times New Roman" w:cs="Times New Roman"/>
          <w:lang w:eastAsia="en-US"/>
        </w:rPr>
        <w:t xml:space="preserve"> (C), and T, often have various Pro/</w:t>
      </w:r>
      <w:proofErr w:type="spellStart"/>
      <w:r w:rsidRPr="00360EB2">
        <w:rPr>
          <w:rFonts w:eastAsia="Times New Roman" w:cs="Times New Roman"/>
          <w:lang w:eastAsia="en-US"/>
        </w:rPr>
        <w:t>Hyp</w:t>
      </w:r>
      <w:proofErr w:type="spellEnd"/>
      <w:r w:rsidRPr="00360EB2">
        <w:rPr>
          <w:rFonts w:eastAsia="Times New Roman" w:cs="Times New Roman"/>
          <w:lang w:eastAsia="en-US"/>
        </w:rPr>
        <w:t xml:space="preserve">-rich amino acid repeat motifs in which not all the P residues are modified to form </w:t>
      </w:r>
      <w:proofErr w:type="gramStart"/>
      <w:r w:rsidRPr="00360EB2">
        <w:rPr>
          <w:rFonts w:eastAsia="Times New Roman" w:cs="Times New Roman"/>
          <w:lang w:eastAsia="en-US"/>
        </w:rPr>
        <w:t>O, and</w:t>
      </w:r>
      <w:proofErr w:type="gramEnd"/>
      <w:r w:rsidRPr="00360EB2">
        <w:rPr>
          <w:rFonts w:eastAsia="Times New Roman" w:cs="Times New Roman"/>
          <w:lang w:eastAsia="en-US"/>
        </w:rPr>
        <w:t xml:space="preserve"> are the least glycosylated members of the HRGP superfamily.</w:t>
      </w:r>
    </w:p>
    <w:p w14:paraId="1FA34B97" w14:textId="7DC1C5D2" w:rsidR="00F05019" w:rsidRDefault="00A9397A" w:rsidP="007373C5">
      <w:pPr>
        <w:spacing w:line="240" w:lineRule="auto"/>
        <w:jc w:val="both"/>
        <w:rPr>
          <w:rFonts w:eastAsia="Calibri" w:cs="Calibri"/>
        </w:rPr>
      </w:pPr>
      <w:r>
        <w:t xml:space="preserve">Bioinformatic programs analyzing genomic/proteomic data from the model genetic plant, </w:t>
      </w:r>
      <w:r w:rsidRPr="00360EB2">
        <w:rPr>
          <w:i/>
          <w:iCs/>
        </w:rPr>
        <w:t>Arabidopsis thaliana</w:t>
      </w:r>
      <w:r>
        <w:t xml:space="preserve">, have identified </w:t>
      </w:r>
      <w:r w:rsidRPr="00360EB2">
        <w:rPr>
          <w:rFonts w:eastAsia="Calibri" w:cs="Calibri"/>
        </w:rPr>
        <w:t xml:space="preserve">162 HRGPs consisting of 85 AGPs, 59 EXTs, and 18 PRPs. This information has provided new insight to the HRGP superfamily and is being used by researchers to facilitate and guide further research in the field. Two of most interesting questions regarding HRGPs are the following. 1. What are specific functions and mechanisms of action of the various HRGPs? And 2. How are the various HRGP genes regulated at the transcriptional level? </w:t>
      </w:r>
      <w:proofErr w:type="gramStart"/>
      <w:r w:rsidRPr="00360EB2">
        <w:rPr>
          <w:rFonts w:eastAsia="Calibri" w:cs="Calibri"/>
        </w:rPr>
        <w:t>With regard to</w:t>
      </w:r>
      <w:proofErr w:type="gramEnd"/>
      <w:r w:rsidRPr="00360EB2">
        <w:rPr>
          <w:rFonts w:eastAsia="Calibri" w:cs="Calibri"/>
        </w:rPr>
        <w:t xml:space="preserve"> the first question, HRGP researchers are increasing utilizing a reverse genetic approach. In other words, they look for or produce genetic mutants in the specific HRGP gene that they are interested in and examine any abnormal phenotypes in such mutants to provide insight to the gene’s function. Once such a function is identified, biochemical approaches need to be utilized to discover the mechanism by which the specific HRGP accomplishes its function. </w:t>
      </w:r>
      <w:proofErr w:type="gramStart"/>
      <w:r w:rsidRPr="00360EB2">
        <w:rPr>
          <w:rFonts w:eastAsia="Calibri" w:cs="Calibri"/>
        </w:rPr>
        <w:t>With regard to</w:t>
      </w:r>
      <w:proofErr w:type="gramEnd"/>
      <w:r w:rsidRPr="00360EB2">
        <w:rPr>
          <w:rFonts w:eastAsia="Calibri" w:cs="Calibri"/>
        </w:rPr>
        <w:t xml:space="preserve"> the second question, microarray data, and more recently even more robust RNA-Sequencing (RNA-Seq) data, has revealed organ- and tissue-specific patterns of expression for the HRGP genes. HRGP researchers can now utilize such expression data to address how the HRGP genes are expressed in tissue-specific patterns. In this paper, we have utilized RNA-Seq data to identify 13 HRGP genes that are specifically expressed in pollen, the </w:t>
      </w:r>
      <w:r w:rsidRPr="00360EB2">
        <w:rPr>
          <w:rStyle w:val="st"/>
          <w:rFonts w:eastAsia="Times New Roman" w:cs="Times New Roman"/>
        </w:rPr>
        <w:t>male microgametophytes of seed plants responsible for the production of male gametes (sperm cells) and</w:t>
      </w:r>
      <w:r w:rsidRPr="00360EB2">
        <w:rPr>
          <w:rFonts w:eastAsia="Calibri" w:cs="Calibri"/>
        </w:rPr>
        <w:t xml:space="preserve"> have applied a novel bioinformatics approach to identify </w:t>
      </w:r>
      <w:r>
        <w:t xml:space="preserve">cis-regulatory sequences (motifs) that likely control the pollen-specific expression of HRGP genes in </w:t>
      </w:r>
      <w:r w:rsidRPr="00360EB2">
        <w:rPr>
          <w:i/>
          <w:iCs/>
        </w:rPr>
        <w:t>Arabidopsis thaliana</w:t>
      </w:r>
      <w:r w:rsidRPr="00360EB2">
        <w:rPr>
          <w:iCs/>
        </w:rPr>
        <w:t>.</w:t>
      </w:r>
      <w:r w:rsidR="00920FEC">
        <w:rPr>
          <w:iCs/>
        </w:rPr>
        <w:t xml:space="preserve"> M</w:t>
      </w:r>
      <w:r w:rsidR="00223FF5" w:rsidRPr="007373C5">
        <w:rPr>
          <w:rFonts w:eastAsia="Calibri" w:cs="Calibri"/>
        </w:rPr>
        <w:t>otifs</w:t>
      </w:r>
      <w:r w:rsidR="00920FEC">
        <w:rPr>
          <w:rFonts w:eastAsia="Calibri" w:cs="Calibri"/>
        </w:rPr>
        <w:t xml:space="preserve"> </w:t>
      </w:r>
      <w:r w:rsidR="00223FF5" w:rsidRPr="007373C5">
        <w:rPr>
          <w:rFonts w:eastAsia="Calibri" w:cs="Calibri"/>
        </w:rPr>
        <w:t>are specific short DNA sequences, often 8-20 nucleotides in length</w:t>
      </w:r>
      <w:r w:rsidR="00FD0DBB">
        <w:rPr>
          <w:rFonts w:eastAsia="Calibri" w:cs="Calibri"/>
        </w:rPr>
        <w:t xml:space="preserve"> [1]</w:t>
      </w:r>
      <w:r w:rsidR="00223FF5" w:rsidRPr="007373C5">
        <w:rPr>
          <w:rFonts w:eastAsia="Calibri" w:cs="Calibri"/>
        </w:rPr>
        <w:t>, which are statistically overrepresented</w:t>
      </w:r>
      <w:r w:rsidR="007373C5" w:rsidRPr="007373C5">
        <w:rPr>
          <w:rFonts w:eastAsia="Calibri" w:cs="Calibri"/>
        </w:rPr>
        <w:t xml:space="preserve"> </w:t>
      </w:r>
      <w:r w:rsidR="00223FF5" w:rsidRPr="007373C5">
        <w:rPr>
          <w:rFonts w:eastAsia="Calibri" w:cs="Calibri"/>
        </w:rPr>
        <w:t xml:space="preserve">in </w:t>
      </w:r>
      <w:r w:rsidR="007373C5" w:rsidRPr="007373C5">
        <w:rPr>
          <w:rFonts w:eastAsia="Calibri" w:cs="Calibri"/>
        </w:rPr>
        <w:t xml:space="preserve">pollen-specific genes. </w:t>
      </w:r>
      <w:r w:rsidR="00223FF5" w:rsidRPr="007373C5">
        <w:rPr>
          <w:rFonts w:eastAsia="Calibri" w:cs="Calibri"/>
        </w:rPr>
        <w:t xml:space="preserve">De </w:t>
      </w:r>
      <w:r w:rsidR="00223FF5" w:rsidRPr="007373C5">
        <w:rPr>
          <w:rFonts w:eastAsia="Calibri" w:cs="Calibri"/>
        </w:rPr>
        <w:lastRenderedPageBreak/>
        <w:t>novo m</w:t>
      </w:r>
      <w:r w:rsidR="00F05019" w:rsidRPr="007373C5">
        <w:rPr>
          <w:rFonts w:eastAsia="Calibri" w:cs="Calibri"/>
        </w:rPr>
        <w:t xml:space="preserve">otif discovery is a traditional computational method to identify regulatory motifs in a set of phenotypic related sequences. </w:t>
      </w:r>
      <w:r w:rsidR="00223FF5" w:rsidRPr="007373C5">
        <w:rPr>
          <w:rFonts w:eastAsia="Calibri" w:cs="Calibri"/>
        </w:rPr>
        <w:t xml:space="preserve">Numerous motif discovery methods have </w:t>
      </w:r>
      <w:r w:rsidR="00F05019" w:rsidRPr="007373C5">
        <w:rPr>
          <w:rFonts w:eastAsia="Calibri" w:cs="Calibri"/>
        </w:rPr>
        <w:t>been developed.</w:t>
      </w:r>
      <w:r w:rsidR="007373C5" w:rsidRPr="007373C5">
        <w:rPr>
          <w:rFonts w:eastAsia="Calibri" w:cs="Calibri"/>
        </w:rPr>
        <w:t xml:space="preserve"> The bioinformatics approach we propose is based on </w:t>
      </w:r>
      <w:proofErr w:type="spellStart"/>
      <w:r w:rsidR="00F05019" w:rsidRPr="007373C5">
        <w:rPr>
          <w:rFonts w:eastAsia="Calibri" w:cs="Calibri"/>
        </w:rPr>
        <w:t>GimmeMotifs</w:t>
      </w:r>
      <w:proofErr w:type="spellEnd"/>
      <w:r w:rsidR="007373C5" w:rsidRPr="007373C5">
        <w:rPr>
          <w:rFonts w:eastAsia="Calibri" w:cs="Calibri"/>
        </w:rPr>
        <w:t xml:space="preserve"> [</w:t>
      </w:r>
      <w:r w:rsidR="00F023B2">
        <w:rPr>
          <w:rFonts w:eastAsia="Calibri" w:cs="Calibri"/>
        </w:rPr>
        <w:t>2</w:t>
      </w:r>
      <w:r w:rsidR="007373C5" w:rsidRPr="007373C5">
        <w:rPr>
          <w:rFonts w:eastAsia="Calibri" w:cs="Calibri"/>
        </w:rPr>
        <w:t xml:space="preserve">]. </w:t>
      </w:r>
      <w:proofErr w:type="spellStart"/>
      <w:r w:rsidR="007373C5" w:rsidRPr="007373C5">
        <w:rPr>
          <w:rFonts w:eastAsia="Calibri" w:cs="Calibri"/>
        </w:rPr>
        <w:t>GimmeMotifs</w:t>
      </w:r>
      <w:proofErr w:type="spellEnd"/>
      <w:r w:rsidR="00F05019" w:rsidRPr="007373C5">
        <w:rPr>
          <w:rFonts w:eastAsia="Calibri" w:cs="Calibri"/>
        </w:rPr>
        <w:t xml:space="preserve"> is a generative motif discovery tool</w:t>
      </w:r>
      <w:r w:rsidR="007373C5" w:rsidRPr="007373C5">
        <w:rPr>
          <w:rFonts w:eastAsia="Calibri" w:cs="Calibri"/>
        </w:rPr>
        <w:t xml:space="preserve"> [citation]</w:t>
      </w:r>
      <w:r w:rsidR="00F05019" w:rsidRPr="007373C5">
        <w:rPr>
          <w:rFonts w:eastAsia="Calibri" w:cs="Calibri"/>
        </w:rPr>
        <w:t>; the term “generative” means that no background sequence set is required. It is also an ensemble motif learning tool; the term “ensemble” mean</w:t>
      </w:r>
      <w:r w:rsidR="00F023B2">
        <w:rPr>
          <w:rFonts w:eastAsia="Calibri" w:cs="Calibri"/>
        </w:rPr>
        <w:t>s</w:t>
      </w:r>
      <w:r w:rsidR="00F05019" w:rsidRPr="007373C5">
        <w:rPr>
          <w:rFonts w:eastAsia="Calibri" w:cs="Calibri"/>
        </w:rPr>
        <w:t xml:space="preserve"> that </w:t>
      </w:r>
      <w:r w:rsidR="00F023B2">
        <w:rPr>
          <w:rFonts w:eastAsia="Calibri" w:cs="Calibri"/>
        </w:rPr>
        <w:t xml:space="preserve">a suite of different motif </w:t>
      </w:r>
      <w:r w:rsidR="00F05019" w:rsidRPr="007373C5">
        <w:rPr>
          <w:rFonts w:eastAsia="Calibri" w:cs="Calibri"/>
        </w:rPr>
        <w:t xml:space="preserve">discovery tools </w:t>
      </w:r>
      <w:r w:rsidR="00F023B2">
        <w:rPr>
          <w:rFonts w:eastAsia="Calibri" w:cs="Calibri"/>
        </w:rPr>
        <w:t>is</w:t>
      </w:r>
      <w:r w:rsidR="00F05019" w:rsidRPr="007373C5">
        <w:rPr>
          <w:rFonts w:eastAsia="Calibri" w:cs="Calibri"/>
        </w:rPr>
        <w:t xml:space="preserve"> being used to identify regulatory motifs.</w:t>
      </w:r>
      <w:r w:rsidR="00F023B2">
        <w:rPr>
          <w:rFonts w:eastAsia="Calibri" w:cs="Calibri"/>
        </w:rPr>
        <w:t xml:space="preserve"> We also used d</w:t>
      </w:r>
      <w:r w:rsidR="00F05019" w:rsidRPr="007373C5">
        <w:rPr>
          <w:rFonts w:eastAsia="Calibri" w:cs="Calibri"/>
        </w:rPr>
        <w:t xml:space="preserve">iscriminative motif discovery </w:t>
      </w:r>
      <w:r w:rsidR="00F023B2">
        <w:rPr>
          <w:rFonts w:eastAsia="Calibri" w:cs="Calibri"/>
        </w:rPr>
        <w:t xml:space="preserve">tools. These tools </w:t>
      </w:r>
      <w:r w:rsidR="00F05019" w:rsidRPr="007373C5">
        <w:rPr>
          <w:rFonts w:eastAsia="Calibri" w:cs="Calibri"/>
        </w:rPr>
        <w:t>require a set of background sequences</w:t>
      </w:r>
      <w:r w:rsidR="00F023B2">
        <w:rPr>
          <w:rFonts w:eastAsia="Calibri" w:cs="Calibri"/>
        </w:rPr>
        <w:t xml:space="preserve"> to contrast the foreground sequences of interest</w:t>
      </w:r>
      <w:r w:rsidR="00F05019" w:rsidRPr="007373C5">
        <w:rPr>
          <w:rFonts w:eastAsia="Calibri" w:cs="Calibri"/>
        </w:rPr>
        <w:t>; the term “background” means that the discovered motifs are not expected to be highly enriched in that set.</w:t>
      </w:r>
      <w:r w:rsidR="00F023B2">
        <w:rPr>
          <w:rFonts w:eastAsia="Calibri" w:cs="Calibri"/>
        </w:rPr>
        <w:t xml:space="preserve"> Our approach is based on </w:t>
      </w:r>
      <w:r w:rsidR="00F05019" w:rsidRPr="007373C5">
        <w:rPr>
          <w:rFonts w:eastAsia="Calibri" w:cs="Calibri"/>
        </w:rPr>
        <w:t>DECOD</w:t>
      </w:r>
      <w:r w:rsidR="00F023B2">
        <w:rPr>
          <w:rFonts w:eastAsia="Calibri" w:cs="Calibri"/>
        </w:rPr>
        <w:t xml:space="preserve"> [3]</w:t>
      </w:r>
      <w:r w:rsidR="00F05019" w:rsidRPr="007373C5">
        <w:rPr>
          <w:rFonts w:eastAsia="Calibri" w:cs="Calibri"/>
        </w:rPr>
        <w:t xml:space="preserve"> and DME</w:t>
      </w:r>
      <w:r w:rsidR="00F023B2">
        <w:rPr>
          <w:rFonts w:eastAsia="Calibri" w:cs="Calibri"/>
        </w:rPr>
        <w:t xml:space="preserve"> [4]</w:t>
      </w:r>
      <w:r w:rsidR="00F05019" w:rsidRPr="007373C5">
        <w:rPr>
          <w:rFonts w:eastAsia="Calibri" w:cs="Calibri"/>
        </w:rPr>
        <w:t xml:space="preserve"> are two well-known discriminative motif discovery tools.</w:t>
      </w:r>
    </w:p>
    <w:p w14:paraId="41A19636" w14:textId="77777777" w:rsidR="00661BC7" w:rsidRDefault="00661BC7" w:rsidP="00661BC7">
      <w:pPr>
        <w:pStyle w:val="Heading1"/>
      </w:pPr>
      <w:r>
        <w:t>Results</w:t>
      </w:r>
    </w:p>
    <w:p w14:paraId="5945AE4E" w14:textId="77777777" w:rsidR="00162347" w:rsidRDefault="00661BC7" w:rsidP="00661BC7">
      <w:pPr>
        <w:rPr>
          <w:i/>
          <w:iCs/>
        </w:rPr>
      </w:pPr>
      <w:r>
        <w:t xml:space="preserve">In this section we present the </w:t>
      </w:r>
      <w:r w:rsidR="00162347">
        <w:t xml:space="preserve">identified motifs that control the pollen-specific expression of HRGP genes in </w:t>
      </w:r>
      <w:r w:rsidR="00162347" w:rsidRPr="00360EB2">
        <w:rPr>
          <w:i/>
          <w:iCs/>
        </w:rPr>
        <w:t>Arabidopsis thaliana</w:t>
      </w:r>
      <w:r w:rsidR="00162347">
        <w:rPr>
          <w:i/>
          <w:iCs/>
        </w:rPr>
        <w:t xml:space="preserve">. </w:t>
      </w:r>
    </w:p>
    <w:p w14:paraId="54A6D9F9" w14:textId="793EDAA2" w:rsidR="00162347" w:rsidRDefault="00162347" w:rsidP="00162347">
      <w:r>
        <w:t>The overall bioinformatics workflow of our approach is shown is Figure 1. The strategy used allows us to find a large set of possible motifs from all HRGP genes and eliminate any that prove to occur in non-pollen tissues, leaving pollen specific tissues.</w:t>
      </w:r>
    </w:p>
    <w:p w14:paraId="200517E0" w14:textId="5FF58879" w:rsidR="00162347" w:rsidRDefault="00162347" w:rsidP="00162347">
      <w:pPr>
        <w:jc w:val="center"/>
        <w:rPr>
          <w:ins w:id="3" w:author="Yichao Li" w:date="2018-10-02T21:41:00Z"/>
        </w:rPr>
      </w:pPr>
      <w:r>
        <w:br w:type="textWrapping" w:clear="all"/>
      </w:r>
      <w:del w:id="4" w:author="Yichao Li" w:date="2018-10-02T21:41:00Z">
        <w:r w:rsidRPr="006B5410" w:rsidDel="0061314B">
          <w:rPr>
            <w:noProof/>
          </w:rPr>
          <w:drawing>
            <wp:inline distT="0" distB="0" distL="0" distR="0" wp14:anchorId="6A27C7AE" wp14:editId="438CF714">
              <wp:extent cx="3729922" cy="31125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092" cy="3117669"/>
                      </a:xfrm>
                      <a:prstGeom prst="rect">
                        <a:avLst/>
                      </a:prstGeom>
                      <a:noFill/>
                      <a:ln>
                        <a:noFill/>
                      </a:ln>
                    </pic:spPr>
                  </pic:pic>
                </a:graphicData>
              </a:graphic>
            </wp:inline>
          </w:drawing>
        </w:r>
      </w:del>
      <w:r>
        <w:t xml:space="preserve"> </w:t>
      </w:r>
    </w:p>
    <w:p w14:paraId="6981867C" w14:textId="06942269" w:rsidR="0061314B" w:rsidRDefault="0061314B" w:rsidP="00162347">
      <w:pPr>
        <w:jc w:val="center"/>
      </w:pPr>
      <w:ins w:id="5" w:author="Yichao Li" w:date="2018-10-02T21:41:00Z">
        <w:r>
          <w:rPr>
            <w:noProof/>
          </w:rPr>
          <w:drawing>
            <wp:inline distT="0" distB="0" distL="0" distR="0" wp14:anchorId="6A8E441D" wp14:editId="44F01E2B">
              <wp:extent cx="5882487" cy="400374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1814" cy="4010089"/>
                      </a:xfrm>
                      <a:prstGeom prst="rect">
                        <a:avLst/>
                      </a:prstGeom>
                      <a:noFill/>
                    </pic:spPr>
                  </pic:pic>
                </a:graphicData>
              </a:graphic>
            </wp:inline>
          </w:drawing>
        </w:r>
      </w:ins>
    </w:p>
    <w:p w14:paraId="7E71ADDC" w14:textId="77777777" w:rsidR="00162347" w:rsidRDefault="00162347" w:rsidP="00162347">
      <w:r>
        <w:rPr>
          <w:noProof/>
        </w:rPr>
        <mc:AlternateContent>
          <mc:Choice Requires="wps">
            <w:drawing>
              <wp:anchor distT="0" distB="0" distL="114300" distR="114300" simplePos="0" relativeHeight="251670528" behindDoc="0" locked="0" layoutInCell="1" allowOverlap="1" wp14:anchorId="74B720A5" wp14:editId="108E513E">
                <wp:simplePos x="0" y="0"/>
                <wp:positionH relativeFrom="column">
                  <wp:posOffset>228600</wp:posOffset>
                </wp:positionH>
                <wp:positionV relativeFrom="paragraph">
                  <wp:posOffset>18415</wp:posOffset>
                </wp:positionV>
                <wp:extent cx="6286500" cy="5905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286500" cy="590550"/>
                        </a:xfrm>
                        <a:prstGeom prst="rect">
                          <a:avLst/>
                        </a:prstGeom>
                        <a:solidFill>
                          <a:prstClr val="white"/>
                        </a:solidFill>
                        <a:ln>
                          <a:noFill/>
                        </a:ln>
                      </wps:spPr>
                      <wps:txbx>
                        <w:txbxContent>
                          <w:p w14:paraId="5ED013C9" w14:textId="11A36CA9" w:rsidR="00F13A4D" w:rsidRDefault="00F13A4D" w:rsidP="00162347">
                            <w:pPr>
                              <w:spacing w:line="240" w:lineRule="auto"/>
                              <w:jc w:val="both"/>
                              <w:rPr>
                                <w:b/>
                              </w:rPr>
                            </w:pPr>
                            <w:r>
                              <w:rPr>
                                <w:b/>
                              </w:rPr>
                              <w:t xml:space="preserve">Fig 1. Bioinformatics workflow used to identify of cis-regulatory sequences (motifs) controlling pollen-specific expression of hydroxyproline-rich glycoprotein genes in Arabidopsis thaliana. The red and yellow boxes represent the two different strategies (Filter A (red) ad Filter B (yellow). </w:t>
                            </w:r>
                          </w:p>
                          <w:p w14:paraId="6F93E57A" w14:textId="77777777" w:rsidR="00F13A4D" w:rsidRDefault="00F13A4D" w:rsidP="00162347">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720A5" id="_x0000_t202" coordsize="21600,21600" o:spt="202" path="m,l,21600r21600,l21600,xe">
                <v:stroke joinstyle="miter"/>
                <v:path gradientshapeok="t" o:connecttype="rect"/>
              </v:shapetype>
              <v:shape id="Text Box 17" o:spid="_x0000_s1026" type="#_x0000_t202" style="position:absolute;margin-left:18pt;margin-top:1.45pt;width:49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" stroked="f">
                <v:textbox inset="0,0,0,0">
                  <w:txbxContent>
                    <w:p w14:paraId="5ED013C9" w14:textId="11A36CA9" w:rsidR="00F13A4D" w:rsidRDefault="00F13A4D" w:rsidP="00162347">
                      <w:pPr>
                        <w:spacing w:line="240" w:lineRule="auto"/>
                        <w:jc w:val="both"/>
                        <w:rPr>
                          <w:b/>
                        </w:rPr>
                      </w:pPr>
                      <w:r>
                        <w:rPr>
                          <w:b/>
                        </w:rPr>
                        <w:t xml:space="preserve">Fig 1. Bioinformatics workflow used to identify of cis-regulatory sequences (motifs) controlling pollen-specific expression of hydroxyproline-rich glycoprotein genes in Arabidopsis thaliana. The red and yellow boxes represent the two different strategies (Filter A (red) ad Filter B (yellow). </w:t>
                      </w:r>
                    </w:p>
                    <w:p w14:paraId="6F93E57A" w14:textId="77777777" w:rsidR="00F13A4D" w:rsidRDefault="00F13A4D" w:rsidP="00162347">
                      <w:pPr>
                        <w:pStyle w:val="Caption"/>
                        <w:rPr>
                          <w:noProof/>
                        </w:rPr>
                      </w:pPr>
                    </w:p>
                  </w:txbxContent>
                </v:textbox>
                <w10:wrap type="square"/>
              </v:shape>
            </w:pict>
          </mc:Fallback>
        </mc:AlternateContent>
      </w:r>
    </w:p>
    <w:p w14:paraId="72AB0FC2" w14:textId="77777777" w:rsidR="00162347" w:rsidRDefault="00162347" w:rsidP="00661BC7"/>
    <w:p w14:paraId="51461819" w14:textId="77777777" w:rsidR="00846ED1" w:rsidRDefault="00846ED1" w:rsidP="00162347"/>
    <w:p w14:paraId="7B5667AB" w14:textId="447ED88B" w:rsidR="00162347" w:rsidRPr="00162347" w:rsidRDefault="00162347" w:rsidP="00846ED1">
      <w:pPr>
        <w:jc w:val="both"/>
      </w:pPr>
      <w:r w:rsidRPr="00162347">
        <w:t>W</w:t>
      </w:r>
      <w:r w:rsidR="00846ED1">
        <w:t xml:space="preserve">e </w:t>
      </w:r>
      <w:r w:rsidRPr="00162347">
        <w:t xml:space="preserve">started with a set of all (166) known HRGP genes in Arabidopsis thaliana. We then split the set into three categories based on their pollen specificity index; those that were only expressed in pollen tissue, non-pollen tissue (i.e., genes which </w:t>
      </w:r>
      <w:r w:rsidRPr="00162347">
        <w:lastRenderedPageBreak/>
        <w:t>are not expressed in pollen, but instead in one or more other plant tissues), and both. We discarded genes expressed in both pollen and the non-pollen tissue, as they would not help find pollen specific motifs. This left 145 genes in total, 13 pollen-specific genes and 132 non-pollen specific genes. We then used an Ensemble of motif discovery tools to find 3519 motifs. Subsequently, we applied to different filter strategies (Filter A = red, Filter B = yellow). The red filter simply selects motifs present in more than 11 pollen-specifi</w:t>
      </w:r>
      <w:r w:rsidR="000343BD">
        <w:t>c</w:t>
      </w:r>
      <w:r w:rsidRPr="00162347">
        <w:t xml:space="preserve"> genes and in at most 30 non-pollen genes. </w:t>
      </w:r>
      <w:r w:rsidR="000343BD">
        <w:t xml:space="preserve">This resulted in 12 motifs. </w:t>
      </w:r>
      <w:r w:rsidRPr="00162347">
        <w:t xml:space="preserve">The yellow filter strategy first matches the set of all motifs to known TFBSs known to be expressed in pollen. Subsequently, conservation analysis and motif filtering </w:t>
      </w:r>
      <w:r w:rsidR="009C403C" w:rsidRPr="00162347">
        <w:t>were</w:t>
      </w:r>
      <w:r w:rsidRPr="00162347">
        <w:t xml:space="preserve"> performed which resulted in overall 3 putative motifs. </w:t>
      </w:r>
    </w:p>
    <w:p w14:paraId="48598CFD" w14:textId="77777777" w:rsidR="00661BC7" w:rsidRDefault="00661BC7" w:rsidP="00661BC7">
      <w:pPr>
        <w:rPr>
          <w:b/>
        </w:rPr>
      </w:pPr>
      <w:r w:rsidRPr="00844A7E">
        <w:rPr>
          <w:b/>
        </w:rPr>
        <w:t xml:space="preserve">FILTER A </w:t>
      </w:r>
      <w:r>
        <w:rPr>
          <w:b/>
        </w:rPr>
        <w:t>RESULTS:</w:t>
      </w:r>
    </w:p>
    <w:p w14:paraId="2E82AFA3" w14:textId="564CF51F" w:rsidR="00661BC7" w:rsidRDefault="00661BC7" w:rsidP="00661BC7">
      <w:pPr>
        <w:rPr>
          <w:ins w:id="6" w:author="Yichao Li" w:date="2018-10-02T21:40:00Z"/>
        </w:rPr>
      </w:pPr>
      <w:r>
        <w:t xml:space="preserve">Filter A selects </w:t>
      </w:r>
      <w:r w:rsidRPr="009F0F81">
        <w:t>motifs present in 11(84.5%) or more pollen specific genes and present in at most 30(22.7%) non-pollen genes</w:t>
      </w:r>
      <w:r>
        <w:t xml:space="preserve"> (see Figure </w:t>
      </w:r>
      <w:r w:rsidR="000343BD">
        <w:t>2</w:t>
      </w:r>
      <w:r>
        <w:t>; the thresholds are marked in red)</w:t>
      </w:r>
    </w:p>
    <w:p w14:paraId="61648412" w14:textId="682B9043" w:rsidR="00211EB9" w:rsidRDefault="00211EB9" w:rsidP="00661BC7">
      <w:pPr>
        <w:rPr>
          <w:ins w:id="7" w:author="Yichao Li" w:date="2018-10-02T21:40:00Z"/>
        </w:rPr>
      </w:pPr>
    </w:p>
    <w:p w14:paraId="6A4A3F7E" w14:textId="77777777" w:rsidR="00211EB9" w:rsidRPr="009F0F81" w:rsidRDefault="00211EB9" w:rsidP="00661BC7"/>
    <w:p w14:paraId="6698BF01" w14:textId="554AF785" w:rsidR="00661BC7" w:rsidRDefault="00661BC7" w:rsidP="00661BC7"/>
    <w:p w14:paraId="0CE46B73" w14:textId="41B60C2D" w:rsidR="00661BC7" w:rsidRDefault="00661BC7" w:rsidP="00661BC7">
      <w:pPr>
        <w:rPr>
          <w:ins w:id="8" w:author="Yichao Li" w:date="2018-10-02T21:40:00Z"/>
          <w:b/>
        </w:rPr>
      </w:pPr>
      <w:r>
        <w:rPr>
          <w:b/>
          <w:noProof/>
        </w:rPr>
        <w:drawing>
          <wp:anchor distT="0" distB="0" distL="114300" distR="114300" simplePos="0" relativeHeight="251666432" behindDoc="0" locked="0" layoutInCell="1" allowOverlap="1" wp14:anchorId="76E75560" wp14:editId="3806900B">
            <wp:simplePos x="0" y="0"/>
            <wp:positionH relativeFrom="margin">
              <wp:align>center</wp:align>
            </wp:positionH>
            <wp:positionV relativeFrom="paragraph">
              <wp:posOffset>-640080</wp:posOffset>
            </wp:positionV>
            <wp:extent cx="4871720" cy="3247390"/>
            <wp:effectExtent l="0" t="0" r="0" b="0"/>
            <wp:wrapTopAndBottom/>
            <wp:docPr id="46" name="Picture 46"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1720" cy="3247390"/>
                    </a:xfrm>
                    <a:prstGeom prst="rect">
                      <a:avLst/>
                    </a:prstGeom>
                  </pic:spPr>
                </pic:pic>
              </a:graphicData>
            </a:graphic>
            <wp14:sizeRelH relativeFrom="page">
              <wp14:pctWidth>0</wp14:pctWidth>
            </wp14:sizeRelH>
            <wp14:sizeRelV relativeFrom="page">
              <wp14:pctHeight>0</wp14:pctHeight>
            </wp14:sizeRelV>
          </wp:anchor>
        </w:drawing>
      </w:r>
      <w:r w:rsidRPr="00F828C7">
        <w:rPr>
          <w:b/>
        </w:rPr>
        <w:t xml:space="preserve">Fig </w:t>
      </w:r>
      <w:r>
        <w:rPr>
          <w:b/>
        </w:rPr>
        <w:t>2</w:t>
      </w:r>
      <w:r w:rsidRPr="00F828C7">
        <w:rPr>
          <w:b/>
        </w:rPr>
        <w:t xml:space="preserve">. </w:t>
      </w:r>
      <w:r w:rsidRPr="006A6BBB">
        <w:rPr>
          <w:b/>
        </w:rPr>
        <w:t>Pollen</w:t>
      </w:r>
      <w:r>
        <w:rPr>
          <w:b/>
        </w:rPr>
        <w:t xml:space="preserve"> Specific</w:t>
      </w:r>
      <w:r w:rsidRPr="006A6BBB">
        <w:rPr>
          <w:b/>
        </w:rPr>
        <w:t xml:space="preserve"> vs. Non-pollen Motif Occurrences</w:t>
      </w:r>
      <w:r>
        <w:rPr>
          <w:b/>
        </w:rPr>
        <w:t xml:space="preserve">. </w:t>
      </w:r>
      <w:r w:rsidRPr="00F828C7">
        <w:rPr>
          <w:b/>
        </w:rPr>
        <w:t xml:space="preserve">Each point on this scatter plot </w:t>
      </w:r>
      <w:r>
        <w:rPr>
          <w:b/>
        </w:rPr>
        <w:t>represents a single</w:t>
      </w:r>
      <w:r w:rsidRPr="00F828C7">
        <w:rPr>
          <w:b/>
        </w:rPr>
        <w:t xml:space="preserve"> motif. The x-axis and y-axis </w:t>
      </w:r>
      <w:proofErr w:type="gramStart"/>
      <w:r w:rsidRPr="00F828C7">
        <w:rPr>
          <w:b/>
        </w:rPr>
        <w:t>represents</w:t>
      </w:r>
      <w:proofErr w:type="gramEnd"/>
      <w:r w:rsidRPr="00F828C7">
        <w:rPr>
          <w:b/>
        </w:rPr>
        <w:t xml:space="preserve"> the number of times the </w:t>
      </w:r>
      <w:r w:rsidRPr="007166EF">
        <w:rPr>
          <w:b/>
        </w:rPr>
        <w:t>motif</w:t>
      </w:r>
      <w:r w:rsidRPr="00F828C7">
        <w:rPr>
          <w:b/>
        </w:rPr>
        <w:t xml:space="preserve"> is </w:t>
      </w:r>
      <w:r w:rsidRPr="00E96B97">
        <w:rPr>
          <w:b/>
        </w:rPr>
        <w:t>present (with a p-value of 1e-4 or less)</w:t>
      </w:r>
      <w:r w:rsidRPr="00F828C7">
        <w:rPr>
          <w:b/>
        </w:rPr>
        <w:t xml:space="preserve"> </w:t>
      </w:r>
      <w:r>
        <w:rPr>
          <w:b/>
        </w:rPr>
        <w:t xml:space="preserve">in </w:t>
      </w:r>
      <w:r w:rsidRPr="00F828C7">
        <w:rPr>
          <w:b/>
        </w:rPr>
        <w:t>the pollen specific and non-pollen specific genes</w:t>
      </w:r>
      <w:r>
        <w:rPr>
          <w:b/>
        </w:rPr>
        <w:t xml:space="preserve">, </w:t>
      </w:r>
      <w:r w:rsidRPr="00F828C7">
        <w:rPr>
          <w:b/>
        </w:rPr>
        <w:t xml:space="preserve">respectively. </w:t>
      </w:r>
      <w:r>
        <w:rPr>
          <w:b/>
        </w:rPr>
        <w:t>To select the most promising motifs, w</w:t>
      </w:r>
      <w:r w:rsidRPr="00F828C7">
        <w:rPr>
          <w:b/>
        </w:rPr>
        <w:t xml:space="preserve">e </w:t>
      </w:r>
      <w:r>
        <w:rPr>
          <w:b/>
        </w:rPr>
        <w:t>chose</w:t>
      </w:r>
      <w:r w:rsidRPr="00F828C7">
        <w:rPr>
          <w:b/>
        </w:rPr>
        <w:t xml:space="preserve"> </w:t>
      </w:r>
      <w:r>
        <w:rPr>
          <w:b/>
        </w:rPr>
        <w:t>thresholds (marked in red) of</w:t>
      </w:r>
      <w:r w:rsidRPr="00F828C7">
        <w:rPr>
          <w:b/>
        </w:rPr>
        <w:t xml:space="preserve"> </w:t>
      </w:r>
      <w:r>
        <w:rPr>
          <w:b/>
        </w:rPr>
        <w:t xml:space="preserve">motifs present in </w:t>
      </w:r>
      <w:r w:rsidRPr="00F828C7">
        <w:rPr>
          <w:b/>
        </w:rPr>
        <w:t>11(84.5%) or more pollen specific genes and present in at most 30(22.7%) non-pollen genes.</w:t>
      </w:r>
    </w:p>
    <w:p w14:paraId="7FFDEFC3" w14:textId="4BE40EBD" w:rsidR="00160E28" w:rsidRDefault="00160E28" w:rsidP="00661BC7">
      <w:pPr>
        <w:rPr>
          <w:ins w:id="9" w:author="Yichao Li" w:date="2018-10-02T21:40:00Z"/>
          <w:b/>
        </w:rPr>
      </w:pPr>
    </w:p>
    <w:p w14:paraId="07164F17" w14:textId="47ACAC41" w:rsidR="00160E28" w:rsidDel="00C04752" w:rsidRDefault="00160E28" w:rsidP="00661BC7">
      <w:pPr>
        <w:rPr>
          <w:moveFrom w:id="10" w:author="Welch, Lonnie" w:date="2018-10-02T22:50:00Z"/>
          <w:b/>
        </w:rPr>
      </w:pPr>
      <w:moveFromRangeStart w:id="11" w:author="Welch, Lonnie" w:date="2018-10-02T22:50:00Z" w:name="move526283979"/>
      <w:moveFrom w:id="12" w:author="Welch, Lonnie" w:date="2018-10-02T22:50:00Z">
        <w:ins w:id="13" w:author="Yichao Li" w:date="2018-10-02T21:40:00Z">
          <w:r w:rsidDel="00C04752">
            <w:rPr>
              <w:b/>
            </w:rPr>
            <w:t xml:space="preserve">There are 37 motifs with 100% foreground coverage: </w:t>
          </w:r>
          <w:r w:rsidRPr="00160E28" w:rsidDel="00C04752">
            <w:rPr>
              <w:b/>
            </w:rPr>
            <w:t>gimme_100_Improbizer_ACGAAAGAGAGAGAAAAG, gimme_140_MEME_1_w12, gimme_141_MEME_2_w12, gimme_136_MEME_7_w10, gimme_20_BioProspector_w12_5, gimme_142_MEME_3_w12, gimme_133_MEME_4_w10, gimme_153_MEME_4_w14, gimme_151_MEME_2_w14, gimme_105_Improbizer_AACACACGTTTATTAGATGTTT, gimme_25_BioProspector_w14_5, gimme_157_MEME_8_w14, gimme_135_MEME_6_w10, DECOD_Motif1_14, DECOD_Motif1_15, DECOD_Motif2_15, DECOD_Motif1_16, DECOD_Motif3_16, DECOD_Motif2_16, DME_TWTTTKTTCTT, DME_TTTTATTTRKTT, DME_TKYKYTTTCT, DME_TTTKYTCTTTT, DME_TDTTTTMTTTTTS, DME_YTRTTTTATTTTT, DME_KTTTCTTTTT, DME_TRTTTTMTTYTT, DME_KTTTTTTSTTT, DME_KATTTTATTTKT, DME_TTTTTBTTKTT, DME_AGAAAAARRA, DME_TGTTTTVTTT, DME_TTTTATTTTTM, DME_TKTTTCTDTT, DME_TYTATTTTATTT, DME_TRTTTTATTTK, DME_RTTTTMTTTTTS</w:t>
          </w:r>
        </w:ins>
      </w:moveFrom>
    </w:p>
    <w:moveFromRangeEnd w:id="11"/>
    <w:p w14:paraId="7C7154AC" w14:textId="77777777" w:rsidR="00661BC7" w:rsidRPr="005B4C78" w:rsidRDefault="00661BC7" w:rsidP="00A253C3">
      <w:pPr>
        <w:jc w:val="both"/>
      </w:pPr>
      <w:r>
        <w:t xml:space="preserve">Table 1 shows the resulting selected list of 12 motifs. The rightmost column of table 1 shows the related known transcription factor binding sites we found with pollen related functions and their match p-value. </w:t>
      </w:r>
    </w:p>
    <w:p w14:paraId="22CA41EC" w14:textId="51BBAF84" w:rsidR="00661BC7" w:rsidRDefault="00661BC7" w:rsidP="00661BC7">
      <w:pPr>
        <w:rPr>
          <w:b/>
        </w:rPr>
      </w:pPr>
      <w:r>
        <w:rPr>
          <w:b/>
        </w:rPr>
        <w:t xml:space="preserve"> Table </w:t>
      </w:r>
      <w:r w:rsidR="000343BD">
        <w:rPr>
          <w:b/>
        </w:rPr>
        <w:t>1</w:t>
      </w:r>
      <w:r>
        <w:rPr>
          <w:b/>
        </w:rPr>
        <w:t>. Motifs in 11 or more pollen specific and 30 or fewer non-pollen HRGP sequences. The foreground coverage indicates the percentage (and number) of pollen-specific HRGP genes having that motif in its promoter region. The background coverage is the percentage (and number) of the non-pollen HRGP genes having that motif in its promoter region. The relative frequency is the foreground coverage divided by the background coverage. The matched TFBS p-value is a known transcription factor binding site that relates to pollen along with the accompanying p-value.</w:t>
      </w: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2880"/>
        <w:gridCol w:w="1170"/>
        <w:gridCol w:w="1170"/>
        <w:gridCol w:w="1530"/>
        <w:gridCol w:w="2160"/>
      </w:tblGrid>
      <w:tr w:rsidR="00140798" w14:paraId="748D7726" w14:textId="77777777" w:rsidTr="00140798">
        <w:tc>
          <w:tcPr>
            <w:tcW w:w="1800" w:type="dxa"/>
            <w:tcBorders>
              <w:top w:val="single" w:sz="4" w:space="0" w:color="auto"/>
              <w:bottom w:val="single" w:sz="4" w:space="0" w:color="auto"/>
            </w:tcBorders>
          </w:tcPr>
          <w:p w14:paraId="2030AF5B" w14:textId="77777777" w:rsidR="00140798" w:rsidRPr="0029220D" w:rsidRDefault="00140798" w:rsidP="00812547">
            <w:pPr>
              <w:rPr>
                <w:sz w:val="18"/>
                <w:szCs w:val="18"/>
              </w:rPr>
            </w:pPr>
            <w:bookmarkStart w:id="14" w:name="_Hlk524566101"/>
            <w:r w:rsidRPr="0029220D">
              <w:rPr>
                <w:sz w:val="18"/>
                <w:szCs w:val="18"/>
              </w:rPr>
              <w:lastRenderedPageBreak/>
              <w:t>Motif Name</w:t>
            </w:r>
          </w:p>
        </w:tc>
        <w:tc>
          <w:tcPr>
            <w:tcW w:w="2880" w:type="dxa"/>
            <w:tcBorders>
              <w:top w:val="single" w:sz="4" w:space="0" w:color="auto"/>
              <w:bottom w:val="single" w:sz="4" w:space="0" w:color="auto"/>
            </w:tcBorders>
          </w:tcPr>
          <w:p w14:paraId="06C3F18E" w14:textId="77777777" w:rsidR="00140798" w:rsidRPr="0029220D" w:rsidRDefault="00140798" w:rsidP="00812547">
            <w:pPr>
              <w:rPr>
                <w:sz w:val="18"/>
                <w:szCs w:val="18"/>
              </w:rPr>
            </w:pPr>
            <w:r w:rsidRPr="0029220D">
              <w:rPr>
                <w:sz w:val="18"/>
                <w:szCs w:val="18"/>
              </w:rPr>
              <w:t>Motif Logo</w:t>
            </w:r>
          </w:p>
        </w:tc>
        <w:tc>
          <w:tcPr>
            <w:tcW w:w="1170" w:type="dxa"/>
            <w:tcBorders>
              <w:top w:val="single" w:sz="4" w:space="0" w:color="auto"/>
              <w:bottom w:val="single" w:sz="4" w:space="0" w:color="auto"/>
            </w:tcBorders>
          </w:tcPr>
          <w:p w14:paraId="2616909B" w14:textId="77777777" w:rsidR="00140798" w:rsidRPr="0029220D" w:rsidRDefault="00140798" w:rsidP="00812547">
            <w:pPr>
              <w:rPr>
                <w:sz w:val="18"/>
                <w:szCs w:val="18"/>
              </w:rPr>
            </w:pPr>
            <w:r w:rsidRPr="0029220D">
              <w:rPr>
                <w:sz w:val="18"/>
                <w:szCs w:val="18"/>
              </w:rPr>
              <w:t>Foreground Coverage</w:t>
            </w:r>
          </w:p>
        </w:tc>
        <w:tc>
          <w:tcPr>
            <w:tcW w:w="1170" w:type="dxa"/>
            <w:tcBorders>
              <w:top w:val="single" w:sz="4" w:space="0" w:color="auto"/>
              <w:bottom w:val="single" w:sz="4" w:space="0" w:color="auto"/>
            </w:tcBorders>
          </w:tcPr>
          <w:p w14:paraId="4AB650BE" w14:textId="77777777" w:rsidR="00140798" w:rsidRPr="0029220D" w:rsidRDefault="00140798" w:rsidP="00812547">
            <w:pPr>
              <w:rPr>
                <w:sz w:val="18"/>
                <w:szCs w:val="18"/>
              </w:rPr>
            </w:pPr>
            <w:r w:rsidRPr="0029220D">
              <w:rPr>
                <w:sz w:val="18"/>
                <w:szCs w:val="18"/>
              </w:rPr>
              <w:t>Background Coverage</w:t>
            </w:r>
          </w:p>
        </w:tc>
        <w:tc>
          <w:tcPr>
            <w:tcW w:w="1530" w:type="dxa"/>
            <w:tcBorders>
              <w:top w:val="single" w:sz="4" w:space="0" w:color="auto"/>
              <w:bottom w:val="single" w:sz="4" w:space="0" w:color="auto"/>
            </w:tcBorders>
          </w:tcPr>
          <w:p w14:paraId="4F4458F9" w14:textId="77777777" w:rsidR="00140798" w:rsidRPr="0029220D" w:rsidRDefault="00140798" w:rsidP="00812547">
            <w:pPr>
              <w:rPr>
                <w:sz w:val="18"/>
                <w:szCs w:val="18"/>
              </w:rPr>
            </w:pPr>
            <w:r w:rsidRPr="0029220D">
              <w:rPr>
                <w:sz w:val="18"/>
                <w:szCs w:val="18"/>
              </w:rPr>
              <w:t>Relative Frequency</w:t>
            </w:r>
          </w:p>
        </w:tc>
        <w:tc>
          <w:tcPr>
            <w:tcW w:w="2160" w:type="dxa"/>
            <w:tcBorders>
              <w:top w:val="single" w:sz="4" w:space="0" w:color="auto"/>
              <w:bottom w:val="single" w:sz="4" w:space="0" w:color="auto"/>
            </w:tcBorders>
          </w:tcPr>
          <w:p w14:paraId="0C161B08" w14:textId="5AF5A7D9" w:rsidR="00140798" w:rsidRPr="00D86BD8" w:rsidRDefault="00AA5817" w:rsidP="00812547">
            <w:pPr>
              <w:rPr>
                <w:sz w:val="18"/>
                <w:szCs w:val="18"/>
              </w:rPr>
            </w:pPr>
            <w:ins w:id="15" w:author="Li, Yichao" w:date="2019-03-31T22:35:00Z">
              <w:r>
                <w:rPr>
                  <w:sz w:val="18"/>
                  <w:szCs w:val="18"/>
                </w:rPr>
                <w:t xml:space="preserve">Best </w:t>
              </w:r>
            </w:ins>
            <w:r w:rsidR="00140798" w:rsidRPr="00D86BD8">
              <w:rPr>
                <w:sz w:val="18"/>
                <w:szCs w:val="18"/>
              </w:rPr>
              <w:t>Matched TFBS</w:t>
            </w:r>
          </w:p>
          <w:p w14:paraId="4717BBD3" w14:textId="06B4158C" w:rsidR="00140798" w:rsidRDefault="00DE5D50" w:rsidP="00812547">
            <w:ins w:id="16" w:author="Li, Yichao" w:date="2019-03-31T22:35:00Z">
              <w:r>
                <w:rPr>
                  <w:sz w:val="18"/>
                  <w:szCs w:val="18"/>
                </w:rPr>
                <w:t>(</w:t>
              </w:r>
            </w:ins>
            <w:r w:rsidR="00140798" w:rsidRPr="00D86BD8">
              <w:rPr>
                <w:sz w:val="18"/>
                <w:szCs w:val="18"/>
              </w:rPr>
              <w:t>p-value</w:t>
            </w:r>
            <w:ins w:id="17" w:author="Li, Yichao" w:date="2019-03-31T22:35:00Z">
              <w:r>
                <w:rPr>
                  <w:sz w:val="18"/>
                  <w:szCs w:val="18"/>
                </w:rPr>
                <w:t>)</w:t>
              </w:r>
            </w:ins>
          </w:p>
        </w:tc>
      </w:tr>
      <w:tr w:rsidR="00140798" w14:paraId="01DFA51F" w14:textId="77777777" w:rsidTr="00140798">
        <w:tc>
          <w:tcPr>
            <w:tcW w:w="1800" w:type="dxa"/>
            <w:tcBorders>
              <w:top w:val="single" w:sz="4" w:space="0" w:color="auto"/>
            </w:tcBorders>
          </w:tcPr>
          <w:p w14:paraId="7220E36A" w14:textId="77777777" w:rsidR="00140798" w:rsidRPr="0029220D" w:rsidRDefault="00140798" w:rsidP="00812547">
            <w:pPr>
              <w:rPr>
                <w:sz w:val="18"/>
                <w:szCs w:val="18"/>
              </w:rPr>
            </w:pPr>
            <w:r w:rsidRPr="0029220D">
              <w:rPr>
                <w:sz w:val="18"/>
                <w:szCs w:val="18"/>
              </w:rPr>
              <w:t>DME_GADGAYKAS</w:t>
            </w:r>
          </w:p>
        </w:tc>
        <w:tc>
          <w:tcPr>
            <w:tcW w:w="2880" w:type="dxa"/>
            <w:tcBorders>
              <w:top w:val="single" w:sz="4" w:space="0" w:color="auto"/>
            </w:tcBorders>
          </w:tcPr>
          <w:p w14:paraId="72C14806" w14:textId="77777777" w:rsidR="00140798" w:rsidRDefault="00140798" w:rsidP="00812547">
            <w:r>
              <w:rPr>
                <w:noProof/>
              </w:rPr>
              <w:drawing>
                <wp:inline distT="0" distB="0" distL="0" distR="0" wp14:anchorId="1A2D5A43" wp14:editId="58EC8E4F">
                  <wp:extent cx="7620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pic:spPr>
                      </pic:pic>
                    </a:graphicData>
                  </a:graphic>
                </wp:inline>
              </w:drawing>
            </w:r>
          </w:p>
        </w:tc>
        <w:tc>
          <w:tcPr>
            <w:tcW w:w="1170" w:type="dxa"/>
            <w:tcBorders>
              <w:top w:val="single" w:sz="4" w:space="0" w:color="auto"/>
            </w:tcBorders>
          </w:tcPr>
          <w:p w14:paraId="7BF50B62" w14:textId="77777777" w:rsidR="00140798" w:rsidRPr="0029220D" w:rsidRDefault="00140798" w:rsidP="00812547">
            <w:pPr>
              <w:rPr>
                <w:sz w:val="18"/>
                <w:szCs w:val="18"/>
              </w:rPr>
            </w:pPr>
            <w:r w:rsidRPr="0029220D">
              <w:rPr>
                <w:sz w:val="18"/>
                <w:szCs w:val="18"/>
              </w:rPr>
              <w:t>85% (11)</w:t>
            </w:r>
          </w:p>
        </w:tc>
        <w:tc>
          <w:tcPr>
            <w:tcW w:w="1170" w:type="dxa"/>
            <w:tcBorders>
              <w:top w:val="single" w:sz="4" w:space="0" w:color="auto"/>
            </w:tcBorders>
          </w:tcPr>
          <w:p w14:paraId="02C29C87" w14:textId="77777777" w:rsidR="00140798" w:rsidRPr="0029220D" w:rsidRDefault="00140798" w:rsidP="00812547">
            <w:pPr>
              <w:rPr>
                <w:sz w:val="18"/>
                <w:szCs w:val="18"/>
              </w:rPr>
            </w:pPr>
            <w:r w:rsidRPr="0029220D">
              <w:rPr>
                <w:sz w:val="18"/>
                <w:szCs w:val="18"/>
              </w:rPr>
              <w:t>19% (25)</w:t>
            </w:r>
          </w:p>
        </w:tc>
        <w:tc>
          <w:tcPr>
            <w:tcW w:w="1530" w:type="dxa"/>
            <w:tcBorders>
              <w:top w:val="single" w:sz="4" w:space="0" w:color="auto"/>
            </w:tcBorders>
          </w:tcPr>
          <w:p w14:paraId="7EFB8622" w14:textId="77777777" w:rsidR="00140798" w:rsidRPr="00D86BD8" w:rsidRDefault="00140798" w:rsidP="00812547">
            <w:pPr>
              <w:rPr>
                <w:sz w:val="18"/>
                <w:szCs w:val="18"/>
              </w:rPr>
            </w:pPr>
            <w:r w:rsidRPr="00D86BD8">
              <w:rPr>
                <w:sz w:val="18"/>
                <w:szCs w:val="18"/>
              </w:rPr>
              <w:t>4.47</w:t>
            </w:r>
          </w:p>
        </w:tc>
        <w:tc>
          <w:tcPr>
            <w:tcW w:w="2160" w:type="dxa"/>
            <w:tcBorders>
              <w:top w:val="single" w:sz="4" w:space="0" w:color="auto"/>
            </w:tcBorders>
          </w:tcPr>
          <w:p w14:paraId="62E4182B" w14:textId="77777777" w:rsidR="00140798" w:rsidRDefault="00140798" w:rsidP="00812547">
            <w:pPr>
              <w:rPr>
                <w:ins w:id="18" w:author="Yichao Li" w:date="2018-10-02T21:07:00Z"/>
                <w:sz w:val="18"/>
                <w:szCs w:val="18"/>
              </w:rPr>
            </w:pPr>
            <w:del w:id="19" w:author="Yichao Li" w:date="2018-10-02T21:03:00Z">
              <w:r w:rsidRPr="00D86BD8" w:rsidDel="0093305A">
                <w:rPr>
                  <w:sz w:val="18"/>
                  <w:szCs w:val="18"/>
                </w:rPr>
                <w:delText>At3g11280 (3.71e-04)</w:delText>
              </w:r>
            </w:del>
          </w:p>
          <w:p w14:paraId="6C6D8D45" w14:textId="05BCD425" w:rsidR="00BF2CD3" w:rsidRDefault="00BF2CD3" w:rsidP="00BF2CD3">
            <w:pPr>
              <w:rPr>
                <w:ins w:id="20" w:author="Yichao Li" w:date="2018-10-02T21:07:00Z"/>
                <w:rFonts w:ascii="Arial" w:hAnsi="Arial" w:cs="Arial"/>
                <w:color w:val="444444"/>
                <w:sz w:val="18"/>
                <w:szCs w:val="18"/>
              </w:rPr>
            </w:pPr>
            <w:ins w:id="21" w:author="Yichao Li" w:date="2018-10-02T21:10:00Z">
              <w:r w:rsidRPr="00BF2CD3">
                <w:rPr>
                  <w:rFonts w:ascii="Arial" w:hAnsi="Arial" w:cs="Arial"/>
                  <w:color w:val="444444"/>
                  <w:sz w:val="18"/>
                  <w:szCs w:val="18"/>
                </w:rPr>
                <w:t>AT3G11280</w:t>
              </w:r>
              <w:r>
                <w:rPr>
                  <w:rFonts w:ascii="Arial" w:hAnsi="Arial" w:cs="Arial"/>
                  <w:color w:val="444444"/>
                  <w:sz w:val="18"/>
                  <w:szCs w:val="18"/>
                </w:rPr>
                <w:t xml:space="preserve">, </w:t>
              </w:r>
            </w:ins>
            <w:ins w:id="22" w:author="Yichao Li" w:date="2018-10-02T21:07:00Z">
              <w:r>
                <w:rPr>
                  <w:rFonts w:ascii="Arial" w:hAnsi="Arial" w:cs="Arial"/>
                  <w:color w:val="444444"/>
                  <w:sz w:val="18"/>
                  <w:szCs w:val="18"/>
                </w:rPr>
                <w:t>MYB-LIKE PROTEIN</w:t>
              </w:r>
            </w:ins>
          </w:p>
          <w:p w14:paraId="1255D52C" w14:textId="6C50C2A6" w:rsidR="0093305A" w:rsidRPr="00D86BD8" w:rsidRDefault="00BF2CD3" w:rsidP="00812547">
            <w:pPr>
              <w:rPr>
                <w:sz w:val="18"/>
                <w:szCs w:val="18"/>
              </w:rPr>
            </w:pPr>
            <w:ins w:id="23" w:author="Yichao Li" w:date="2018-10-02T21:07:00Z">
              <w:r>
                <w:rPr>
                  <w:sz w:val="18"/>
                  <w:szCs w:val="18"/>
                </w:rPr>
                <w:t>(0.</w:t>
              </w:r>
              <w:r>
                <w:t xml:space="preserve"> </w:t>
              </w:r>
              <w:r w:rsidRPr="00BF2CD3">
                <w:rPr>
                  <w:sz w:val="18"/>
                  <w:szCs w:val="18"/>
                </w:rPr>
                <w:t>000356486</w:t>
              </w:r>
              <w:r>
                <w:rPr>
                  <w:sz w:val="18"/>
                  <w:szCs w:val="18"/>
                </w:rPr>
                <w:t>)</w:t>
              </w:r>
            </w:ins>
          </w:p>
        </w:tc>
      </w:tr>
      <w:tr w:rsidR="00AA5817" w14:paraId="1C5FBCA3" w14:textId="77777777" w:rsidTr="00140798">
        <w:trPr>
          <w:ins w:id="24" w:author="Li, Yichao" w:date="2019-03-31T22:42:00Z"/>
        </w:trPr>
        <w:tc>
          <w:tcPr>
            <w:tcW w:w="1800" w:type="dxa"/>
          </w:tcPr>
          <w:p w14:paraId="572B2EC5" w14:textId="3454A8B9" w:rsidR="00AA5817" w:rsidRPr="0029220D" w:rsidRDefault="00AA5817" w:rsidP="00AA5817">
            <w:pPr>
              <w:rPr>
                <w:ins w:id="25" w:author="Li, Yichao" w:date="2019-03-31T22:42:00Z"/>
                <w:sz w:val="18"/>
                <w:szCs w:val="18"/>
              </w:rPr>
            </w:pPr>
            <w:ins w:id="26" w:author="Li, Yichao" w:date="2019-03-31T22:42:00Z">
              <w:r w:rsidRPr="00AA5817">
                <w:rPr>
                  <w:sz w:val="18"/>
                  <w:szCs w:val="18"/>
                </w:rPr>
                <w:t>DME_GATYTKRHG</w:t>
              </w:r>
            </w:ins>
          </w:p>
        </w:tc>
        <w:tc>
          <w:tcPr>
            <w:tcW w:w="2880" w:type="dxa"/>
          </w:tcPr>
          <w:p w14:paraId="2EAE2B10" w14:textId="7F261D15" w:rsidR="00AA5817" w:rsidRDefault="00AA5817" w:rsidP="00AA5817">
            <w:pPr>
              <w:rPr>
                <w:ins w:id="27" w:author="Li, Yichao" w:date="2019-03-31T22:42:00Z"/>
                <w:noProof/>
              </w:rPr>
            </w:pPr>
            <w:ins w:id="28" w:author="Li, Yichao" w:date="2019-03-31T22:43:00Z">
              <w:r>
                <w:rPr>
                  <w:noProof/>
                </w:rPr>
                <w:drawing>
                  <wp:inline distT="0" distB="0" distL="0" distR="0" wp14:anchorId="2401EF08" wp14:editId="4C939218">
                    <wp:extent cx="882595" cy="370886"/>
                    <wp:effectExtent l="0" t="0" r="0" b="0"/>
                    <wp:docPr id="21" name="Picture 21" descr="C:\Users\Owner\Desktop\logoDME_GATYTK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logoDME_GATYTKRH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2810" cy="383583"/>
                            </a:xfrm>
                            <a:prstGeom prst="rect">
                              <a:avLst/>
                            </a:prstGeom>
                            <a:noFill/>
                            <a:ln>
                              <a:noFill/>
                            </a:ln>
                          </pic:spPr>
                        </pic:pic>
                      </a:graphicData>
                    </a:graphic>
                  </wp:inline>
                </w:drawing>
              </w:r>
            </w:ins>
          </w:p>
        </w:tc>
        <w:tc>
          <w:tcPr>
            <w:tcW w:w="1170" w:type="dxa"/>
          </w:tcPr>
          <w:p w14:paraId="6AB6C313" w14:textId="66DDEF2C" w:rsidR="00AA5817" w:rsidRPr="0029220D" w:rsidRDefault="00AA5817" w:rsidP="00AA5817">
            <w:pPr>
              <w:rPr>
                <w:ins w:id="29" w:author="Li, Yichao" w:date="2019-03-31T22:42:00Z"/>
                <w:sz w:val="18"/>
                <w:szCs w:val="18"/>
              </w:rPr>
            </w:pPr>
            <w:ins w:id="30" w:author="Li, Yichao" w:date="2019-03-31T22:43:00Z">
              <w:r w:rsidRPr="0029220D">
                <w:rPr>
                  <w:sz w:val="18"/>
                  <w:szCs w:val="18"/>
                </w:rPr>
                <w:t>85% (11)</w:t>
              </w:r>
            </w:ins>
          </w:p>
        </w:tc>
        <w:tc>
          <w:tcPr>
            <w:tcW w:w="1170" w:type="dxa"/>
          </w:tcPr>
          <w:p w14:paraId="0066ADF0" w14:textId="6B2D67F6" w:rsidR="00AA5817" w:rsidRPr="0029220D" w:rsidRDefault="00AA5817" w:rsidP="00AA5817">
            <w:pPr>
              <w:rPr>
                <w:ins w:id="31" w:author="Li, Yichao" w:date="2019-03-31T22:42:00Z"/>
                <w:sz w:val="18"/>
                <w:szCs w:val="18"/>
              </w:rPr>
            </w:pPr>
            <w:ins w:id="32" w:author="Li, Yichao" w:date="2019-03-31T22:43:00Z">
              <w:r w:rsidRPr="0029220D">
                <w:rPr>
                  <w:sz w:val="18"/>
                  <w:szCs w:val="18"/>
                </w:rPr>
                <w:t>20% (27)</w:t>
              </w:r>
            </w:ins>
          </w:p>
        </w:tc>
        <w:tc>
          <w:tcPr>
            <w:tcW w:w="1530" w:type="dxa"/>
          </w:tcPr>
          <w:p w14:paraId="7E2B713A" w14:textId="2EA606F7" w:rsidR="00AA5817" w:rsidRPr="00D86BD8" w:rsidRDefault="00AA5817" w:rsidP="00AA5817">
            <w:pPr>
              <w:rPr>
                <w:ins w:id="33" w:author="Li, Yichao" w:date="2019-03-31T22:42:00Z"/>
                <w:sz w:val="18"/>
                <w:szCs w:val="18"/>
              </w:rPr>
            </w:pPr>
            <w:ins w:id="34" w:author="Li, Yichao" w:date="2019-03-31T22:43:00Z">
              <w:r w:rsidRPr="00D86BD8">
                <w:rPr>
                  <w:sz w:val="18"/>
                  <w:szCs w:val="18"/>
                </w:rPr>
                <w:t>4.47</w:t>
              </w:r>
            </w:ins>
          </w:p>
        </w:tc>
        <w:tc>
          <w:tcPr>
            <w:tcW w:w="2160" w:type="dxa"/>
          </w:tcPr>
          <w:p w14:paraId="63A3C23E" w14:textId="77777777" w:rsidR="00AA5817" w:rsidRPr="00D86BD8" w:rsidDel="0093305A" w:rsidRDefault="00AA5817" w:rsidP="00AA5817">
            <w:pPr>
              <w:rPr>
                <w:ins w:id="35" w:author="Li, Yichao" w:date="2019-03-31T22:42:00Z"/>
                <w:sz w:val="18"/>
                <w:szCs w:val="18"/>
              </w:rPr>
            </w:pPr>
          </w:p>
        </w:tc>
      </w:tr>
      <w:tr w:rsidR="00AA5817" w14:paraId="51581353" w14:textId="77777777" w:rsidTr="00140798">
        <w:tc>
          <w:tcPr>
            <w:tcW w:w="1800" w:type="dxa"/>
          </w:tcPr>
          <w:p w14:paraId="7BCE4936" w14:textId="77777777" w:rsidR="00AA5817" w:rsidRPr="0029220D" w:rsidRDefault="00AA5817" w:rsidP="00AA5817">
            <w:pPr>
              <w:rPr>
                <w:sz w:val="18"/>
                <w:szCs w:val="18"/>
              </w:rPr>
            </w:pPr>
            <w:r w:rsidRPr="0029220D">
              <w:rPr>
                <w:sz w:val="18"/>
                <w:szCs w:val="18"/>
              </w:rPr>
              <w:t>DME_GRHTGDTGA</w:t>
            </w:r>
          </w:p>
        </w:tc>
        <w:tc>
          <w:tcPr>
            <w:tcW w:w="2880" w:type="dxa"/>
          </w:tcPr>
          <w:p w14:paraId="33DB8A3E" w14:textId="77777777" w:rsidR="00AA5817" w:rsidRDefault="00AA5817" w:rsidP="00AA5817">
            <w:r>
              <w:rPr>
                <w:noProof/>
              </w:rPr>
              <w:drawing>
                <wp:inline distT="0" distB="0" distL="0" distR="0" wp14:anchorId="061C61F7" wp14:editId="09E6FE7A">
                  <wp:extent cx="749935" cy="29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9935" cy="298450"/>
                          </a:xfrm>
                          <a:prstGeom prst="rect">
                            <a:avLst/>
                          </a:prstGeom>
                          <a:noFill/>
                        </pic:spPr>
                      </pic:pic>
                    </a:graphicData>
                  </a:graphic>
                </wp:inline>
              </w:drawing>
            </w:r>
          </w:p>
        </w:tc>
        <w:tc>
          <w:tcPr>
            <w:tcW w:w="1170" w:type="dxa"/>
          </w:tcPr>
          <w:p w14:paraId="08532D0A" w14:textId="77777777" w:rsidR="00AA5817" w:rsidRPr="0029220D" w:rsidRDefault="00AA5817" w:rsidP="00AA5817">
            <w:pPr>
              <w:rPr>
                <w:sz w:val="18"/>
                <w:szCs w:val="18"/>
              </w:rPr>
            </w:pPr>
            <w:r w:rsidRPr="0029220D">
              <w:rPr>
                <w:sz w:val="18"/>
                <w:szCs w:val="18"/>
              </w:rPr>
              <w:t>85% (11)</w:t>
            </w:r>
          </w:p>
        </w:tc>
        <w:tc>
          <w:tcPr>
            <w:tcW w:w="1170" w:type="dxa"/>
          </w:tcPr>
          <w:p w14:paraId="79F39B2A" w14:textId="77777777" w:rsidR="00AA5817" w:rsidRPr="0029220D" w:rsidRDefault="00AA5817" w:rsidP="00AA5817">
            <w:pPr>
              <w:rPr>
                <w:sz w:val="18"/>
                <w:szCs w:val="18"/>
              </w:rPr>
            </w:pPr>
            <w:r w:rsidRPr="0029220D">
              <w:rPr>
                <w:sz w:val="18"/>
                <w:szCs w:val="18"/>
              </w:rPr>
              <w:t>20% (</w:t>
            </w:r>
            <w:bookmarkStart w:id="36" w:name="_GoBack"/>
            <w:bookmarkEnd w:id="36"/>
            <w:r w:rsidRPr="0029220D">
              <w:rPr>
                <w:sz w:val="18"/>
                <w:szCs w:val="18"/>
              </w:rPr>
              <w:t>27)</w:t>
            </w:r>
          </w:p>
        </w:tc>
        <w:tc>
          <w:tcPr>
            <w:tcW w:w="1530" w:type="dxa"/>
          </w:tcPr>
          <w:p w14:paraId="1194A5DA" w14:textId="77777777" w:rsidR="00AA5817" w:rsidRPr="00D86BD8" w:rsidRDefault="00AA5817" w:rsidP="00AA5817">
            <w:pPr>
              <w:rPr>
                <w:sz w:val="18"/>
                <w:szCs w:val="18"/>
              </w:rPr>
            </w:pPr>
            <w:r w:rsidRPr="00D86BD8">
              <w:rPr>
                <w:sz w:val="18"/>
                <w:szCs w:val="18"/>
              </w:rPr>
              <w:t>4.47</w:t>
            </w:r>
          </w:p>
        </w:tc>
        <w:tc>
          <w:tcPr>
            <w:tcW w:w="2160" w:type="dxa"/>
          </w:tcPr>
          <w:p w14:paraId="0EAB5EF6" w14:textId="60421FB3" w:rsidR="00AA5817" w:rsidRPr="00D86BD8" w:rsidDel="0093305A" w:rsidRDefault="00AA5817" w:rsidP="00AA5817">
            <w:pPr>
              <w:rPr>
                <w:del w:id="37" w:author="Yichao Li" w:date="2018-10-02T21:03:00Z"/>
                <w:sz w:val="18"/>
                <w:szCs w:val="18"/>
              </w:rPr>
            </w:pPr>
            <w:del w:id="38" w:author="Yichao Li" w:date="2018-10-02T21:03:00Z">
              <w:r w:rsidRPr="00D86BD8" w:rsidDel="0093305A">
                <w:rPr>
                  <w:sz w:val="18"/>
                  <w:szCs w:val="18"/>
                </w:rPr>
                <w:delText>U2AF35B (6.25e-06)</w:delText>
              </w:r>
            </w:del>
          </w:p>
          <w:p w14:paraId="5F66B0C6" w14:textId="218D04AF" w:rsidR="00AA5817" w:rsidRPr="00D86BD8" w:rsidDel="0093305A" w:rsidRDefault="00AA5817" w:rsidP="00AA5817">
            <w:pPr>
              <w:rPr>
                <w:del w:id="39" w:author="Yichao Li" w:date="2018-10-02T21:03:00Z"/>
                <w:sz w:val="18"/>
                <w:szCs w:val="18"/>
              </w:rPr>
            </w:pPr>
            <w:del w:id="40" w:author="Yichao Li" w:date="2018-10-02T21:03:00Z">
              <w:r w:rsidRPr="00D86BD8" w:rsidDel="0093305A">
                <w:rPr>
                  <w:sz w:val="18"/>
                  <w:szCs w:val="18"/>
                </w:rPr>
                <w:delText>TGA10 (2.88e-03)</w:delText>
              </w:r>
            </w:del>
          </w:p>
          <w:p w14:paraId="7BF97912" w14:textId="77777777" w:rsidR="00AA5817" w:rsidRDefault="00AA5817" w:rsidP="00AA5817">
            <w:pPr>
              <w:rPr>
                <w:ins w:id="41" w:author="Yichao Li" w:date="2018-10-02T21:08:00Z"/>
                <w:sz w:val="18"/>
                <w:szCs w:val="18"/>
              </w:rPr>
            </w:pPr>
            <w:del w:id="42" w:author="Yichao Li" w:date="2018-10-02T21:03:00Z">
              <w:r w:rsidRPr="00D86BD8" w:rsidDel="0093305A">
                <w:rPr>
                  <w:sz w:val="18"/>
                  <w:szCs w:val="18"/>
                </w:rPr>
                <w:delText>bZIP48 (4.23e-03)</w:delText>
              </w:r>
            </w:del>
          </w:p>
          <w:p w14:paraId="0198789F" w14:textId="6A6859A7" w:rsidR="00AA5817" w:rsidRPr="00D86BD8" w:rsidRDefault="00AA5817" w:rsidP="00AA5817">
            <w:pPr>
              <w:rPr>
                <w:sz w:val="18"/>
                <w:szCs w:val="18"/>
              </w:rPr>
            </w:pPr>
            <w:ins w:id="43" w:author="Yichao Li" w:date="2018-10-02T21:09:00Z">
              <w:r w:rsidRPr="00BF2CD3">
                <w:rPr>
                  <w:rFonts w:ascii="Arial" w:hAnsi="Arial" w:cs="Arial"/>
                  <w:color w:val="444444"/>
                  <w:sz w:val="18"/>
                  <w:szCs w:val="18"/>
                  <w:shd w:val="clear" w:color="auto" w:fill="F1EFEC"/>
                </w:rPr>
                <w:t>AT5G58620</w:t>
              </w:r>
              <w:r>
                <w:rPr>
                  <w:rFonts w:ascii="Arial" w:hAnsi="Arial" w:cs="Arial"/>
                  <w:color w:val="444444"/>
                  <w:sz w:val="18"/>
                  <w:szCs w:val="18"/>
                  <w:shd w:val="clear" w:color="auto" w:fill="F1EFEC"/>
                </w:rPr>
                <w:t xml:space="preserve">, </w:t>
              </w:r>
            </w:ins>
            <w:ins w:id="44" w:author="Yichao Li" w:date="2018-10-02T21:08:00Z">
              <w:r>
                <w:rPr>
                  <w:rFonts w:ascii="Arial" w:hAnsi="Arial" w:cs="Arial"/>
                  <w:color w:val="444444"/>
                  <w:sz w:val="18"/>
                  <w:szCs w:val="18"/>
                  <w:shd w:val="clear" w:color="auto" w:fill="F1EFEC"/>
                </w:rPr>
                <w:t>TZF9(</w:t>
              </w:r>
              <w:r w:rsidRPr="00BF2CD3">
                <w:rPr>
                  <w:rFonts w:ascii="Arial" w:hAnsi="Arial" w:cs="Arial"/>
                  <w:color w:val="444444"/>
                  <w:sz w:val="18"/>
                  <w:szCs w:val="18"/>
                  <w:shd w:val="clear" w:color="auto" w:fill="F1EFEC"/>
                </w:rPr>
                <w:t>1.32812e-05</w:t>
              </w:r>
              <w:r>
                <w:rPr>
                  <w:rFonts w:ascii="Arial" w:hAnsi="Arial" w:cs="Arial"/>
                  <w:color w:val="444444"/>
                  <w:sz w:val="18"/>
                  <w:szCs w:val="18"/>
                  <w:shd w:val="clear" w:color="auto" w:fill="F1EFEC"/>
                </w:rPr>
                <w:t>)</w:t>
              </w:r>
            </w:ins>
          </w:p>
        </w:tc>
      </w:tr>
      <w:tr w:rsidR="00AA5817" w14:paraId="41B02652" w14:textId="77777777" w:rsidTr="00140798">
        <w:tc>
          <w:tcPr>
            <w:tcW w:w="1800" w:type="dxa"/>
          </w:tcPr>
          <w:p w14:paraId="3AEA2D66" w14:textId="77777777" w:rsidR="00AA5817" w:rsidRPr="0029220D" w:rsidRDefault="00AA5817" w:rsidP="00AA5817">
            <w:pPr>
              <w:rPr>
                <w:sz w:val="18"/>
                <w:szCs w:val="18"/>
              </w:rPr>
            </w:pPr>
            <w:r w:rsidRPr="0029220D">
              <w:rPr>
                <w:sz w:val="18"/>
                <w:szCs w:val="18"/>
              </w:rPr>
              <w:t>DME_MARKGDSRGA</w:t>
            </w:r>
          </w:p>
        </w:tc>
        <w:tc>
          <w:tcPr>
            <w:tcW w:w="2880" w:type="dxa"/>
          </w:tcPr>
          <w:p w14:paraId="44DC639E" w14:textId="77777777" w:rsidR="00AA5817" w:rsidRDefault="00AA5817" w:rsidP="00AA5817">
            <w:r>
              <w:rPr>
                <w:noProof/>
              </w:rPr>
              <w:drawing>
                <wp:inline distT="0" distB="0" distL="0" distR="0" wp14:anchorId="7DBD3534" wp14:editId="5EAF1682">
                  <wp:extent cx="817245" cy="2984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 cy="298450"/>
                          </a:xfrm>
                          <a:prstGeom prst="rect">
                            <a:avLst/>
                          </a:prstGeom>
                          <a:noFill/>
                        </pic:spPr>
                      </pic:pic>
                    </a:graphicData>
                  </a:graphic>
                </wp:inline>
              </w:drawing>
            </w:r>
          </w:p>
        </w:tc>
        <w:tc>
          <w:tcPr>
            <w:tcW w:w="1170" w:type="dxa"/>
          </w:tcPr>
          <w:p w14:paraId="55E67BC4" w14:textId="77777777" w:rsidR="00AA5817" w:rsidRPr="0029220D" w:rsidRDefault="00AA5817" w:rsidP="00AA5817">
            <w:pPr>
              <w:rPr>
                <w:sz w:val="18"/>
                <w:szCs w:val="18"/>
              </w:rPr>
            </w:pPr>
            <w:r w:rsidRPr="0029220D">
              <w:rPr>
                <w:sz w:val="18"/>
                <w:szCs w:val="18"/>
              </w:rPr>
              <w:t>85% (11)</w:t>
            </w:r>
          </w:p>
        </w:tc>
        <w:tc>
          <w:tcPr>
            <w:tcW w:w="1170" w:type="dxa"/>
          </w:tcPr>
          <w:p w14:paraId="0626E01B" w14:textId="77777777" w:rsidR="00AA5817" w:rsidRPr="0029220D" w:rsidRDefault="00AA5817" w:rsidP="00AA5817">
            <w:pPr>
              <w:rPr>
                <w:sz w:val="18"/>
                <w:szCs w:val="18"/>
              </w:rPr>
            </w:pPr>
            <w:r w:rsidRPr="0029220D">
              <w:rPr>
                <w:sz w:val="18"/>
                <w:szCs w:val="18"/>
              </w:rPr>
              <w:t>22% (29)</w:t>
            </w:r>
          </w:p>
        </w:tc>
        <w:tc>
          <w:tcPr>
            <w:tcW w:w="1530" w:type="dxa"/>
          </w:tcPr>
          <w:p w14:paraId="1C700D61" w14:textId="77777777" w:rsidR="00AA5817" w:rsidRPr="00D86BD8" w:rsidRDefault="00AA5817" w:rsidP="00AA5817">
            <w:pPr>
              <w:rPr>
                <w:sz w:val="18"/>
                <w:szCs w:val="18"/>
              </w:rPr>
            </w:pPr>
            <w:r w:rsidRPr="00D86BD8">
              <w:rPr>
                <w:sz w:val="18"/>
                <w:szCs w:val="18"/>
              </w:rPr>
              <w:t>3.85</w:t>
            </w:r>
          </w:p>
        </w:tc>
        <w:tc>
          <w:tcPr>
            <w:tcW w:w="2160" w:type="dxa"/>
          </w:tcPr>
          <w:p w14:paraId="11BE041A" w14:textId="77777777" w:rsidR="00AA5817" w:rsidRPr="00D86BD8" w:rsidRDefault="00AA5817" w:rsidP="00AA5817">
            <w:pPr>
              <w:rPr>
                <w:sz w:val="18"/>
                <w:szCs w:val="18"/>
              </w:rPr>
            </w:pPr>
          </w:p>
        </w:tc>
      </w:tr>
      <w:tr w:rsidR="00AA5817" w14:paraId="39200DB3" w14:textId="77777777" w:rsidTr="00140798">
        <w:tc>
          <w:tcPr>
            <w:tcW w:w="1800" w:type="dxa"/>
          </w:tcPr>
          <w:p w14:paraId="1DBAFF91" w14:textId="77777777" w:rsidR="00AA5817" w:rsidRPr="0029220D" w:rsidRDefault="00AA5817" w:rsidP="00AA5817">
            <w:pPr>
              <w:rPr>
                <w:sz w:val="18"/>
                <w:szCs w:val="18"/>
              </w:rPr>
            </w:pPr>
            <w:r w:rsidRPr="0029220D">
              <w:rPr>
                <w:sz w:val="18"/>
                <w:szCs w:val="18"/>
              </w:rPr>
              <w:t>gimme_102_Improbizer_GCGTTATACCCGAGGATCAG</w:t>
            </w:r>
          </w:p>
        </w:tc>
        <w:tc>
          <w:tcPr>
            <w:tcW w:w="2880" w:type="dxa"/>
          </w:tcPr>
          <w:p w14:paraId="29EB271B" w14:textId="77777777" w:rsidR="00AA5817" w:rsidRDefault="00AA5817" w:rsidP="00AA5817">
            <w:r>
              <w:rPr>
                <w:noProof/>
              </w:rPr>
              <w:drawing>
                <wp:inline distT="0" distB="0" distL="0" distR="0" wp14:anchorId="7DFF5490" wp14:editId="475C0243">
                  <wp:extent cx="1426845" cy="280670"/>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845" cy="280670"/>
                          </a:xfrm>
                          <a:prstGeom prst="rect">
                            <a:avLst/>
                          </a:prstGeom>
                          <a:noFill/>
                        </pic:spPr>
                      </pic:pic>
                    </a:graphicData>
                  </a:graphic>
                </wp:inline>
              </w:drawing>
            </w:r>
          </w:p>
        </w:tc>
        <w:tc>
          <w:tcPr>
            <w:tcW w:w="1170" w:type="dxa"/>
          </w:tcPr>
          <w:p w14:paraId="3D4810F3" w14:textId="77777777" w:rsidR="00AA5817" w:rsidRPr="0029220D" w:rsidRDefault="00AA5817" w:rsidP="00AA5817">
            <w:pPr>
              <w:rPr>
                <w:sz w:val="18"/>
                <w:szCs w:val="18"/>
              </w:rPr>
            </w:pPr>
            <w:r w:rsidRPr="0029220D">
              <w:rPr>
                <w:sz w:val="18"/>
                <w:szCs w:val="18"/>
              </w:rPr>
              <w:t>92% (12)</w:t>
            </w:r>
          </w:p>
        </w:tc>
        <w:tc>
          <w:tcPr>
            <w:tcW w:w="1170" w:type="dxa"/>
          </w:tcPr>
          <w:p w14:paraId="10BF0176" w14:textId="77777777" w:rsidR="00AA5817" w:rsidRPr="0029220D" w:rsidRDefault="00AA5817" w:rsidP="00AA5817">
            <w:pPr>
              <w:rPr>
                <w:sz w:val="18"/>
                <w:szCs w:val="18"/>
              </w:rPr>
            </w:pPr>
            <w:r w:rsidRPr="0029220D">
              <w:rPr>
                <w:sz w:val="18"/>
                <w:szCs w:val="18"/>
              </w:rPr>
              <w:t>15% (20)</w:t>
            </w:r>
          </w:p>
        </w:tc>
        <w:tc>
          <w:tcPr>
            <w:tcW w:w="1530" w:type="dxa"/>
          </w:tcPr>
          <w:p w14:paraId="0AA7D4C7" w14:textId="77777777" w:rsidR="00AA5817" w:rsidRPr="00D86BD8" w:rsidRDefault="00AA5817" w:rsidP="00AA5817">
            <w:pPr>
              <w:rPr>
                <w:sz w:val="18"/>
                <w:szCs w:val="18"/>
              </w:rPr>
            </w:pPr>
            <w:r w:rsidRPr="00D86BD8">
              <w:rPr>
                <w:sz w:val="18"/>
                <w:szCs w:val="18"/>
              </w:rPr>
              <w:t>6.09</w:t>
            </w:r>
          </w:p>
        </w:tc>
        <w:tc>
          <w:tcPr>
            <w:tcW w:w="2160" w:type="dxa"/>
          </w:tcPr>
          <w:p w14:paraId="639A7FA7" w14:textId="77777777" w:rsidR="00AA5817" w:rsidRPr="00D86BD8" w:rsidRDefault="00AA5817" w:rsidP="00AA5817">
            <w:pPr>
              <w:rPr>
                <w:sz w:val="18"/>
                <w:szCs w:val="18"/>
              </w:rPr>
            </w:pPr>
          </w:p>
        </w:tc>
      </w:tr>
      <w:tr w:rsidR="00AA5817" w14:paraId="5DF9729C" w14:textId="77777777" w:rsidTr="00140798">
        <w:tc>
          <w:tcPr>
            <w:tcW w:w="1800" w:type="dxa"/>
          </w:tcPr>
          <w:p w14:paraId="1DBA5250" w14:textId="77777777" w:rsidR="00AA5817" w:rsidRPr="0029220D" w:rsidRDefault="00AA5817" w:rsidP="00AA5817">
            <w:pPr>
              <w:rPr>
                <w:sz w:val="18"/>
                <w:szCs w:val="18"/>
              </w:rPr>
            </w:pPr>
            <w:r w:rsidRPr="0029220D">
              <w:rPr>
                <w:sz w:val="18"/>
                <w:szCs w:val="18"/>
              </w:rPr>
              <w:t>gimme_104_Improbizer_GTGCAACGGAGAGT</w:t>
            </w:r>
          </w:p>
        </w:tc>
        <w:tc>
          <w:tcPr>
            <w:tcW w:w="2880" w:type="dxa"/>
          </w:tcPr>
          <w:p w14:paraId="0FF48914" w14:textId="77777777" w:rsidR="00AA5817" w:rsidRDefault="00AA5817" w:rsidP="00AA5817">
            <w:r>
              <w:rPr>
                <w:noProof/>
              </w:rPr>
              <w:drawing>
                <wp:inline distT="0" distB="0" distL="0" distR="0" wp14:anchorId="2FCF9830" wp14:editId="4A0E26BB">
                  <wp:extent cx="1097280" cy="2984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298450"/>
                          </a:xfrm>
                          <a:prstGeom prst="rect">
                            <a:avLst/>
                          </a:prstGeom>
                          <a:noFill/>
                        </pic:spPr>
                      </pic:pic>
                    </a:graphicData>
                  </a:graphic>
                </wp:inline>
              </w:drawing>
            </w:r>
          </w:p>
        </w:tc>
        <w:tc>
          <w:tcPr>
            <w:tcW w:w="1170" w:type="dxa"/>
          </w:tcPr>
          <w:p w14:paraId="333B78B7" w14:textId="77777777" w:rsidR="00AA5817" w:rsidRPr="0029220D" w:rsidRDefault="00AA5817" w:rsidP="00AA5817">
            <w:pPr>
              <w:rPr>
                <w:sz w:val="18"/>
                <w:szCs w:val="18"/>
              </w:rPr>
            </w:pPr>
            <w:r w:rsidRPr="0029220D">
              <w:rPr>
                <w:sz w:val="18"/>
                <w:szCs w:val="18"/>
              </w:rPr>
              <w:t>92% (12)</w:t>
            </w:r>
          </w:p>
        </w:tc>
        <w:tc>
          <w:tcPr>
            <w:tcW w:w="1170" w:type="dxa"/>
          </w:tcPr>
          <w:p w14:paraId="0B92E404" w14:textId="77777777" w:rsidR="00AA5817" w:rsidRPr="0029220D" w:rsidRDefault="00AA5817" w:rsidP="00AA5817">
            <w:pPr>
              <w:rPr>
                <w:sz w:val="18"/>
                <w:szCs w:val="18"/>
              </w:rPr>
            </w:pPr>
            <w:r w:rsidRPr="0029220D">
              <w:rPr>
                <w:sz w:val="18"/>
                <w:szCs w:val="18"/>
              </w:rPr>
              <w:t>14% (18)</w:t>
            </w:r>
          </w:p>
        </w:tc>
        <w:tc>
          <w:tcPr>
            <w:tcW w:w="1530" w:type="dxa"/>
          </w:tcPr>
          <w:p w14:paraId="1D4237A2" w14:textId="77777777" w:rsidR="00AA5817" w:rsidRPr="00D86BD8" w:rsidRDefault="00AA5817" w:rsidP="00AA5817">
            <w:pPr>
              <w:rPr>
                <w:sz w:val="18"/>
                <w:szCs w:val="18"/>
              </w:rPr>
            </w:pPr>
            <w:r w:rsidRPr="00D86BD8">
              <w:rPr>
                <w:sz w:val="18"/>
                <w:szCs w:val="18"/>
              </w:rPr>
              <w:t>6.77</w:t>
            </w:r>
          </w:p>
        </w:tc>
        <w:tc>
          <w:tcPr>
            <w:tcW w:w="2160" w:type="dxa"/>
          </w:tcPr>
          <w:p w14:paraId="105D14F3" w14:textId="77777777" w:rsidR="00AA5817" w:rsidRPr="00D86BD8" w:rsidRDefault="00AA5817" w:rsidP="00AA5817">
            <w:pPr>
              <w:rPr>
                <w:sz w:val="18"/>
                <w:szCs w:val="18"/>
              </w:rPr>
            </w:pPr>
          </w:p>
        </w:tc>
      </w:tr>
      <w:tr w:rsidR="00AA5817" w14:paraId="41DC31AA" w14:textId="77777777" w:rsidTr="00140798">
        <w:tc>
          <w:tcPr>
            <w:tcW w:w="1800" w:type="dxa"/>
          </w:tcPr>
          <w:p w14:paraId="45AEBDB0" w14:textId="77777777" w:rsidR="00AA5817" w:rsidRPr="0029220D" w:rsidRDefault="00AA5817" w:rsidP="00AA5817">
            <w:pPr>
              <w:jc w:val="both"/>
              <w:rPr>
                <w:sz w:val="18"/>
                <w:szCs w:val="18"/>
              </w:rPr>
            </w:pPr>
            <w:r w:rsidRPr="0029220D">
              <w:rPr>
                <w:sz w:val="18"/>
                <w:szCs w:val="18"/>
              </w:rPr>
              <w:t>gimme_105_Improbizer_AACACACGTTTATTAGATGTTT</w:t>
            </w:r>
          </w:p>
        </w:tc>
        <w:tc>
          <w:tcPr>
            <w:tcW w:w="2880" w:type="dxa"/>
          </w:tcPr>
          <w:p w14:paraId="5BAFDBCF" w14:textId="77777777" w:rsidR="00AA5817" w:rsidRDefault="00AA5817" w:rsidP="00AA5817">
            <w:r>
              <w:rPr>
                <w:noProof/>
              </w:rPr>
              <w:drawing>
                <wp:inline distT="0" distB="0" distL="0" distR="0" wp14:anchorId="1BF09DBE" wp14:editId="78E03246">
                  <wp:extent cx="1640205" cy="29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0205" cy="292735"/>
                          </a:xfrm>
                          <a:prstGeom prst="rect">
                            <a:avLst/>
                          </a:prstGeom>
                          <a:noFill/>
                        </pic:spPr>
                      </pic:pic>
                    </a:graphicData>
                  </a:graphic>
                </wp:inline>
              </w:drawing>
            </w:r>
          </w:p>
        </w:tc>
        <w:tc>
          <w:tcPr>
            <w:tcW w:w="1170" w:type="dxa"/>
          </w:tcPr>
          <w:p w14:paraId="049069FF" w14:textId="77777777" w:rsidR="00AA5817" w:rsidRPr="0029220D" w:rsidRDefault="00AA5817" w:rsidP="00AA5817">
            <w:pPr>
              <w:rPr>
                <w:sz w:val="18"/>
                <w:szCs w:val="18"/>
              </w:rPr>
            </w:pPr>
            <w:r w:rsidRPr="0029220D">
              <w:rPr>
                <w:sz w:val="18"/>
                <w:szCs w:val="18"/>
              </w:rPr>
              <w:t>100% (13)</w:t>
            </w:r>
          </w:p>
        </w:tc>
        <w:tc>
          <w:tcPr>
            <w:tcW w:w="1170" w:type="dxa"/>
          </w:tcPr>
          <w:p w14:paraId="333F0E4A" w14:textId="77777777" w:rsidR="00AA5817" w:rsidRPr="0029220D" w:rsidRDefault="00AA5817" w:rsidP="00AA5817">
            <w:pPr>
              <w:rPr>
                <w:sz w:val="18"/>
                <w:szCs w:val="18"/>
              </w:rPr>
            </w:pPr>
            <w:r w:rsidRPr="0029220D">
              <w:rPr>
                <w:sz w:val="18"/>
                <w:szCs w:val="18"/>
              </w:rPr>
              <w:t>18% (24)</w:t>
            </w:r>
          </w:p>
        </w:tc>
        <w:tc>
          <w:tcPr>
            <w:tcW w:w="1530" w:type="dxa"/>
          </w:tcPr>
          <w:p w14:paraId="1513FEA2" w14:textId="77777777" w:rsidR="00AA5817" w:rsidRPr="00D86BD8" w:rsidRDefault="00AA5817" w:rsidP="00AA5817">
            <w:pPr>
              <w:rPr>
                <w:sz w:val="18"/>
                <w:szCs w:val="18"/>
              </w:rPr>
            </w:pPr>
            <w:r w:rsidRPr="00D86BD8">
              <w:rPr>
                <w:sz w:val="18"/>
                <w:szCs w:val="18"/>
              </w:rPr>
              <w:t>5.50</w:t>
            </w:r>
          </w:p>
        </w:tc>
        <w:tc>
          <w:tcPr>
            <w:tcW w:w="2160" w:type="dxa"/>
          </w:tcPr>
          <w:p w14:paraId="29AACFB0" w14:textId="3270691E" w:rsidR="00AA5817" w:rsidRDefault="00AA5817" w:rsidP="00AA5817">
            <w:pPr>
              <w:rPr>
                <w:ins w:id="45" w:author="Yichao Li" w:date="2018-10-02T21:05:00Z"/>
                <w:sz w:val="18"/>
                <w:szCs w:val="18"/>
              </w:rPr>
            </w:pPr>
            <w:ins w:id="46" w:author="Yichao Li" w:date="2018-10-02T21:10:00Z">
              <w:r w:rsidRPr="00BF2CD3">
                <w:rPr>
                  <w:rFonts w:ascii="Arial" w:hAnsi="Arial" w:cs="Arial"/>
                  <w:color w:val="444444"/>
                  <w:sz w:val="18"/>
                  <w:szCs w:val="18"/>
                  <w:shd w:val="clear" w:color="auto" w:fill="F1EFEC"/>
                </w:rPr>
                <w:t>AT1G75080</w:t>
              </w:r>
              <w:r>
                <w:rPr>
                  <w:rFonts w:ascii="Arial" w:hAnsi="Arial" w:cs="Arial"/>
                  <w:color w:val="444444"/>
                  <w:sz w:val="18"/>
                  <w:szCs w:val="18"/>
                  <w:shd w:val="clear" w:color="auto" w:fill="F1EFEC"/>
                </w:rPr>
                <w:t xml:space="preserve">, </w:t>
              </w:r>
            </w:ins>
            <w:ins w:id="47" w:author="Yichao Li" w:date="2018-10-02T21:05:00Z">
              <w:r>
                <w:rPr>
                  <w:rFonts w:ascii="Arial" w:hAnsi="Arial" w:cs="Arial"/>
                  <w:color w:val="444444"/>
                  <w:sz w:val="18"/>
                  <w:szCs w:val="18"/>
                  <w:shd w:val="clear" w:color="auto" w:fill="F1EFEC"/>
                </w:rPr>
                <w:t>BZR1(</w:t>
              </w:r>
            </w:ins>
            <w:ins w:id="48" w:author="Yichao Li" w:date="2018-10-02T21:06:00Z">
              <w:r w:rsidRPr="0093305A">
                <w:rPr>
                  <w:rFonts w:ascii="Arial" w:hAnsi="Arial" w:cs="Arial"/>
                  <w:color w:val="444444"/>
                  <w:sz w:val="18"/>
                  <w:szCs w:val="18"/>
                  <w:shd w:val="clear" w:color="auto" w:fill="F1EFEC"/>
                </w:rPr>
                <w:t>1.57304e-06</w:t>
              </w:r>
            </w:ins>
            <w:ins w:id="49" w:author="Yichao Li" w:date="2018-10-02T21:05:00Z">
              <w:r>
                <w:rPr>
                  <w:rFonts w:ascii="Arial" w:hAnsi="Arial" w:cs="Arial"/>
                  <w:color w:val="444444"/>
                  <w:sz w:val="18"/>
                  <w:szCs w:val="18"/>
                  <w:shd w:val="clear" w:color="auto" w:fill="F1EFEC"/>
                </w:rPr>
                <w:t>)</w:t>
              </w:r>
            </w:ins>
          </w:p>
          <w:p w14:paraId="3B1C46D9" w14:textId="070D70BE" w:rsidR="00AA5817" w:rsidRPr="00D86BD8" w:rsidDel="0093305A" w:rsidRDefault="00AA5817" w:rsidP="00AA5817">
            <w:pPr>
              <w:rPr>
                <w:del w:id="50" w:author="Yichao Li" w:date="2018-10-02T21:03:00Z"/>
                <w:sz w:val="18"/>
                <w:szCs w:val="18"/>
              </w:rPr>
            </w:pPr>
            <w:del w:id="51" w:author="Yichao Li" w:date="2018-10-02T21:03:00Z">
              <w:r w:rsidRPr="00D86BD8" w:rsidDel="0093305A">
                <w:rPr>
                  <w:sz w:val="18"/>
                  <w:szCs w:val="18"/>
                </w:rPr>
                <w:delText>CAMTA5 (2.66e-06)</w:delText>
              </w:r>
            </w:del>
          </w:p>
          <w:p w14:paraId="46D6BCF0" w14:textId="4C3CFA28" w:rsidR="00AA5817" w:rsidRPr="00D86BD8" w:rsidDel="0093305A" w:rsidRDefault="00AA5817" w:rsidP="00AA5817">
            <w:pPr>
              <w:rPr>
                <w:del w:id="52" w:author="Yichao Li" w:date="2018-10-02T21:03:00Z"/>
                <w:sz w:val="18"/>
                <w:szCs w:val="18"/>
              </w:rPr>
            </w:pPr>
            <w:del w:id="53" w:author="Yichao Li" w:date="2018-10-02T21:03:00Z">
              <w:r w:rsidRPr="00D86BD8" w:rsidDel="0093305A">
                <w:rPr>
                  <w:sz w:val="18"/>
                  <w:szCs w:val="18"/>
                </w:rPr>
                <w:delText>ABF3 (7.84e-04)</w:delText>
              </w:r>
            </w:del>
          </w:p>
          <w:p w14:paraId="371B0F51" w14:textId="2330D34A" w:rsidR="00AA5817" w:rsidRPr="00D86BD8" w:rsidDel="0093305A" w:rsidRDefault="00AA5817" w:rsidP="00AA5817">
            <w:pPr>
              <w:rPr>
                <w:del w:id="54" w:author="Yichao Li" w:date="2018-10-02T21:03:00Z"/>
                <w:sz w:val="18"/>
                <w:szCs w:val="18"/>
              </w:rPr>
            </w:pPr>
            <w:del w:id="55" w:author="Yichao Li" w:date="2018-10-02T21:03:00Z">
              <w:r w:rsidRPr="00D86BD8" w:rsidDel="0093305A">
                <w:rPr>
                  <w:sz w:val="18"/>
                  <w:szCs w:val="18"/>
                </w:rPr>
                <w:delText>BZR1 (1.79e-03)</w:delText>
              </w:r>
            </w:del>
          </w:p>
          <w:p w14:paraId="24275EE2" w14:textId="18194298" w:rsidR="00AA5817" w:rsidRPr="00D86BD8" w:rsidDel="0093305A" w:rsidRDefault="00AA5817" w:rsidP="00AA5817">
            <w:pPr>
              <w:rPr>
                <w:del w:id="56" w:author="Yichao Li" w:date="2018-10-02T21:03:00Z"/>
                <w:sz w:val="18"/>
                <w:szCs w:val="18"/>
              </w:rPr>
            </w:pPr>
            <w:del w:id="57" w:author="Yichao Li" w:date="2018-10-02T21:03:00Z">
              <w:r w:rsidRPr="00D86BD8" w:rsidDel="0093305A">
                <w:rPr>
                  <w:sz w:val="18"/>
                  <w:szCs w:val="18"/>
                </w:rPr>
                <w:delText>CAMTA3 (2.09e-03)</w:delText>
              </w:r>
            </w:del>
          </w:p>
          <w:p w14:paraId="156FD062" w14:textId="09C42D34" w:rsidR="00AA5817" w:rsidRPr="00D86BD8" w:rsidDel="0093305A" w:rsidRDefault="00AA5817" w:rsidP="00AA5817">
            <w:pPr>
              <w:rPr>
                <w:del w:id="58" w:author="Yichao Li" w:date="2018-10-02T21:03:00Z"/>
                <w:sz w:val="18"/>
                <w:szCs w:val="18"/>
              </w:rPr>
            </w:pPr>
            <w:del w:id="59" w:author="Yichao Li" w:date="2018-10-02T21:03:00Z">
              <w:r w:rsidRPr="00D86BD8" w:rsidDel="0093305A">
                <w:rPr>
                  <w:sz w:val="18"/>
                  <w:szCs w:val="18"/>
                </w:rPr>
                <w:delText>ABI5 (3.20e-03)</w:delText>
              </w:r>
            </w:del>
          </w:p>
          <w:p w14:paraId="7D99EFA1" w14:textId="0F92420C" w:rsidR="00AA5817" w:rsidRPr="00D86BD8" w:rsidDel="0093305A" w:rsidRDefault="00AA5817" w:rsidP="00AA5817">
            <w:pPr>
              <w:rPr>
                <w:del w:id="60" w:author="Yichao Li" w:date="2018-10-02T21:03:00Z"/>
                <w:sz w:val="18"/>
                <w:szCs w:val="18"/>
              </w:rPr>
            </w:pPr>
            <w:del w:id="61" w:author="Yichao Li" w:date="2018-10-02T21:03:00Z">
              <w:r w:rsidRPr="00D86BD8" w:rsidDel="0093305A">
                <w:rPr>
                  <w:sz w:val="18"/>
                  <w:szCs w:val="18"/>
                </w:rPr>
                <w:delText>LRL1 (4.88e-03)</w:delText>
              </w:r>
            </w:del>
          </w:p>
          <w:p w14:paraId="158ADDE4" w14:textId="0AD4C1A8" w:rsidR="00AA5817" w:rsidRPr="00D86BD8" w:rsidDel="0093305A" w:rsidRDefault="00AA5817" w:rsidP="00AA5817">
            <w:pPr>
              <w:rPr>
                <w:del w:id="62" w:author="Yichao Li" w:date="2018-10-02T21:03:00Z"/>
                <w:sz w:val="18"/>
                <w:szCs w:val="18"/>
              </w:rPr>
            </w:pPr>
            <w:del w:id="63" w:author="Yichao Li" w:date="2018-10-02T21:03:00Z">
              <w:r w:rsidRPr="00D86BD8" w:rsidDel="0093305A">
                <w:rPr>
                  <w:sz w:val="18"/>
                  <w:szCs w:val="18"/>
                </w:rPr>
                <w:delText>BES1 (5.39e-03)</w:delText>
              </w:r>
            </w:del>
          </w:p>
          <w:p w14:paraId="0B6F249C" w14:textId="1F1600CE" w:rsidR="00AA5817" w:rsidRPr="00D86BD8" w:rsidRDefault="00AA5817" w:rsidP="00AA5817">
            <w:pPr>
              <w:rPr>
                <w:sz w:val="18"/>
                <w:szCs w:val="18"/>
              </w:rPr>
            </w:pPr>
            <w:del w:id="64" w:author="Yichao Li" w:date="2018-10-02T21:03:00Z">
              <w:r w:rsidRPr="00D86BD8" w:rsidDel="0093305A">
                <w:rPr>
                  <w:sz w:val="18"/>
                  <w:szCs w:val="18"/>
                </w:rPr>
                <w:delText>ILR3 (7.83e-03)</w:delText>
              </w:r>
            </w:del>
          </w:p>
        </w:tc>
      </w:tr>
      <w:tr w:rsidR="00AA5817" w14:paraId="1A764BF6" w14:textId="77777777" w:rsidTr="00140798">
        <w:tc>
          <w:tcPr>
            <w:tcW w:w="1800" w:type="dxa"/>
          </w:tcPr>
          <w:p w14:paraId="376A1B0E" w14:textId="77777777" w:rsidR="00AA5817" w:rsidRPr="0029220D" w:rsidRDefault="00AA5817" w:rsidP="00AA5817">
            <w:pPr>
              <w:rPr>
                <w:sz w:val="18"/>
                <w:szCs w:val="18"/>
              </w:rPr>
            </w:pPr>
            <w:r w:rsidRPr="0029220D">
              <w:rPr>
                <w:sz w:val="18"/>
                <w:szCs w:val="18"/>
              </w:rPr>
              <w:t>gimme_132_MEME_3_w10</w:t>
            </w:r>
          </w:p>
        </w:tc>
        <w:tc>
          <w:tcPr>
            <w:tcW w:w="2880" w:type="dxa"/>
          </w:tcPr>
          <w:p w14:paraId="7C9CA8D2" w14:textId="77777777" w:rsidR="00AA5817" w:rsidRDefault="00AA5817" w:rsidP="00AA5817">
            <w:r>
              <w:rPr>
                <w:noProof/>
              </w:rPr>
              <w:drawing>
                <wp:inline distT="0" distB="0" distL="0" distR="0" wp14:anchorId="4BF5A6BC" wp14:editId="2A0A4527">
                  <wp:extent cx="817245" cy="2984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7245" cy="298450"/>
                          </a:xfrm>
                          <a:prstGeom prst="rect">
                            <a:avLst/>
                          </a:prstGeom>
                          <a:noFill/>
                        </pic:spPr>
                      </pic:pic>
                    </a:graphicData>
                  </a:graphic>
                </wp:inline>
              </w:drawing>
            </w:r>
          </w:p>
        </w:tc>
        <w:tc>
          <w:tcPr>
            <w:tcW w:w="1170" w:type="dxa"/>
          </w:tcPr>
          <w:p w14:paraId="21057E19" w14:textId="77777777" w:rsidR="00AA5817" w:rsidRPr="0029220D" w:rsidRDefault="00AA5817" w:rsidP="00AA5817">
            <w:pPr>
              <w:rPr>
                <w:sz w:val="18"/>
                <w:szCs w:val="18"/>
              </w:rPr>
            </w:pPr>
            <w:r w:rsidRPr="0029220D">
              <w:rPr>
                <w:sz w:val="18"/>
                <w:szCs w:val="18"/>
              </w:rPr>
              <w:t>92% (12)</w:t>
            </w:r>
          </w:p>
        </w:tc>
        <w:tc>
          <w:tcPr>
            <w:tcW w:w="1170" w:type="dxa"/>
          </w:tcPr>
          <w:p w14:paraId="6AC337A8" w14:textId="77777777" w:rsidR="00AA5817" w:rsidRPr="0029220D" w:rsidRDefault="00AA5817" w:rsidP="00AA5817">
            <w:pPr>
              <w:rPr>
                <w:sz w:val="18"/>
                <w:szCs w:val="18"/>
              </w:rPr>
            </w:pPr>
            <w:r w:rsidRPr="0029220D">
              <w:rPr>
                <w:sz w:val="18"/>
                <w:szCs w:val="18"/>
              </w:rPr>
              <w:t>11% (15)</w:t>
            </w:r>
          </w:p>
        </w:tc>
        <w:tc>
          <w:tcPr>
            <w:tcW w:w="1530" w:type="dxa"/>
          </w:tcPr>
          <w:p w14:paraId="5E3B192C" w14:textId="77777777" w:rsidR="00AA5817" w:rsidRPr="00D86BD8" w:rsidRDefault="00AA5817" w:rsidP="00AA5817">
            <w:pPr>
              <w:rPr>
                <w:sz w:val="18"/>
                <w:szCs w:val="18"/>
              </w:rPr>
            </w:pPr>
            <w:r w:rsidRPr="00D86BD8">
              <w:rPr>
                <w:sz w:val="18"/>
                <w:szCs w:val="18"/>
              </w:rPr>
              <w:t>8.12</w:t>
            </w:r>
          </w:p>
        </w:tc>
        <w:tc>
          <w:tcPr>
            <w:tcW w:w="2160" w:type="dxa"/>
          </w:tcPr>
          <w:p w14:paraId="1C419177" w14:textId="77777777" w:rsidR="00AA5817" w:rsidRPr="00D86BD8" w:rsidRDefault="00AA5817" w:rsidP="00AA5817">
            <w:pPr>
              <w:rPr>
                <w:sz w:val="18"/>
                <w:szCs w:val="18"/>
              </w:rPr>
            </w:pPr>
          </w:p>
        </w:tc>
      </w:tr>
      <w:tr w:rsidR="00AA5817" w14:paraId="70315E9E" w14:textId="77777777" w:rsidTr="00140798">
        <w:tc>
          <w:tcPr>
            <w:tcW w:w="1800" w:type="dxa"/>
          </w:tcPr>
          <w:p w14:paraId="474CEC04" w14:textId="77777777" w:rsidR="00AA5817" w:rsidRPr="0029220D" w:rsidRDefault="00AA5817" w:rsidP="00AA5817">
            <w:pPr>
              <w:rPr>
                <w:sz w:val="18"/>
                <w:szCs w:val="18"/>
              </w:rPr>
            </w:pPr>
            <w:r w:rsidRPr="0029220D">
              <w:rPr>
                <w:sz w:val="18"/>
                <w:szCs w:val="18"/>
              </w:rPr>
              <w:t>gimme_13_BioProspector_w10_3</w:t>
            </w:r>
          </w:p>
        </w:tc>
        <w:tc>
          <w:tcPr>
            <w:tcW w:w="2880" w:type="dxa"/>
          </w:tcPr>
          <w:p w14:paraId="6D073283" w14:textId="77777777" w:rsidR="00AA5817" w:rsidRDefault="00AA5817" w:rsidP="00AA5817">
            <w:r>
              <w:rPr>
                <w:noProof/>
              </w:rPr>
              <w:drawing>
                <wp:inline distT="0" distB="0" distL="0" distR="0" wp14:anchorId="670BAE40" wp14:editId="4628B939">
                  <wp:extent cx="841375"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1375" cy="304800"/>
                          </a:xfrm>
                          <a:prstGeom prst="rect">
                            <a:avLst/>
                          </a:prstGeom>
                          <a:noFill/>
                        </pic:spPr>
                      </pic:pic>
                    </a:graphicData>
                  </a:graphic>
                </wp:inline>
              </w:drawing>
            </w:r>
          </w:p>
        </w:tc>
        <w:tc>
          <w:tcPr>
            <w:tcW w:w="1170" w:type="dxa"/>
          </w:tcPr>
          <w:p w14:paraId="4829BC5B" w14:textId="77777777" w:rsidR="00AA5817" w:rsidRPr="0029220D" w:rsidRDefault="00AA5817" w:rsidP="00AA5817">
            <w:pPr>
              <w:rPr>
                <w:sz w:val="18"/>
                <w:szCs w:val="18"/>
              </w:rPr>
            </w:pPr>
            <w:r w:rsidRPr="0029220D">
              <w:rPr>
                <w:sz w:val="18"/>
                <w:szCs w:val="18"/>
              </w:rPr>
              <w:t>85% (11)</w:t>
            </w:r>
          </w:p>
        </w:tc>
        <w:tc>
          <w:tcPr>
            <w:tcW w:w="1170" w:type="dxa"/>
          </w:tcPr>
          <w:p w14:paraId="042BD723" w14:textId="77777777" w:rsidR="00AA5817" w:rsidRPr="0029220D" w:rsidRDefault="00AA5817" w:rsidP="00AA5817">
            <w:pPr>
              <w:rPr>
                <w:sz w:val="18"/>
                <w:szCs w:val="18"/>
              </w:rPr>
            </w:pPr>
            <w:r w:rsidRPr="0029220D">
              <w:rPr>
                <w:sz w:val="18"/>
                <w:szCs w:val="18"/>
              </w:rPr>
              <w:t>13% (17)</w:t>
            </w:r>
          </w:p>
        </w:tc>
        <w:tc>
          <w:tcPr>
            <w:tcW w:w="1530" w:type="dxa"/>
          </w:tcPr>
          <w:p w14:paraId="20E918A8" w14:textId="77777777" w:rsidR="00AA5817" w:rsidRPr="00D86BD8" w:rsidRDefault="00AA5817" w:rsidP="00AA5817">
            <w:pPr>
              <w:rPr>
                <w:sz w:val="18"/>
                <w:szCs w:val="18"/>
              </w:rPr>
            </w:pPr>
            <w:r w:rsidRPr="00D86BD8">
              <w:rPr>
                <w:sz w:val="18"/>
                <w:szCs w:val="18"/>
              </w:rPr>
              <w:t>6.57</w:t>
            </w:r>
          </w:p>
        </w:tc>
        <w:tc>
          <w:tcPr>
            <w:tcW w:w="2160" w:type="dxa"/>
          </w:tcPr>
          <w:p w14:paraId="2963AEB0" w14:textId="77777777" w:rsidR="00AA5817" w:rsidRPr="00D86BD8" w:rsidRDefault="00AA5817" w:rsidP="00AA5817">
            <w:pPr>
              <w:rPr>
                <w:sz w:val="18"/>
                <w:szCs w:val="18"/>
              </w:rPr>
            </w:pPr>
          </w:p>
        </w:tc>
      </w:tr>
      <w:tr w:rsidR="00AA5817" w14:paraId="589C2907" w14:textId="77777777" w:rsidTr="00140798">
        <w:tc>
          <w:tcPr>
            <w:tcW w:w="1800" w:type="dxa"/>
          </w:tcPr>
          <w:p w14:paraId="3107B495" w14:textId="77777777" w:rsidR="00AA5817" w:rsidRPr="0029220D" w:rsidRDefault="00AA5817" w:rsidP="00AA5817">
            <w:pPr>
              <w:rPr>
                <w:sz w:val="18"/>
                <w:szCs w:val="18"/>
              </w:rPr>
            </w:pPr>
            <w:r w:rsidRPr="0029220D">
              <w:rPr>
                <w:sz w:val="18"/>
                <w:szCs w:val="18"/>
              </w:rPr>
              <w:t>gimme_143_MEME_4_w12</w:t>
            </w:r>
          </w:p>
        </w:tc>
        <w:tc>
          <w:tcPr>
            <w:tcW w:w="2880" w:type="dxa"/>
          </w:tcPr>
          <w:p w14:paraId="0FA7823C" w14:textId="77777777" w:rsidR="00AA5817" w:rsidRDefault="00AA5817" w:rsidP="00AA5817">
            <w:r>
              <w:rPr>
                <w:noProof/>
              </w:rPr>
              <w:drawing>
                <wp:inline distT="0" distB="0" distL="0" distR="0" wp14:anchorId="23568FBC" wp14:editId="4AD4D279">
                  <wp:extent cx="981710" cy="3048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710" cy="304800"/>
                          </a:xfrm>
                          <a:prstGeom prst="rect">
                            <a:avLst/>
                          </a:prstGeom>
                          <a:noFill/>
                        </pic:spPr>
                      </pic:pic>
                    </a:graphicData>
                  </a:graphic>
                </wp:inline>
              </w:drawing>
            </w:r>
          </w:p>
        </w:tc>
        <w:tc>
          <w:tcPr>
            <w:tcW w:w="1170" w:type="dxa"/>
          </w:tcPr>
          <w:p w14:paraId="283C03ED" w14:textId="77777777" w:rsidR="00AA5817" w:rsidRPr="0029220D" w:rsidRDefault="00AA5817" w:rsidP="00AA5817">
            <w:pPr>
              <w:rPr>
                <w:sz w:val="18"/>
                <w:szCs w:val="18"/>
              </w:rPr>
            </w:pPr>
            <w:r w:rsidRPr="0029220D">
              <w:rPr>
                <w:sz w:val="18"/>
                <w:szCs w:val="18"/>
              </w:rPr>
              <w:t>85% (11)</w:t>
            </w:r>
          </w:p>
        </w:tc>
        <w:tc>
          <w:tcPr>
            <w:tcW w:w="1170" w:type="dxa"/>
          </w:tcPr>
          <w:p w14:paraId="216F638E" w14:textId="77777777" w:rsidR="00AA5817" w:rsidRPr="0029220D" w:rsidRDefault="00AA5817" w:rsidP="00AA5817">
            <w:pPr>
              <w:rPr>
                <w:sz w:val="18"/>
                <w:szCs w:val="18"/>
              </w:rPr>
            </w:pPr>
            <w:r w:rsidRPr="0029220D">
              <w:rPr>
                <w:sz w:val="18"/>
                <w:szCs w:val="18"/>
              </w:rPr>
              <w:t>12% (16)</w:t>
            </w:r>
          </w:p>
        </w:tc>
        <w:tc>
          <w:tcPr>
            <w:tcW w:w="1530" w:type="dxa"/>
          </w:tcPr>
          <w:p w14:paraId="494B0ADD" w14:textId="77777777" w:rsidR="00AA5817" w:rsidRPr="00D86BD8" w:rsidRDefault="00AA5817" w:rsidP="00AA5817">
            <w:pPr>
              <w:rPr>
                <w:sz w:val="18"/>
                <w:szCs w:val="18"/>
              </w:rPr>
            </w:pPr>
            <w:r w:rsidRPr="00D86BD8">
              <w:rPr>
                <w:sz w:val="18"/>
                <w:szCs w:val="18"/>
              </w:rPr>
              <w:t>6.98</w:t>
            </w:r>
          </w:p>
        </w:tc>
        <w:tc>
          <w:tcPr>
            <w:tcW w:w="2160" w:type="dxa"/>
          </w:tcPr>
          <w:p w14:paraId="5EEC96AD" w14:textId="1C59C523" w:rsidR="00AA5817" w:rsidRPr="00D86BD8" w:rsidDel="0093305A" w:rsidRDefault="00AA5817" w:rsidP="00AA5817">
            <w:pPr>
              <w:rPr>
                <w:del w:id="65" w:author="Yichao Li" w:date="2018-10-02T21:03:00Z"/>
                <w:sz w:val="18"/>
                <w:szCs w:val="18"/>
              </w:rPr>
            </w:pPr>
            <w:del w:id="66" w:author="Yichao Li" w:date="2018-10-02T21:03:00Z">
              <w:r w:rsidRPr="00D86BD8" w:rsidDel="0093305A">
                <w:rPr>
                  <w:sz w:val="18"/>
                  <w:szCs w:val="18"/>
                </w:rPr>
                <w:delText>TGA10 (6.28e-03)</w:delText>
              </w:r>
            </w:del>
          </w:p>
          <w:p w14:paraId="09CC56CD" w14:textId="77777777" w:rsidR="00AA5817" w:rsidRDefault="00AA5817" w:rsidP="00AA5817">
            <w:pPr>
              <w:rPr>
                <w:ins w:id="67" w:author="Yichao Li" w:date="2018-10-02T21:09:00Z"/>
                <w:sz w:val="18"/>
                <w:szCs w:val="18"/>
              </w:rPr>
            </w:pPr>
            <w:del w:id="68" w:author="Yichao Li" w:date="2018-10-02T21:03:00Z">
              <w:r w:rsidRPr="00D86BD8" w:rsidDel="0093305A">
                <w:rPr>
                  <w:sz w:val="18"/>
                  <w:szCs w:val="18"/>
                </w:rPr>
                <w:delText>GBF5 (3.06e-03)</w:delText>
              </w:r>
            </w:del>
          </w:p>
          <w:p w14:paraId="355D553F" w14:textId="26783C36" w:rsidR="00AA5817" w:rsidRPr="00D86BD8" w:rsidRDefault="00AA5817" w:rsidP="00AA5817">
            <w:pPr>
              <w:rPr>
                <w:sz w:val="18"/>
                <w:szCs w:val="18"/>
              </w:rPr>
            </w:pPr>
            <w:ins w:id="69" w:author="Yichao Li" w:date="2018-10-02T21:09:00Z">
              <w:r w:rsidRPr="00BF2CD3">
                <w:rPr>
                  <w:sz w:val="18"/>
                  <w:szCs w:val="18"/>
                </w:rPr>
                <w:t>AT5G11260</w:t>
              </w:r>
              <w:r>
                <w:rPr>
                  <w:sz w:val="18"/>
                  <w:szCs w:val="18"/>
                </w:rPr>
                <w:t xml:space="preserve">, </w:t>
              </w:r>
              <w:r>
                <w:rPr>
                  <w:rFonts w:ascii="Arial" w:hAnsi="Arial" w:cs="Arial"/>
                  <w:color w:val="444444"/>
                  <w:sz w:val="18"/>
                  <w:szCs w:val="18"/>
                  <w:shd w:val="clear" w:color="auto" w:fill="F1EFEC"/>
                </w:rPr>
                <w:t>TED 5</w:t>
              </w:r>
            </w:ins>
            <w:ins w:id="70" w:author="Yichao Li" w:date="2018-10-02T21:10:00Z">
              <w:r>
                <w:rPr>
                  <w:rFonts w:ascii="Arial" w:hAnsi="Arial" w:cs="Arial"/>
                  <w:color w:val="444444"/>
                  <w:sz w:val="18"/>
                  <w:szCs w:val="18"/>
                  <w:shd w:val="clear" w:color="auto" w:fill="F1EFEC"/>
                </w:rPr>
                <w:t>(</w:t>
              </w:r>
              <w:r w:rsidRPr="00BF2CD3">
                <w:rPr>
                  <w:rFonts w:ascii="Arial" w:hAnsi="Arial" w:cs="Arial"/>
                  <w:color w:val="444444"/>
                  <w:sz w:val="18"/>
                  <w:szCs w:val="18"/>
                  <w:shd w:val="clear" w:color="auto" w:fill="F1EFEC"/>
                </w:rPr>
                <w:t>0.000468975</w:t>
              </w:r>
              <w:r>
                <w:rPr>
                  <w:rFonts w:ascii="Arial" w:hAnsi="Arial" w:cs="Arial"/>
                  <w:color w:val="444444"/>
                  <w:sz w:val="18"/>
                  <w:szCs w:val="18"/>
                  <w:shd w:val="clear" w:color="auto" w:fill="F1EFEC"/>
                </w:rPr>
                <w:t>)</w:t>
              </w:r>
            </w:ins>
          </w:p>
        </w:tc>
      </w:tr>
      <w:tr w:rsidR="00AA5817" w14:paraId="72F70000" w14:textId="77777777" w:rsidTr="00140798">
        <w:tc>
          <w:tcPr>
            <w:tcW w:w="1800" w:type="dxa"/>
          </w:tcPr>
          <w:p w14:paraId="79DED4E5" w14:textId="77777777" w:rsidR="00AA5817" w:rsidRPr="0029220D" w:rsidRDefault="00AA5817" w:rsidP="00AA5817">
            <w:pPr>
              <w:rPr>
                <w:sz w:val="18"/>
                <w:szCs w:val="18"/>
              </w:rPr>
            </w:pPr>
            <w:r w:rsidRPr="0029220D">
              <w:rPr>
                <w:sz w:val="18"/>
                <w:szCs w:val="18"/>
              </w:rPr>
              <w:t>gimme_146_MEME_7_w12</w:t>
            </w:r>
          </w:p>
        </w:tc>
        <w:tc>
          <w:tcPr>
            <w:tcW w:w="2880" w:type="dxa"/>
          </w:tcPr>
          <w:p w14:paraId="749A4FD9" w14:textId="77777777" w:rsidR="00AA5817" w:rsidRDefault="00AA5817" w:rsidP="00AA5817">
            <w:r>
              <w:rPr>
                <w:noProof/>
              </w:rPr>
              <w:drawing>
                <wp:inline distT="0" distB="0" distL="0" distR="0" wp14:anchorId="619B481E" wp14:editId="1D2A90C6">
                  <wp:extent cx="993775" cy="31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3775" cy="311150"/>
                          </a:xfrm>
                          <a:prstGeom prst="rect">
                            <a:avLst/>
                          </a:prstGeom>
                          <a:noFill/>
                        </pic:spPr>
                      </pic:pic>
                    </a:graphicData>
                  </a:graphic>
                </wp:inline>
              </w:drawing>
            </w:r>
          </w:p>
        </w:tc>
        <w:tc>
          <w:tcPr>
            <w:tcW w:w="1170" w:type="dxa"/>
          </w:tcPr>
          <w:p w14:paraId="5EF61F02" w14:textId="77777777" w:rsidR="00AA5817" w:rsidRPr="0029220D" w:rsidRDefault="00AA5817" w:rsidP="00AA5817">
            <w:pPr>
              <w:rPr>
                <w:sz w:val="18"/>
                <w:szCs w:val="18"/>
              </w:rPr>
            </w:pPr>
            <w:r w:rsidRPr="0029220D">
              <w:rPr>
                <w:sz w:val="18"/>
                <w:szCs w:val="18"/>
              </w:rPr>
              <w:t>92% (12)</w:t>
            </w:r>
          </w:p>
        </w:tc>
        <w:tc>
          <w:tcPr>
            <w:tcW w:w="1170" w:type="dxa"/>
          </w:tcPr>
          <w:p w14:paraId="23106E37" w14:textId="77777777" w:rsidR="00AA5817" w:rsidRPr="0029220D" w:rsidRDefault="00AA5817" w:rsidP="00AA5817">
            <w:pPr>
              <w:rPr>
                <w:sz w:val="18"/>
                <w:szCs w:val="18"/>
              </w:rPr>
            </w:pPr>
            <w:r w:rsidRPr="0029220D">
              <w:rPr>
                <w:sz w:val="18"/>
                <w:szCs w:val="18"/>
              </w:rPr>
              <w:t>16% (21)</w:t>
            </w:r>
          </w:p>
        </w:tc>
        <w:tc>
          <w:tcPr>
            <w:tcW w:w="1530" w:type="dxa"/>
          </w:tcPr>
          <w:p w14:paraId="4860E954" w14:textId="77777777" w:rsidR="00AA5817" w:rsidRPr="00D86BD8" w:rsidRDefault="00AA5817" w:rsidP="00AA5817">
            <w:pPr>
              <w:rPr>
                <w:sz w:val="18"/>
                <w:szCs w:val="18"/>
              </w:rPr>
            </w:pPr>
            <w:r w:rsidRPr="00D86BD8">
              <w:rPr>
                <w:sz w:val="18"/>
                <w:szCs w:val="18"/>
              </w:rPr>
              <w:t>5.80</w:t>
            </w:r>
          </w:p>
        </w:tc>
        <w:tc>
          <w:tcPr>
            <w:tcW w:w="2160" w:type="dxa"/>
          </w:tcPr>
          <w:p w14:paraId="48E421F1" w14:textId="77777777" w:rsidR="00AA5817" w:rsidRPr="00D86BD8" w:rsidRDefault="00AA5817" w:rsidP="00AA5817">
            <w:pPr>
              <w:rPr>
                <w:sz w:val="18"/>
                <w:szCs w:val="18"/>
              </w:rPr>
            </w:pPr>
          </w:p>
        </w:tc>
      </w:tr>
      <w:tr w:rsidR="00AA5817" w14:paraId="6E810B98" w14:textId="77777777" w:rsidTr="00140798">
        <w:tc>
          <w:tcPr>
            <w:tcW w:w="1800" w:type="dxa"/>
          </w:tcPr>
          <w:p w14:paraId="08C7FDF5" w14:textId="77777777" w:rsidR="00AA5817" w:rsidRPr="0029220D" w:rsidRDefault="00AA5817" w:rsidP="00AA5817">
            <w:pPr>
              <w:rPr>
                <w:sz w:val="18"/>
                <w:szCs w:val="18"/>
              </w:rPr>
            </w:pPr>
            <w:r w:rsidRPr="0029220D">
              <w:rPr>
                <w:sz w:val="18"/>
                <w:szCs w:val="18"/>
              </w:rPr>
              <w:t>gimme_16_BioProspector_w12_1</w:t>
            </w:r>
          </w:p>
        </w:tc>
        <w:tc>
          <w:tcPr>
            <w:tcW w:w="2880" w:type="dxa"/>
          </w:tcPr>
          <w:p w14:paraId="7B666084" w14:textId="77777777" w:rsidR="00AA5817" w:rsidRDefault="00AA5817" w:rsidP="00AA5817">
            <w:r>
              <w:rPr>
                <w:noProof/>
              </w:rPr>
              <w:drawing>
                <wp:inline distT="0" distB="0" distL="0" distR="0" wp14:anchorId="0500C8A9" wp14:editId="0A1EAEE0">
                  <wp:extent cx="1012190" cy="316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2190" cy="316865"/>
                          </a:xfrm>
                          <a:prstGeom prst="rect">
                            <a:avLst/>
                          </a:prstGeom>
                          <a:noFill/>
                        </pic:spPr>
                      </pic:pic>
                    </a:graphicData>
                  </a:graphic>
                </wp:inline>
              </w:drawing>
            </w:r>
          </w:p>
        </w:tc>
        <w:tc>
          <w:tcPr>
            <w:tcW w:w="1170" w:type="dxa"/>
          </w:tcPr>
          <w:p w14:paraId="219190DB" w14:textId="77777777" w:rsidR="00AA5817" w:rsidRPr="0029220D" w:rsidRDefault="00AA5817" w:rsidP="00AA5817">
            <w:pPr>
              <w:rPr>
                <w:sz w:val="18"/>
                <w:szCs w:val="18"/>
              </w:rPr>
            </w:pPr>
            <w:r w:rsidRPr="0029220D">
              <w:rPr>
                <w:sz w:val="18"/>
                <w:szCs w:val="18"/>
              </w:rPr>
              <w:t>85% (11)</w:t>
            </w:r>
          </w:p>
        </w:tc>
        <w:tc>
          <w:tcPr>
            <w:tcW w:w="1170" w:type="dxa"/>
          </w:tcPr>
          <w:p w14:paraId="686EE06C" w14:textId="562851AC" w:rsidR="00AA5817" w:rsidRPr="0029220D" w:rsidRDefault="00AA5817" w:rsidP="00AA5817">
            <w:pPr>
              <w:rPr>
                <w:sz w:val="18"/>
                <w:szCs w:val="18"/>
              </w:rPr>
            </w:pPr>
            <w:r w:rsidRPr="0029220D">
              <w:rPr>
                <w:sz w:val="18"/>
                <w:szCs w:val="18"/>
              </w:rPr>
              <w:t>20% (2</w:t>
            </w:r>
            <w:ins w:id="71" w:author="Yichao Li" w:date="2018-10-02T21:28:00Z">
              <w:r>
                <w:rPr>
                  <w:sz w:val="18"/>
                  <w:szCs w:val="18"/>
                </w:rPr>
                <w:t>7</w:t>
              </w:r>
            </w:ins>
            <w:del w:id="72" w:author="Yichao Li" w:date="2018-10-02T21:28:00Z">
              <w:r w:rsidRPr="0029220D" w:rsidDel="00C87042">
                <w:rPr>
                  <w:sz w:val="18"/>
                  <w:szCs w:val="18"/>
                </w:rPr>
                <w:delText>6</w:delText>
              </w:r>
            </w:del>
            <w:r w:rsidRPr="0029220D">
              <w:rPr>
                <w:sz w:val="18"/>
                <w:szCs w:val="18"/>
              </w:rPr>
              <w:t>)</w:t>
            </w:r>
          </w:p>
        </w:tc>
        <w:tc>
          <w:tcPr>
            <w:tcW w:w="1530" w:type="dxa"/>
          </w:tcPr>
          <w:p w14:paraId="00A4784A" w14:textId="77777777" w:rsidR="00AA5817" w:rsidRPr="00D86BD8" w:rsidRDefault="00AA5817" w:rsidP="00AA5817">
            <w:pPr>
              <w:rPr>
                <w:sz w:val="18"/>
                <w:szCs w:val="18"/>
              </w:rPr>
            </w:pPr>
            <w:r w:rsidRPr="00D86BD8">
              <w:rPr>
                <w:sz w:val="18"/>
                <w:szCs w:val="18"/>
              </w:rPr>
              <w:t>4.14</w:t>
            </w:r>
          </w:p>
        </w:tc>
        <w:tc>
          <w:tcPr>
            <w:tcW w:w="2160" w:type="dxa"/>
          </w:tcPr>
          <w:p w14:paraId="40A75552" w14:textId="77777777" w:rsidR="00AA5817" w:rsidRPr="00D86BD8" w:rsidRDefault="00AA5817" w:rsidP="00AA5817">
            <w:pPr>
              <w:rPr>
                <w:sz w:val="18"/>
                <w:szCs w:val="18"/>
              </w:rPr>
            </w:pPr>
          </w:p>
        </w:tc>
      </w:tr>
      <w:tr w:rsidR="00AA5817" w14:paraId="288BE718" w14:textId="77777777" w:rsidTr="00140798">
        <w:tc>
          <w:tcPr>
            <w:tcW w:w="1800" w:type="dxa"/>
            <w:tcBorders>
              <w:bottom w:val="single" w:sz="4" w:space="0" w:color="auto"/>
            </w:tcBorders>
          </w:tcPr>
          <w:p w14:paraId="67A6C598" w14:textId="77777777" w:rsidR="00AA5817" w:rsidRPr="0029220D" w:rsidRDefault="00AA5817" w:rsidP="00AA5817">
            <w:pPr>
              <w:rPr>
                <w:sz w:val="18"/>
                <w:szCs w:val="18"/>
              </w:rPr>
            </w:pPr>
            <w:r w:rsidRPr="0029220D">
              <w:rPr>
                <w:sz w:val="18"/>
                <w:szCs w:val="18"/>
              </w:rPr>
              <w:t>gimme_92_MDmodule_Motif.12.3</w:t>
            </w:r>
          </w:p>
        </w:tc>
        <w:tc>
          <w:tcPr>
            <w:tcW w:w="2880" w:type="dxa"/>
            <w:tcBorders>
              <w:bottom w:val="single" w:sz="4" w:space="0" w:color="auto"/>
            </w:tcBorders>
          </w:tcPr>
          <w:p w14:paraId="03F75055" w14:textId="77777777" w:rsidR="00AA5817" w:rsidRDefault="00AA5817" w:rsidP="00AA5817">
            <w:r>
              <w:rPr>
                <w:noProof/>
              </w:rPr>
              <w:drawing>
                <wp:inline distT="0" distB="0" distL="0" distR="0" wp14:anchorId="562772AF" wp14:editId="42677CF7">
                  <wp:extent cx="956945" cy="298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6945" cy="298450"/>
                          </a:xfrm>
                          <a:prstGeom prst="rect">
                            <a:avLst/>
                          </a:prstGeom>
                          <a:noFill/>
                        </pic:spPr>
                      </pic:pic>
                    </a:graphicData>
                  </a:graphic>
                </wp:inline>
              </w:drawing>
            </w:r>
          </w:p>
        </w:tc>
        <w:tc>
          <w:tcPr>
            <w:tcW w:w="1170" w:type="dxa"/>
            <w:tcBorders>
              <w:bottom w:val="single" w:sz="4" w:space="0" w:color="auto"/>
            </w:tcBorders>
          </w:tcPr>
          <w:p w14:paraId="41D186E0" w14:textId="77777777" w:rsidR="00AA5817" w:rsidRPr="0029220D" w:rsidRDefault="00AA5817" w:rsidP="00AA5817">
            <w:pPr>
              <w:rPr>
                <w:sz w:val="18"/>
                <w:szCs w:val="18"/>
              </w:rPr>
            </w:pPr>
            <w:r w:rsidRPr="0029220D">
              <w:rPr>
                <w:sz w:val="18"/>
                <w:szCs w:val="18"/>
              </w:rPr>
              <w:t>85% (11)</w:t>
            </w:r>
          </w:p>
        </w:tc>
        <w:tc>
          <w:tcPr>
            <w:tcW w:w="1170" w:type="dxa"/>
            <w:tcBorders>
              <w:bottom w:val="single" w:sz="4" w:space="0" w:color="auto"/>
            </w:tcBorders>
          </w:tcPr>
          <w:p w14:paraId="1E30097B" w14:textId="0FCB52FF" w:rsidR="00AA5817" w:rsidRPr="0029220D" w:rsidRDefault="00AA5817" w:rsidP="00AA5817">
            <w:pPr>
              <w:rPr>
                <w:sz w:val="18"/>
                <w:szCs w:val="18"/>
              </w:rPr>
            </w:pPr>
            <w:r w:rsidRPr="0029220D">
              <w:rPr>
                <w:sz w:val="18"/>
                <w:szCs w:val="18"/>
              </w:rPr>
              <w:t>2</w:t>
            </w:r>
            <w:ins w:id="73" w:author="Yichao Li" w:date="2018-10-02T21:29:00Z">
              <w:r>
                <w:rPr>
                  <w:sz w:val="18"/>
                  <w:szCs w:val="18"/>
                </w:rPr>
                <w:t>0</w:t>
              </w:r>
            </w:ins>
            <w:del w:id="74" w:author="Yichao Li" w:date="2018-10-02T21:29:00Z">
              <w:r w:rsidRPr="0029220D" w:rsidDel="00C87042">
                <w:rPr>
                  <w:sz w:val="18"/>
                  <w:szCs w:val="18"/>
                </w:rPr>
                <w:delText>2</w:delText>
              </w:r>
            </w:del>
            <w:r w:rsidRPr="0029220D">
              <w:rPr>
                <w:sz w:val="18"/>
                <w:szCs w:val="18"/>
              </w:rPr>
              <w:t>% (2</w:t>
            </w:r>
            <w:ins w:id="75" w:author="Yichao Li" w:date="2018-10-02T21:29:00Z">
              <w:r>
                <w:rPr>
                  <w:sz w:val="18"/>
                  <w:szCs w:val="18"/>
                </w:rPr>
                <w:t>6</w:t>
              </w:r>
            </w:ins>
            <w:del w:id="76" w:author="Yichao Li" w:date="2018-10-02T21:29:00Z">
              <w:r w:rsidRPr="0029220D" w:rsidDel="00C87042">
                <w:rPr>
                  <w:sz w:val="18"/>
                  <w:szCs w:val="18"/>
                </w:rPr>
                <w:delText>7</w:delText>
              </w:r>
            </w:del>
            <w:r w:rsidRPr="0029220D">
              <w:rPr>
                <w:sz w:val="18"/>
                <w:szCs w:val="18"/>
              </w:rPr>
              <w:t>)</w:t>
            </w:r>
          </w:p>
        </w:tc>
        <w:tc>
          <w:tcPr>
            <w:tcW w:w="1530" w:type="dxa"/>
            <w:tcBorders>
              <w:bottom w:val="single" w:sz="4" w:space="0" w:color="auto"/>
            </w:tcBorders>
          </w:tcPr>
          <w:p w14:paraId="33E87FD0" w14:textId="77777777" w:rsidR="00AA5817" w:rsidRPr="00D86BD8" w:rsidRDefault="00AA5817" w:rsidP="00AA5817">
            <w:pPr>
              <w:rPr>
                <w:sz w:val="18"/>
                <w:szCs w:val="18"/>
              </w:rPr>
            </w:pPr>
            <w:r w:rsidRPr="00D86BD8">
              <w:rPr>
                <w:sz w:val="18"/>
                <w:szCs w:val="18"/>
              </w:rPr>
              <w:t>4.30</w:t>
            </w:r>
          </w:p>
        </w:tc>
        <w:tc>
          <w:tcPr>
            <w:tcW w:w="2160" w:type="dxa"/>
            <w:tcBorders>
              <w:bottom w:val="single" w:sz="4" w:space="0" w:color="auto"/>
            </w:tcBorders>
          </w:tcPr>
          <w:p w14:paraId="797C1704" w14:textId="77777777" w:rsidR="00AA5817" w:rsidRPr="00D86BD8" w:rsidRDefault="00AA5817" w:rsidP="00AA5817">
            <w:pPr>
              <w:rPr>
                <w:sz w:val="18"/>
                <w:szCs w:val="18"/>
              </w:rPr>
            </w:pPr>
          </w:p>
        </w:tc>
      </w:tr>
      <w:bookmarkEnd w:id="14"/>
    </w:tbl>
    <w:p w14:paraId="67C9FBF7" w14:textId="77777777" w:rsidR="00661BC7" w:rsidRDefault="00661BC7" w:rsidP="00661BC7">
      <w:pPr>
        <w:spacing w:line="240" w:lineRule="auto"/>
      </w:pPr>
    </w:p>
    <w:p w14:paraId="335B3994" w14:textId="06DD7EA1" w:rsidR="000343BD" w:rsidRDefault="000343BD" w:rsidP="00A253C3">
      <w:pPr>
        <w:spacing w:line="240" w:lineRule="auto"/>
        <w:jc w:val="both"/>
        <w:rPr>
          <w:ins w:id="77" w:author="Welch, Lonnie" w:date="2018-10-02T22:50:00Z"/>
        </w:rPr>
      </w:pPr>
      <w:r>
        <w:t xml:space="preserve">Table 1 shows us </w:t>
      </w:r>
      <w:r w:rsidRPr="00D311A3">
        <w:t xml:space="preserve">that 4 of our original 12 motifs do appear to have known pollen related functions. </w:t>
      </w:r>
      <w:del w:id="78" w:author="Welch, Lonnie" w:date="2018-10-02T23:21:00Z">
        <w:r w:rsidRPr="00D311A3" w:rsidDel="00CE1C43">
          <w:delText xml:space="preserve">The motifs that we did not find any matches to does not necessarily mean they have no pollen related function, it may just mean they have not been researched before.  </w:delText>
        </w:r>
      </w:del>
      <w:r w:rsidRPr="00D311A3">
        <w:t>Out of all the results two stand out, gimme_105_Improbizer_AACACACGTTTATTAGATGTTT and DME_GRHTGDTGA having 8 and 3 respectively similar pollen related transcription factor binding sites is a strong indicator that this is a motif worth experimental study</w:t>
      </w:r>
      <w:r>
        <w:t>.</w:t>
      </w:r>
    </w:p>
    <w:p w14:paraId="645BA1F2" w14:textId="7A4F905F" w:rsidR="00C04752" w:rsidDel="00CE1C43" w:rsidRDefault="00C04752" w:rsidP="00A253C3">
      <w:pPr>
        <w:spacing w:line="240" w:lineRule="auto"/>
        <w:jc w:val="both"/>
        <w:rPr>
          <w:del w:id="79" w:author="Welch, Lonnie" w:date="2018-10-02T22:53:00Z"/>
          <w:b/>
        </w:rPr>
      </w:pPr>
      <w:ins w:id="80" w:author="Welch, Lonnie" w:date="2018-10-02T22:50:00Z">
        <w:r w:rsidRPr="00C04752">
          <w:t>One of the motifs (</w:t>
        </w:r>
      </w:ins>
      <w:ins w:id="81" w:author="Welch, Lonnie" w:date="2018-10-02T22:51:00Z">
        <w:r w:rsidRPr="00C04752">
          <w:rPr>
            <w:rPrChange w:id="82" w:author="Welch, Lonnie" w:date="2018-10-02T22:51:00Z">
              <w:rPr>
                <w:sz w:val="18"/>
                <w:szCs w:val="18"/>
              </w:rPr>
            </w:rPrChange>
          </w:rPr>
          <w:t>gimme_105_Improbizer_AACACACGTTTATTAGATGTTT</w:t>
        </w:r>
        <w:r w:rsidRPr="00C04752">
          <w:t>)</w:t>
        </w:r>
        <w:r>
          <w:t xml:space="preserve"> appears in 100% of the pollen-specific HRGP genes.</w:t>
        </w:r>
      </w:ins>
      <w:ins w:id="83" w:author="Welch, Lonnie" w:date="2018-10-02T22:52:00Z">
        <w:r>
          <w:t xml:space="preserve"> </w:t>
        </w:r>
      </w:ins>
      <w:ins w:id="84" w:author="Welch, Lonnie" w:date="2018-10-02T22:51:00Z">
        <w:r>
          <w:rPr>
            <w:b/>
          </w:rPr>
          <w:t xml:space="preserve">Additionally, there are </w:t>
        </w:r>
      </w:ins>
      <w:moveToRangeStart w:id="85" w:author="Welch, Lonnie" w:date="2018-10-02T22:50:00Z" w:name="move526283979"/>
      <w:moveTo w:id="86" w:author="Welch, Lonnie" w:date="2018-10-02T22:50:00Z">
        <w:del w:id="87" w:author="Welch, Lonnie" w:date="2018-10-02T22:52:00Z">
          <w:r w:rsidDel="00C04752">
            <w:rPr>
              <w:b/>
            </w:rPr>
            <w:delText>There are 37</w:delText>
          </w:r>
        </w:del>
      </w:moveTo>
      <w:ins w:id="88" w:author="Welch, Lonnie" w:date="2018-10-02T22:52:00Z">
        <w:r>
          <w:rPr>
            <w:b/>
          </w:rPr>
          <w:t xml:space="preserve">36 </w:t>
        </w:r>
      </w:ins>
      <w:moveTo w:id="89" w:author="Welch, Lonnie" w:date="2018-10-02T22:50:00Z">
        <w:del w:id="90" w:author="Welch, Lonnie" w:date="2018-10-02T22:52:00Z">
          <w:r w:rsidDel="00C04752">
            <w:rPr>
              <w:b/>
            </w:rPr>
            <w:delText xml:space="preserve"> </w:delText>
          </w:r>
        </w:del>
        <w:r>
          <w:rPr>
            <w:b/>
          </w:rPr>
          <w:t>motifs with 100% foreground coverage</w:t>
        </w:r>
      </w:moveTo>
      <w:ins w:id="91" w:author="Welch, Lonnie" w:date="2018-10-02T22:52:00Z">
        <w:r>
          <w:rPr>
            <w:b/>
          </w:rPr>
          <w:t xml:space="preserve"> (see supplemental materials for a list of these genes).  </w:t>
        </w:r>
      </w:ins>
      <w:moveTo w:id="92" w:author="Welch, Lonnie" w:date="2018-10-02T22:50:00Z">
        <w:del w:id="93" w:author="Welch, Lonnie" w:date="2018-10-02T22:52:00Z">
          <w:r w:rsidDel="00C04752">
            <w:rPr>
              <w:b/>
            </w:rPr>
            <w:delText xml:space="preserve">: </w:delText>
          </w:r>
          <w:r w:rsidRPr="00160E28" w:rsidDel="00C04752">
            <w:rPr>
              <w:b/>
            </w:rPr>
            <w:delText>gimme_100_Improbizer_ACGAAAGAGAGAGAAAAG, gimme_140_MEME_1_w12, gimme_141_MEME_2_w12, gimme_136_MEME_7_w10, gimme_20_BioProspector_w12_5, gimme_142_MEME_3_w12, gimme_133_MEME_4_w10, gimme_153_MEME_4_w14, gimme_151_MEME_2_w14, gimme_105_Improbizer_AACACACGTTTATTAGATGTTT, gimme_25_BioProspector_w14_5, gimme_157_MEME_8_w14, gimme_135_MEME_6_w10, DECOD_Motif1_14, DECOD_Motif1_15, DECOD_Motif2_15, DECOD_Motif1_16, DECOD_Motif3_16, DECOD_Motif2_16, DME_TWTTTKTTCTT, DME_TTTTATTTRKTT, DME_TKYKYTTTCT, DME_TTTKYTCTTTT, DME_TDTTTTMTTTTTS, DME_YTRTTTTATTTTT, DME_KTTTCTTTTT, DME_TRTTTTMTTYTT, DME_KTTTTTTSTTT, DME_KATTTTATTTKT, DME_TTTTTBTTKTT, DME_AGAAAAARRA, DME_TGTTTTVTTT, DME_TTTTATTTTTM, DME_TKTTTCTDTT, DME_TYTATTTTATTT, DME_TRTTTTATTTK, DME_RTTTTMTTTTTS</w:delText>
          </w:r>
        </w:del>
      </w:moveTo>
      <w:ins w:id="94" w:author="Welch, Lonnie" w:date="2018-10-02T22:52:00Z">
        <w:r>
          <w:rPr>
            <w:b/>
          </w:rPr>
          <w:t xml:space="preserve">However, none of these motifs passed Filter A.  </w:t>
        </w:r>
      </w:ins>
    </w:p>
    <w:p w14:paraId="59627AF4" w14:textId="687D4746" w:rsidR="00CE1C43" w:rsidRDefault="00CE1C43">
      <w:pPr>
        <w:spacing w:line="240" w:lineRule="auto"/>
        <w:jc w:val="both"/>
        <w:rPr>
          <w:ins w:id="95" w:author="Welch, Lonnie" w:date="2018-10-02T23:22:00Z"/>
          <w:b/>
        </w:rPr>
        <w:pPrChange w:id="96" w:author="Welch, Lonnie" w:date="2018-10-02T22:52:00Z">
          <w:pPr/>
        </w:pPrChange>
      </w:pPr>
    </w:p>
    <w:p w14:paraId="292430F5" w14:textId="5FF436C3" w:rsidR="00CE1C43" w:rsidRDefault="00CE1C43">
      <w:pPr>
        <w:spacing w:line="240" w:lineRule="auto"/>
        <w:jc w:val="both"/>
        <w:rPr>
          <w:ins w:id="97" w:author="Welch, Lonnie" w:date="2018-10-02T23:22:00Z"/>
          <w:b/>
        </w:rPr>
        <w:pPrChange w:id="98" w:author="Welch, Lonnie" w:date="2018-10-02T22:52:00Z">
          <w:pPr/>
        </w:pPrChange>
      </w:pPr>
    </w:p>
    <w:p w14:paraId="375E8FF2" w14:textId="05478014" w:rsidR="00CE1C43" w:rsidRPr="00CE1C43" w:rsidRDefault="00CE1C43">
      <w:pPr>
        <w:spacing w:line="240" w:lineRule="auto"/>
        <w:jc w:val="both"/>
        <w:rPr>
          <w:ins w:id="99" w:author="Welch, Lonnie" w:date="2018-10-02T23:24:00Z"/>
          <w:rPrChange w:id="100" w:author="Welch, Lonnie" w:date="2018-10-02T23:24:00Z">
            <w:rPr>
              <w:ins w:id="101" w:author="Welch, Lonnie" w:date="2018-10-02T23:24:00Z"/>
              <w:rFonts w:ascii="Calibri" w:eastAsia="Times New Roman" w:hAnsi="Calibri" w:cs="Calibri"/>
              <w:color w:val="000000"/>
              <w:lang w:eastAsia="en-US"/>
            </w:rPr>
          </w:rPrChange>
        </w:rPr>
        <w:pPrChange w:id="102" w:author="Welch, Lonnie" w:date="2018-10-02T23:24:00Z">
          <w:pPr>
            <w:spacing w:after="0" w:line="240" w:lineRule="auto"/>
          </w:pPr>
        </w:pPrChange>
      </w:pPr>
      <w:ins w:id="103" w:author="Welch, Lonnie" w:date="2018-10-02T23:23:00Z">
        <w:r w:rsidRPr="00CE1C43">
          <w:rPr>
            <w:rPrChange w:id="104" w:author="Welch, Lonnie" w:date="2018-10-02T23:23:00Z">
              <w:rPr>
                <w:b/>
              </w:rPr>
            </w:rPrChange>
          </w:rPr>
          <w:t>A si</w:t>
        </w:r>
        <w:r>
          <w:t xml:space="preserve">milarity analysis revealed that the following pairs of motifs capture </w:t>
        </w:r>
      </w:ins>
      <w:ins w:id="105" w:author="Welch, Lonnie" w:date="2018-10-02T23:24:00Z">
        <w:r>
          <w:t xml:space="preserve">strongly related </w:t>
        </w:r>
      </w:ins>
      <w:ins w:id="106" w:author="Welch, Lonnie" w:date="2018-10-02T23:23:00Z">
        <w:r>
          <w:t>patterns</w:t>
        </w:r>
      </w:ins>
      <w:ins w:id="107" w:author="Welch, Lonnie" w:date="2018-10-02T23:24:00Z">
        <w:r>
          <w:t xml:space="preserve">.  This may indicate that </w:t>
        </w:r>
      </w:ins>
      <w:ins w:id="108" w:author="Welch, Lonnie" w:date="2018-10-02T23:25:00Z">
        <w:r>
          <w:t xml:space="preserve">each </w:t>
        </w:r>
      </w:ins>
      <w:ins w:id="109" w:author="Welch, Lonnie" w:date="2018-10-02T23:24:00Z">
        <w:r>
          <w:t>related pair</w:t>
        </w:r>
      </w:ins>
      <w:ins w:id="110" w:author="Welch, Lonnie" w:date="2018-10-02T23:25:00Z">
        <w:r>
          <w:t xml:space="preserve"> captures</w:t>
        </w:r>
      </w:ins>
      <w:ins w:id="111" w:author="Welch, Lonnie" w:date="2018-10-02T23:24:00Z">
        <w:r>
          <w:t xml:space="preserve"> binding site</w:t>
        </w:r>
      </w:ins>
      <w:ins w:id="112" w:author="Welch, Lonnie" w:date="2018-10-02T23:26:00Z">
        <w:r>
          <w:t xml:space="preserve"> variation for a transcription factor.</w:t>
        </w:r>
      </w:ins>
    </w:p>
    <w:tbl>
      <w:tblPr>
        <w:tblW w:w="10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Change w:id="113" w:author="Welch, Lonnie" w:date="2018-10-02T23:28:00Z">
          <w:tblPr>
            <w:tblW w:w="10400" w:type="dxa"/>
            <w:tblCellMar>
              <w:left w:w="0" w:type="dxa"/>
              <w:right w:w="0" w:type="dxa"/>
            </w:tblCellMar>
            <w:tblLook w:val="04A0" w:firstRow="1" w:lastRow="0" w:firstColumn="1" w:lastColumn="0" w:noHBand="0" w:noVBand="1"/>
          </w:tblPr>
        </w:tblPrChange>
      </w:tblPr>
      <w:tblGrid>
        <w:gridCol w:w="5200"/>
        <w:gridCol w:w="5200"/>
        <w:tblGridChange w:id="114">
          <w:tblGrid>
            <w:gridCol w:w="5200"/>
            <w:gridCol w:w="5200"/>
          </w:tblGrid>
        </w:tblGridChange>
      </w:tblGrid>
      <w:tr w:rsidR="00CE1C43" w:rsidRPr="00CE1C43" w14:paraId="01873752" w14:textId="77777777" w:rsidTr="002F1CBD">
        <w:trPr>
          <w:trHeight w:val="300"/>
          <w:jc w:val="center"/>
          <w:ins w:id="115" w:author="Welch, Lonnie" w:date="2018-10-02T23:24:00Z"/>
          <w:trPrChange w:id="116" w:author="Welch, Lonnie" w:date="2018-10-02T23:28:00Z">
            <w:trPr>
              <w:trHeight w:val="300"/>
            </w:trPr>
          </w:trPrChange>
        </w:trPr>
        <w:tc>
          <w:tcPr>
            <w:tcW w:w="5200" w:type="dxa"/>
            <w:noWrap/>
            <w:tcMar>
              <w:top w:w="0" w:type="dxa"/>
              <w:left w:w="108" w:type="dxa"/>
              <w:bottom w:w="0" w:type="dxa"/>
              <w:right w:w="108" w:type="dxa"/>
            </w:tcMar>
            <w:vAlign w:val="bottom"/>
            <w:hideMark/>
            <w:tcPrChange w:id="117" w:author="Welch, Lonnie" w:date="2018-10-02T23:28:00Z">
              <w:tcPr>
                <w:tcW w:w="5200" w:type="dxa"/>
                <w:noWrap/>
                <w:tcMar>
                  <w:top w:w="0" w:type="dxa"/>
                  <w:left w:w="108" w:type="dxa"/>
                  <w:bottom w:w="0" w:type="dxa"/>
                  <w:right w:w="108" w:type="dxa"/>
                </w:tcMar>
                <w:vAlign w:val="bottom"/>
                <w:hideMark/>
              </w:tcPr>
            </w:tcPrChange>
          </w:tcPr>
          <w:p w14:paraId="41C4F568" w14:textId="77777777" w:rsidR="00CE1C43" w:rsidRPr="00CE1C43" w:rsidRDefault="00CE1C43" w:rsidP="00CE1C43">
            <w:pPr>
              <w:spacing w:after="0" w:line="240" w:lineRule="auto"/>
              <w:rPr>
                <w:ins w:id="118" w:author="Welch, Lonnie" w:date="2018-10-02T23:24:00Z"/>
                <w:rFonts w:ascii="Calibri" w:eastAsia="Times New Roman" w:hAnsi="Calibri" w:cs="Calibri"/>
                <w:lang w:eastAsia="en-US"/>
              </w:rPr>
            </w:pPr>
            <w:ins w:id="119" w:author="Welch, Lonnie" w:date="2018-10-02T23:24:00Z">
              <w:r w:rsidRPr="00CE1C43">
                <w:rPr>
                  <w:rFonts w:ascii="Calibri" w:eastAsia="Times New Roman" w:hAnsi="Calibri" w:cs="Calibri"/>
                  <w:color w:val="000000"/>
                  <w:lang w:eastAsia="en-US"/>
                </w:rPr>
                <w:t>gimme_146_MEME_7_w12</w:t>
              </w:r>
            </w:ins>
          </w:p>
        </w:tc>
        <w:tc>
          <w:tcPr>
            <w:tcW w:w="5200" w:type="dxa"/>
            <w:noWrap/>
            <w:tcMar>
              <w:top w:w="0" w:type="dxa"/>
              <w:left w:w="108" w:type="dxa"/>
              <w:bottom w:w="0" w:type="dxa"/>
              <w:right w:w="108" w:type="dxa"/>
            </w:tcMar>
            <w:vAlign w:val="bottom"/>
            <w:hideMark/>
            <w:tcPrChange w:id="120" w:author="Welch, Lonnie" w:date="2018-10-02T23:28:00Z">
              <w:tcPr>
                <w:tcW w:w="5200" w:type="dxa"/>
                <w:noWrap/>
                <w:tcMar>
                  <w:top w:w="0" w:type="dxa"/>
                  <w:left w:w="108" w:type="dxa"/>
                  <w:bottom w:w="0" w:type="dxa"/>
                  <w:right w:w="108" w:type="dxa"/>
                </w:tcMar>
                <w:vAlign w:val="bottom"/>
                <w:hideMark/>
              </w:tcPr>
            </w:tcPrChange>
          </w:tcPr>
          <w:p w14:paraId="3C075CFD" w14:textId="77777777" w:rsidR="00CE1C43" w:rsidRPr="00CE1C43" w:rsidRDefault="00CE1C43" w:rsidP="00CE1C43">
            <w:pPr>
              <w:spacing w:after="0" w:line="240" w:lineRule="auto"/>
              <w:rPr>
                <w:ins w:id="121" w:author="Welch, Lonnie" w:date="2018-10-02T23:24:00Z"/>
                <w:rFonts w:ascii="Calibri" w:eastAsia="Times New Roman" w:hAnsi="Calibri" w:cs="Calibri"/>
                <w:lang w:eastAsia="en-US"/>
              </w:rPr>
            </w:pPr>
            <w:ins w:id="122" w:author="Welch, Lonnie" w:date="2018-10-02T23:24:00Z">
              <w:r w:rsidRPr="00CE1C43">
                <w:rPr>
                  <w:rFonts w:ascii="Calibri" w:eastAsia="Times New Roman" w:hAnsi="Calibri" w:cs="Calibri"/>
                  <w:color w:val="000000"/>
                  <w:lang w:eastAsia="en-US"/>
                </w:rPr>
                <w:t>DME_MARKGDSRGA</w:t>
              </w:r>
            </w:ins>
          </w:p>
        </w:tc>
      </w:tr>
      <w:tr w:rsidR="00CE1C43" w:rsidRPr="00CE1C43" w14:paraId="7F5E709E" w14:textId="77777777" w:rsidTr="002F1CBD">
        <w:trPr>
          <w:trHeight w:val="300"/>
          <w:jc w:val="center"/>
          <w:ins w:id="123" w:author="Welch, Lonnie" w:date="2018-10-02T23:24:00Z"/>
          <w:trPrChange w:id="124" w:author="Welch, Lonnie" w:date="2018-10-02T23:28:00Z">
            <w:trPr>
              <w:trHeight w:val="300"/>
            </w:trPr>
          </w:trPrChange>
        </w:trPr>
        <w:tc>
          <w:tcPr>
            <w:tcW w:w="5200" w:type="dxa"/>
            <w:noWrap/>
            <w:tcMar>
              <w:top w:w="0" w:type="dxa"/>
              <w:left w:w="108" w:type="dxa"/>
              <w:bottom w:w="0" w:type="dxa"/>
              <w:right w:w="108" w:type="dxa"/>
            </w:tcMar>
            <w:vAlign w:val="bottom"/>
            <w:hideMark/>
            <w:tcPrChange w:id="125" w:author="Welch, Lonnie" w:date="2018-10-02T23:28:00Z">
              <w:tcPr>
                <w:tcW w:w="5200" w:type="dxa"/>
                <w:noWrap/>
                <w:tcMar>
                  <w:top w:w="0" w:type="dxa"/>
                  <w:left w:w="108" w:type="dxa"/>
                  <w:bottom w:w="0" w:type="dxa"/>
                  <w:right w:w="108" w:type="dxa"/>
                </w:tcMar>
                <w:vAlign w:val="bottom"/>
                <w:hideMark/>
              </w:tcPr>
            </w:tcPrChange>
          </w:tcPr>
          <w:p w14:paraId="3B154EEE" w14:textId="77777777" w:rsidR="00CE1C43" w:rsidRPr="00CE1C43" w:rsidRDefault="00CE1C43" w:rsidP="00CE1C43">
            <w:pPr>
              <w:spacing w:after="0" w:line="240" w:lineRule="auto"/>
              <w:rPr>
                <w:ins w:id="126" w:author="Welch, Lonnie" w:date="2018-10-02T23:24:00Z"/>
                <w:rFonts w:ascii="Calibri" w:eastAsia="Times New Roman" w:hAnsi="Calibri" w:cs="Calibri"/>
                <w:lang w:eastAsia="en-US"/>
              </w:rPr>
            </w:pPr>
            <w:ins w:id="127" w:author="Welch, Lonnie" w:date="2018-10-02T23:24:00Z">
              <w:r w:rsidRPr="00CE1C43">
                <w:rPr>
                  <w:rFonts w:ascii="Calibri" w:eastAsia="Times New Roman" w:hAnsi="Calibri" w:cs="Calibri"/>
                  <w:color w:val="000000"/>
                  <w:lang w:eastAsia="en-US"/>
                </w:rPr>
                <w:t>gimme_13_BioProspector_w10_3</w:t>
              </w:r>
            </w:ins>
          </w:p>
        </w:tc>
        <w:tc>
          <w:tcPr>
            <w:tcW w:w="5200" w:type="dxa"/>
            <w:noWrap/>
            <w:tcMar>
              <w:top w:w="0" w:type="dxa"/>
              <w:left w:w="108" w:type="dxa"/>
              <w:bottom w:w="0" w:type="dxa"/>
              <w:right w:w="108" w:type="dxa"/>
            </w:tcMar>
            <w:vAlign w:val="bottom"/>
            <w:hideMark/>
            <w:tcPrChange w:id="128" w:author="Welch, Lonnie" w:date="2018-10-02T23:28:00Z">
              <w:tcPr>
                <w:tcW w:w="5200" w:type="dxa"/>
                <w:noWrap/>
                <w:tcMar>
                  <w:top w:w="0" w:type="dxa"/>
                  <w:left w:w="108" w:type="dxa"/>
                  <w:bottom w:w="0" w:type="dxa"/>
                  <w:right w:w="108" w:type="dxa"/>
                </w:tcMar>
                <w:vAlign w:val="bottom"/>
                <w:hideMark/>
              </w:tcPr>
            </w:tcPrChange>
          </w:tcPr>
          <w:p w14:paraId="3B81D894" w14:textId="77777777" w:rsidR="00CE1C43" w:rsidRPr="00CE1C43" w:rsidRDefault="00CE1C43" w:rsidP="00CE1C43">
            <w:pPr>
              <w:spacing w:after="0" w:line="240" w:lineRule="auto"/>
              <w:rPr>
                <w:ins w:id="129" w:author="Welch, Lonnie" w:date="2018-10-02T23:24:00Z"/>
                <w:rFonts w:ascii="Calibri" w:eastAsia="Times New Roman" w:hAnsi="Calibri" w:cs="Calibri"/>
                <w:lang w:eastAsia="en-US"/>
              </w:rPr>
            </w:pPr>
            <w:ins w:id="130" w:author="Welch, Lonnie" w:date="2018-10-02T23:24:00Z">
              <w:r w:rsidRPr="00CE1C43">
                <w:rPr>
                  <w:rFonts w:ascii="Calibri" w:eastAsia="Times New Roman" w:hAnsi="Calibri" w:cs="Calibri"/>
                  <w:color w:val="000000"/>
                  <w:lang w:eastAsia="en-US"/>
                </w:rPr>
                <w:t>gimme_132_MEME_3_w10</w:t>
              </w:r>
            </w:ins>
          </w:p>
        </w:tc>
      </w:tr>
      <w:tr w:rsidR="00CE1C43" w:rsidRPr="00CE1C43" w14:paraId="03DEE8D2" w14:textId="77777777" w:rsidTr="002F1CBD">
        <w:trPr>
          <w:trHeight w:val="300"/>
          <w:jc w:val="center"/>
          <w:ins w:id="131" w:author="Welch, Lonnie" w:date="2018-10-02T23:24:00Z"/>
          <w:trPrChange w:id="132" w:author="Welch, Lonnie" w:date="2018-10-02T23:28:00Z">
            <w:trPr>
              <w:trHeight w:val="300"/>
            </w:trPr>
          </w:trPrChange>
        </w:trPr>
        <w:tc>
          <w:tcPr>
            <w:tcW w:w="5200" w:type="dxa"/>
            <w:noWrap/>
            <w:tcMar>
              <w:top w:w="0" w:type="dxa"/>
              <w:left w:w="108" w:type="dxa"/>
              <w:bottom w:w="0" w:type="dxa"/>
              <w:right w:w="108" w:type="dxa"/>
            </w:tcMar>
            <w:vAlign w:val="bottom"/>
            <w:hideMark/>
            <w:tcPrChange w:id="133" w:author="Welch, Lonnie" w:date="2018-10-02T23:28:00Z">
              <w:tcPr>
                <w:tcW w:w="5200" w:type="dxa"/>
                <w:noWrap/>
                <w:tcMar>
                  <w:top w:w="0" w:type="dxa"/>
                  <w:left w:w="108" w:type="dxa"/>
                  <w:bottom w:w="0" w:type="dxa"/>
                  <w:right w:w="108" w:type="dxa"/>
                </w:tcMar>
                <w:vAlign w:val="bottom"/>
                <w:hideMark/>
              </w:tcPr>
            </w:tcPrChange>
          </w:tcPr>
          <w:p w14:paraId="651348D8" w14:textId="77777777" w:rsidR="00CE1C43" w:rsidRPr="00CE1C43" w:rsidRDefault="00CE1C43" w:rsidP="00CE1C43">
            <w:pPr>
              <w:spacing w:after="0" w:line="240" w:lineRule="auto"/>
              <w:rPr>
                <w:ins w:id="134" w:author="Welch, Lonnie" w:date="2018-10-02T23:24:00Z"/>
                <w:rFonts w:ascii="Calibri" w:eastAsia="Times New Roman" w:hAnsi="Calibri" w:cs="Calibri"/>
                <w:lang w:eastAsia="en-US"/>
              </w:rPr>
            </w:pPr>
            <w:ins w:id="135" w:author="Welch, Lonnie" w:date="2018-10-02T23:24:00Z">
              <w:r w:rsidRPr="00CE1C43">
                <w:rPr>
                  <w:rFonts w:ascii="Calibri" w:eastAsia="Times New Roman" w:hAnsi="Calibri" w:cs="Calibri"/>
                  <w:color w:val="000000"/>
                  <w:lang w:eastAsia="en-US"/>
                </w:rPr>
                <w:t>gimme_16_BioProspector_w12_1</w:t>
              </w:r>
            </w:ins>
          </w:p>
        </w:tc>
        <w:tc>
          <w:tcPr>
            <w:tcW w:w="5200" w:type="dxa"/>
            <w:noWrap/>
            <w:tcMar>
              <w:top w:w="0" w:type="dxa"/>
              <w:left w:w="108" w:type="dxa"/>
              <w:bottom w:w="0" w:type="dxa"/>
              <w:right w:w="108" w:type="dxa"/>
            </w:tcMar>
            <w:vAlign w:val="bottom"/>
            <w:hideMark/>
            <w:tcPrChange w:id="136" w:author="Welch, Lonnie" w:date="2018-10-02T23:28:00Z">
              <w:tcPr>
                <w:tcW w:w="5200" w:type="dxa"/>
                <w:noWrap/>
                <w:tcMar>
                  <w:top w:w="0" w:type="dxa"/>
                  <w:left w:w="108" w:type="dxa"/>
                  <w:bottom w:w="0" w:type="dxa"/>
                  <w:right w:w="108" w:type="dxa"/>
                </w:tcMar>
                <w:vAlign w:val="bottom"/>
                <w:hideMark/>
              </w:tcPr>
            </w:tcPrChange>
          </w:tcPr>
          <w:p w14:paraId="2FDE7297" w14:textId="77777777" w:rsidR="00CE1C43" w:rsidRPr="00CE1C43" w:rsidRDefault="00CE1C43" w:rsidP="00CE1C43">
            <w:pPr>
              <w:spacing w:after="0" w:line="240" w:lineRule="auto"/>
              <w:rPr>
                <w:ins w:id="137" w:author="Welch, Lonnie" w:date="2018-10-02T23:24:00Z"/>
                <w:rFonts w:ascii="Calibri" w:eastAsia="Times New Roman" w:hAnsi="Calibri" w:cs="Calibri"/>
                <w:lang w:eastAsia="en-US"/>
              </w:rPr>
            </w:pPr>
            <w:ins w:id="138" w:author="Welch, Lonnie" w:date="2018-10-02T23:24:00Z">
              <w:r w:rsidRPr="00CE1C43">
                <w:rPr>
                  <w:rFonts w:ascii="Calibri" w:eastAsia="Times New Roman" w:hAnsi="Calibri" w:cs="Calibri"/>
                  <w:color w:val="000000"/>
                  <w:lang w:eastAsia="en-US"/>
                </w:rPr>
                <w:t>gimme_143_MEME_4_w12</w:t>
              </w:r>
            </w:ins>
          </w:p>
        </w:tc>
      </w:tr>
      <w:tr w:rsidR="00CE1C43" w:rsidRPr="00CE1C43" w14:paraId="0720B112" w14:textId="77777777" w:rsidTr="002F1CBD">
        <w:trPr>
          <w:trHeight w:val="300"/>
          <w:jc w:val="center"/>
          <w:ins w:id="139" w:author="Welch, Lonnie" w:date="2018-10-02T23:24:00Z"/>
          <w:trPrChange w:id="140" w:author="Welch, Lonnie" w:date="2018-10-02T23:28:00Z">
            <w:trPr>
              <w:trHeight w:val="300"/>
            </w:trPr>
          </w:trPrChange>
        </w:trPr>
        <w:tc>
          <w:tcPr>
            <w:tcW w:w="5200" w:type="dxa"/>
            <w:noWrap/>
            <w:tcMar>
              <w:top w:w="0" w:type="dxa"/>
              <w:left w:w="108" w:type="dxa"/>
              <w:bottom w:w="0" w:type="dxa"/>
              <w:right w:w="108" w:type="dxa"/>
            </w:tcMar>
            <w:vAlign w:val="bottom"/>
            <w:hideMark/>
            <w:tcPrChange w:id="141" w:author="Welch, Lonnie" w:date="2018-10-02T23:28:00Z">
              <w:tcPr>
                <w:tcW w:w="5200" w:type="dxa"/>
                <w:noWrap/>
                <w:tcMar>
                  <w:top w:w="0" w:type="dxa"/>
                  <w:left w:w="108" w:type="dxa"/>
                  <w:bottom w:w="0" w:type="dxa"/>
                  <w:right w:w="108" w:type="dxa"/>
                </w:tcMar>
                <w:vAlign w:val="bottom"/>
                <w:hideMark/>
              </w:tcPr>
            </w:tcPrChange>
          </w:tcPr>
          <w:p w14:paraId="6E633B4D" w14:textId="77777777" w:rsidR="00CE1C43" w:rsidRPr="00CE1C43" w:rsidRDefault="00CE1C43" w:rsidP="00CE1C43">
            <w:pPr>
              <w:spacing w:after="0" w:line="240" w:lineRule="auto"/>
              <w:rPr>
                <w:ins w:id="142" w:author="Welch, Lonnie" w:date="2018-10-02T23:24:00Z"/>
                <w:rFonts w:ascii="Calibri" w:eastAsia="Times New Roman" w:hAnsi="Calibri" w:cs="Calibri"/>
                <w:lang w:eastAsia="en-US"/>
              </w:rPr>
            </w:pPr>
            <w:ins w:id="143" w:author="Welch, Lonnie" w:date="2018-10-02T23:24:00Z">
              <w:r w:rsidRPr="00CE1C43">
                <w:rPr>
                  <w:rFonts w:ascii="Calibri" w:eastAsia="Times New Roman" w:hAnsi="Calibri" w:cs="Calibri"/>
                  <w:color w:val="000000"/>
                  <w:lang w:eastAsia="en-US"/>
                </w:rPr>
                <w:t>gimme_102_Improbizer_GCGTTATACCCGAGGATCAG</w:t>
              </w:r>
            </w:ins>
          </w:p>
        </w:tc>
        <w:tc>
          <w:tcPr>
            <w:tcW w:w="5200" w:type="dxa"/>
            <w:noWrap/>
            <w:tcMar>
              <w:top w:w="0" w:type="dxa"/>
              <w:left w:w="108" w:type="dxa"/>
              <w:bottom w:w="0" w:type="dxa"/>
              <w:right w:w="108" w:type="dxa"/>
            </w:tcMar>
            <w:vAlign w:val="bottom"/>
            <w:hideMark/>
            <w:tcPrChange w:id="144" w:author="Welch, Lonnie" w:date="2018-10-02T23:28:00Z">
              <w:tcPr>
                <w:tcW w:w="5200" w:type="dxa"/>
                <w:noWrap/>
                <w:tcMar>
                  <w:top w:w="0" w:type="dxa"/>
                  <w:left w:w="108" w:type="dxa"/>
                  <w:bottom w:w="0" w:type="dxa"/>
                  <w:right w:w="108" w:type="dxa"/>
                </w:tcMar>
                <w:vAlign w:val="bottom"/>
                <w:hideMark/>
              </w:tcPr>
            </w:tcPrChange>
          </w:tcPr>
          <w:p w14:paraId="6FE6DFB2" w14:textId="77777777" w:rsidR="00CE1C43" w:rsidRPr="00CE1C43" w:rsidRDefault="00CE1C43" w:rsidP="00CE1C43">
            <w:pPr>
              <w:spacing w:after="0" w:line="240" w:lineRule="auto"/>
              <w:rPr>
                <w:ins w:id="145" w:author="Welch, Lonnie" w:date="2018-10-02T23:24:00Z"/>
                <w:rFonts w:ascii="Calibri" w:eastAsia="Times New Roman" w:hAnsi="Calibri" w:cs="Calibri"/>
                <w:lang w:eastAsia="en-US"/>
              </w:rPr>
            </w:pPr>
            <w:ins w:id="146" w:author="Welch, Lonnie" w:date="2018-10-02T23:24:00Z">
              <w:r w:rsidRPr="00CE1C43">
                <w:rPr>
                  <w:rFonts w:ascii="Calibri" w:eastAsia="Times New Roman" w:hAnsi="Calibri" w:cs="Calibri"/>
                  <w:color w:val="000000"/>
                  <w:lang w:eastAsia="en-US"/>
                </w:rPr>
                <w:t>DME_GADGAYKAS</w:t>
              </w:r>
            </w:ins>
          </w:p>
        </w:tc>
      </w:tr>
      <w:tr w:rsidR="00CE1C43" w:rsidRPr="00CE1C43" w14:paraId="023B8813" w14:textId="77777777" w:rsidTr="002F1CBD">
        <w:trPr>
          <w:trHeight w:val="300"/>
          <w:jc w:val="center"/>
          <w:ins w:id="147" w:author="Welch, Lonnie" w:date="2018-10-02T23:24:00Z"/>
          <w:trPrChange w:id="148" w:author="Welch, Lonnie" w:date="2018-10-02T23:28:00Z">
            <w:trPr>
              <w:trHeight w:val="300"/>
            </w:trPr>
          </w:trPrChange>
        </w:trPr>
        <w:tc>
          <w:tcPr>
            <w:tcW w:w="5200" w:type="dxa"/>
            <w:noWrap/>
            <w:tcMar>
              <w:top w:w="0" w:type="dxa"/>
              <w:left w:w="108" w:type="dxa"/>
              <w:bottom w:w="0" w:type="dxa"/>
              <w:right w:w="108" w:type="dxa"/>
            </w:tcMar>
            <w:vAlign w:val="bottom"/>
            <w:hideMark/>
            <w:tcPrChange w:id="149" w:author="Welch, Lonnie" w:date="2018-10-02T23:28:00Z">
              <w:tcPr>
                <w:tcW w:w="5200" w:type="dxa"/>
                <w:noWrap/>
                <w:tcMar>
                  <w:top w:w="0" w:type="dxa"/>
                  <w:left w:w="108" w:type="dxa"/>
                  <w:bottom w:w="0" w:type="dxa"/>
                  <w:right w:w="108" w:type="dxa"/>
                </w:tcMar>
                <w:vAlign w:val="bottom"/>
                <w:hideMark/>
              </w:tcPr>
            </w:tcPrChange>
          </w:tcPr>
          <w:p w14:paraId="0C35A754" w14:textId="77777777" w:rsidR="00CE1C43" w:rsidRPr="00CE1C43" w:rsidRDefault="00CE1C43" w:rsidP="00CE1C43">
            <w:pPr>
              <w:spacing w:after="0" w:line="240" w:lineRule="auto"/>
              <w:rPr>
                <w:ins w:id="150" w:author="Welch, Lonnie" w:date="2018-10-02T23:24:00Z"/>
                <w:rFonts w:ascii="Calibri" w:eastAsia="Times New Roman" w:hAnsi="Calibri" w:cs="Calibri"/>
                <w:lang w:eastAsia="en-US"/>
              </w:rPr>
            </w:pPr>
            <w:ins w:id="151" w:author="Welch, Lonnie" w:date="2018-10-02T23:24:00Z">
              <w:r w:rsidRPr="00CE1C43">
                <w:rPr>
                  <w:rFonts w:ascii="Calibri" w:eastAsia="Times New Roman" w:hAnsi="Calibri" w:cs="Calibri"/>
                  <w:color w:val="000000"/>
                  <w:lang w:eastAsia="en-US"/>
                </w:rPr>
                <w:t>gimme_92_MDmodule_Motif.12.3</w:t>
              </w:r>
            </w:ins>
          </w:p>
        </w:tc>
        <w:tc>
          <w:tcPr>
            <w:tcW w:w="5200" w:type="dxa"/>
            <w:noWrap/>
            <w:tcMar>
              <w:top w:w="0" w:type="dxa"/>
              <w:left w:w="108" w:type="dxa"/>
              <w:bottom w:w="0" w:type="dxa"/>
              <w:right w:w="108" w:type="dxa"/>
            </w:tcMar>
            <w:vAlign w:val="bottom"/>
            <w:hideMark/>
            <w:tcPrChange w:id="152" w:author="Welch, Lonnie" w:date="2018-10-02T23:28:00Z">
              <w:tcPr>
                <w:tcW w:w="5200" w:type="dxa"/>
                <w:noWrap/>
                <w:tcMar>
                  <w:top w:w="0" w:type="dxa"/>
                  <w:left w:w="108" w:type="dxa"/>
                  <w:bottom w:w="0" w:type="dxa"/>
                  <w:right w:w="108" w:type="dxa"/>
                </w:tcMar>
                <w:vAlign w:val="bottom"/>
                <w:hideMark/>
              </w:tcPr>
            </w:tcPrChange>
          </w:tcPr>
          <w:p w14:paraId="0161064E" w14:textId="77777777" w:rsidR="00CE1C43" w:rsidRPr="00CE1C43" w:rsidRDefault="00CE1C43" w:rsidP="00CE1C43">
            <w:pPr>
              <w:spacing w:after="0" w:line="240" w:lineRule="auto"/>
              <w:rPr>
                <w:ins w:id="153" w:author="Welch, Lonnie" w:date="2018-10-02T23:24:00Z"/>
                <w:rFonts w:ascii="Calibri" w:eastAsia="Times New Roman" w:hAnsi="Calibri" w:cs="Calibri"/>
                <w:lang w:eastAsia="en-US"/>
              </w:rPr>
            </w:pPr>
            <w:ins w:id="154" w:author="Welch, Lonnie" w:date="2018-10-02T23:24:00Z">
              <w:r w:rsidRPr="00CE1C43">
                <w:rPr>
                  <w:rFonts w:ascii="Calibri" w:eastAsia="Times New Roman" w:hAnsi="Calibri" w:cs="Calibri"/>
                  <w:color w:val="000000"/>
                  <w:lang w:eastAsia="en-US"/>
                </w:rPr>
                <w:t>gimme_16_BioProspector_w12_1</w:t>
              </w:r>
            </w:ins>
          </w:p>
        </w:tc>
      </w:tr>
    </w:tbl>
    <w:p w14:paraId="33639431" w14:textId="77777777" w:rsidR="00CE1C43" w:rsidRPr="00CE1C43" w:rsidRDefault="00CE1C43">
      <w:pPr>
        <w:spacing w:line="240" w:lineRule="auto"/>
        <w:jc w:val="both"/>
        <w:rPr>
          <w:ins w:id="155" w:author="Welch, Lonnie" w:date="2018-10-02T23:22:00Z"/>
          <w:moveTo w:id="156" w:author="Welch, Lonnie" w:date="2018-10-02T22:50:00Z"/>
          <w:rPrChange w:id="157" w:author="Welch, Lonnie" w:date="2018-10-02T23:23:00Z">
            <w:rPr>
              <w:ins w:id="158" w:author="Welch, Lonnie" w:date="2018-10-02T23:22:00Z"/>
              <w:moveTo w:id="159" w:author="Welch, Lonnie" w:date="2018-10-02T22:50:00Z"/>
              <w:b/>
            </w:rPr>
          </w:rPrChange>
        </w:rPr>
        <w:pPrChange w:id="160" w:author="Welch, Lonnie" w:date="2018-10-02T22:52:00Z">
          <w:pPr/>
        </w:pPrChange>
      </w:pPr>
    </w:p>
    <w:moveToRangeEnd w:id="85"/>
    <w:p w14:paraId="51347439" w14:textId="77777777" w:rsidR="00C04752" w:rsidRDefault="00C04752" w:rsidP="00A253C3">
      <w:pPr>
        <w:spacing w:line="240" w:lineRule="auto"/>
        <w:jc w:val="both"/>
      </w:pPr>
    </w:p>
    <w:p w14:paraId="433CBC76" w14:textId="292B4D78" w:rsidR="00661BC7" w:rsidRDefault="00661BC7" w:rsidP="00661BC7">
      <w:pPr>
        <w:rPr>
          <w:ins w:id="161" w:author="Yichao Li" w:date="2018-10-02T20:44:00Z"/>
        </w:rPr>
      </w:pPr>
      <w:r>
        <w:lastRenderedPageBreak/>
        <w:t xml:space="preserve">Figure 2 does not </w:t>
      </w:r>
      <w:r w:rsidR="00A253C3">
        <w:t>show</w:t>
      </w:r>
      <w:r>
        <w:t xml:space="preserve"> any motifs that are strongly non-HRGP (i.e. the top left corner). This indicates that none of the motifs we originally generated are non-pollen specific. In a random set of motifs, we would expect a roughly </w:t>
      </w:r>
      <w:r w:rsidR="00A253C3">
        <w:t>uniform</w:t>
      </w:r>
      <w:r>
        <w:t xml:space="preserve"> distribution of motifs. This is obviously not the case however as there is a large empty area. This is certainly interesting and worth examining in future work.</w:t>
      </w:r>
    </w:p>
    <w:p w14:paraId="7D47C6F0" w14:textId="45A7D6EE" w:rsidR="005F5CF0" w:rsidRDefault="005F5CF0" w:rsidP="00661BC7">
      <w:pPr>
        <w:rPr>
          <w:ins w:id="162" w:author="Yichao Li" w:date="2018-10-02T20:44:00Z"/>
          <w:lang w:eastAsia="zh-CN"/>
        </w:rPr>
      </w:pPr>
    </w:p>
    <w:tbl>
      <w:tblPr>
        <w:tblStyle w:val="TableGrid"/>
        <w:tblW w:w="9360" w:type="dxa"/>
        <w:tblLook w:val="04A0" w:firstRow="1" w:lastRow="0" w:firstColumn="1" w:lastColumn="0" w:noHBand="0" w:noVBand="1"/>
        <w:tblPrChange w:id="163" w:author="Yichao Li" w:date="2018-10-03T10:02:00Z">
          <w:tblPr>
            <w:tblW w:w="9360" w:type="dxa"/>
            <w:jc w:val="center"/>
            <w:tblLook w:val="04A0" w:firstRow="1" w:lastRow="0" w:firstColumn="1" w:lastColumn="0" w:noHBand="0" w:noVBand="1"/>
          </w:tblPr>
        </w:tblPrChange>
      </w:tblPr>
      <w:tblGrid>
        <w:gridCol w:w="4523"/>
        <w:gridCol w:w="6267"/>
        <w:tblGridChange w:id="164">
          <w:tblGrid>
            <w:gridCol w:w="4527"/>
            <w:gridCol w:w="6273"/>
          </w:tblGrid>
        </w:tblGridChange>
      </w:tblGrid>
      <w:tr w:rsidR="00B268AA" w:rsidRPr="00B268AA" w14:paraId="0A7F9D71" w14:textId="77777777" w:rsidTr="00BA22DA">
        <w:trPr>
          <w:trHeight w:val="300"/>
          <w:ins w:id="165" w:author="Yichao Li" w:date="2018-10-02T20:53:00Z"/>
          <w:trPrChange w:id="166" w:author="Yichao Li" w:date="2018-10-03T10:02:00Z">
            <w:trPr>
              <w:trHeight w:val="300"/>
              <w:jc w:val="center"/>
            </w:trPr>
          </w:trPrChange>
        </w:trPr>
        <w:tc>
          <w:tcPr>
            <w:tcW w:w="2285" w:type="dxa"/>
            <w:noWrap/>
            <w:tcPrChange w:id="167" w:author="Yichao Li" w:date="2018-10-03T10:02:00Z">
              <w:tcPr>
                <w:tcW w:w="2285" w:type="dxa"/>
                <w:tcBorders>
                  <w:top w:val="nil"/>
                  <w:left w:val="nil"/>
                  <w:bottom w:val="nil"/>
                  <w:right w:val="nil"/>
                </w:tcBorders>
                <w:shd w:val="clear" w:color="auto" w:fill="auto"/>
                <w:noWrap/>
                <w:vAlign w:val="center"/>
              </w:tcPr>
            </w:tcPrChange>
          </w:tcPr>
          <w:p w14:paraId="51CCCCB5" w14:textId="15DA5C47" w:rsidR="00B268AA" w:rsidRPr="00B268AA" w:rsidRDefault="00B268AA" w:rsidP="00B268AA">
            <w:pPr>
              <w:rPr>
                <w:ins w:id="168" w:author="Yichao Li" w:date="2018-10-02T20:53:00Z"/>
                <w:rFonts w:ascii="Calibri" w:eastAsia="Times New Roman" w:hAnsi="Calibri" w:cs="Calibri"/>
                <w:color w:val="000000"/>
                <w:lang w:eastAsia="zh-CN"/>
              </w:rPr>
            </w:pPr>
            <w:ins w:id="169" w:author="Yichao Li" w:date="2018-10-02T20:53:00Z">
              <w:r>
                <w:rPr>
                  <w:rFonts w:ascii="Calibri" w:eastAsia="Times New Roman" w:hAnsi="Calibri" w:cs="Calibri"/>
                  <w:color w:val="000000"/>
                  <w:lang w:eastAsia="zh-CN"/>
                </w:rPr>
                <w:t>Motif Name</w:t>
              </w:r>
            </w:ins>
          </w:p>
        </w:tc>
        <w:tc>
          <w:tcPr>
            <w:tcW w:w="7075" w:type="dxa"/>
            <w:noWrap/>
            <w:tcPrChange w:id="170" w:author="Yichao Li" w:date="2018-10-03T10:02:00Z">
              <w:tcPr>
                <w:tcW w:w="7075" w:type="dxa"/>
                <w:tcBorders>
                  <w:top w:val="nil"/>
                  <w:left w:val="nil"/>
                  <w:bottom w:val="nil"/>
                  <w:right w:val="nil"/>
                </w:tcBorders>
                <w:shd w:val="clear" w:color="auto" w:fill="auto"/>
                <w:noWrap/>
                <w:vAlign w:val="center"/>
              </w:tcPr>
            </w:tcPrChange>
          </w:tcPr>
          <w:p w14:paraId="38D62614" w14:textId="1597C99F" w:rsidR="00B268AA" w:rsidRPr="00B268AA" w:rsidRDefault="00B268AA" w:rsidP="00B268AA">
            <w:pPr>
              <w:rPr>
                <w:ins w:id="171" w:author="Yichao Li" w:date="2018-10-02T20:53:00Z"/>
                <w:rFonts w:ascii="Calibri" w:eastAsia="Times New Roman" w:hAnsi="Calibri" w:cs="Calibri"/>
                <w:color w:val="000000"/>
                <w:lang w:eastAsia="zh-CN"/>
              </w:rPr>
            </w:pPr>
            <w:ins w:id="172" w:author="Yichao Li" w:date="2018-10-02T20:53:00Z">
              <w:r>
                <w:rPr>
                  <w:rFonts w:ascii="Calibri" w:eastAsia="Times New Roman" w:hAnsi="Calibri" w:cs="Calibri"/>
                  <w:color w:val="000000"/>
                  <w:lang w:eastAsia="zh-CN"/>
                </w:rPr>
                <w:t xml:space="preserve">Conserved </w:t>
              </w:r>
              <w:r w:rsidR="003B6D12">
                <w:rPr>
                  <w:rFonts w:ascii="Calibri" w:eastAsia="Times New Roman" w:hAnsi="Calibri" w:cs="Calibri"/>
                  <w:color w:val="000000"/>
                  <w:lang w:eastAsia="zh-CN"/>
                </w:rPr>
                <w:t>H</w:t>
              </w:r>
              <w:r>
                <w:rPr>
                  <w:rFonts w:ascii="Calibri" w:eastAsia="Times New Roman" w:hAnsi="Calibri" w:cs="Calibri"/>
                  <w:color w:val="000000"/>
                  <w:lang w:eastAsia="zh-CN"/>
                </w:rPr>
                <w:t>omologs</w:t>
              </w:r>
            </w:ins>
          </w:p>
        </w:tc>
      </w:tr>
      <w:tr w:rsidR="00B268AA" w:rsidRPr="00B268AA" w14:paraId="3205546A" w14:textId="77777777" w:rsidTr="00BA22DA">
        <w:trPr>
          <w:trHeight w:val="300"/>
          <w:ins w:id="173" w:author="Yichao Li" w:date="2018-10-02T20:52:00Z"/>
          <w:trPrChange w:id="174" w:author="Yichao Li" w:date="2018-10-03T10:02:00Z">
            <w:trPr>
              <w:trHeight w:val="300"/>
              <w:jc w:val="center"/>
            </w:trPr>
          </w:trPrChange>
        </w:trPr>
        <w:tc>
          <w:tcPr>
            <w:tcW w:w="2285" w:type="dxa"/>
            <w:noWrap/>
            <w:hideMark/>
            <w:tcPrChange w:id="175" w:author="Yichao Li" w:date="2018-10-03T10:02:00Z">
              <w:tcPr>
                <w:tcW w:w="2285" w:type="dxa"/>
                <w:tcBorders>
                  <w:top w:val="nil"/>
                  <w:left w:val="nil"/>
                  <w:bottom w:val="nil"/>
                  <w:right w:val="nil"/>
                </w:tcBorders>
                <w:shd w:val="clear" w:color="auto" w:fill="auto"/>
                <w:noWrap/>
                <w:vAlign w:val="bottom"/>
                <w:hideMark/>
              </w:tcPr>
            </w:tcPrChange>
          </w:tcPr>
          <w:p w14:paraId="0ECCB0D7" w14:textId="77777777" w:rsidR="00B268AA" w:rsidRPr="00B268AA" w:rsidRDefault="00B268AA" w:rsidP="00B268AA">
            <w:pPr>
              <w:rPr>
                <w:ins w:id="176" w:author="Yichao Li" w:date="2018-10-02T20:52:00Z"/>
                <w:rFonts w:ascii="Calibri" w:eastAsia="Times New Roman" w:hAnsi="Calibri" w:cs="Calibri"/>
                <w:color w:val="000000"/>
                <w:lang w:eastAsia="zh-CN"/>
              </w:rPr>
            </w:pPr>
            <w:ins w:id="177" w:author="Yichao Li" w:date="2018-10-02T20:52:00Z">
              <w:r w:rsidRPr="00B268AA">
                <w:rPr>
                  <w:rFonts w:ascii="Calibri" w:eastAsia="Times New Roman" w:hAnsi="Calibri" w:cs="Calibri"/>
                  <w:color w:val="000000"/>
                  <w:lang w:eastAsia="zh-CN"/>
                </w:rPr>
                <w:t>gimme_132_MEME_3_w10</w:t>
              </w:r>
            </w:ins>
          </w:p>
        </w:tc>
        <w:tc>
          <w:tcPr>
            <w:tcW w:w="7075" w:type="dxa"/>
            <w:noWrap/>
            <w:hideMark/>
            <w:tcPrChange w:id="178" w:author="Yichao Li" w:date="2018-10-03T10:02:00Z">
              <w:tcPr>
                <w:tcW w:w="7075" w:type="dxa"/>
                <w:tcBorders>
                  <w:top w:val="nil"/>
                  <w:left w:val="nil"/>
                  <w:bottom w:val="nil"/>
                  <w:right w:val="nil"/>
                </w:tcBorders>
                <w:shd w:val="clear" w:color="auto" w:fill="auto"/>
                <w:noWrap/>
                <w:vAlign w:val="bottom"/>
                <w:hideMark/>
              </w:tcPr>
            </w:tcPrChange>
          </w:tcPr>
          <w:p w14:paraId="5DA8DBCE" w14:textId="77777777" w:rsidR="00B268AA" w:rsidRPr="00B268AA" w:rsidRDefault="00B268AA">
            <w:pPr>
              <w:rPr>
                <w:ins w:id="179" w:author="Yichao Li" w:date="2018-10-02T20:52:00Z"/>
                <w:rFonts w:ascii="Calibri" w:eastAsia="Times New Roman" w:hAnsi="Calibri" w:cs="Calibri"/>
                <w:color w:val="000000"/>
                <w:lang w:eastAsia="zh-CN"/>
              </w:rPr>
            </w:pPr>
            <w:ins w:id="180" w:author="Yichao Li" w:date="2018-10-02T20:52:00Z">
              <w:r w:rsidRPr="00B268AA">
                <w:rPr>
                  <w:rFonts w:ascii="Calibri" w:eastAsia="Times New Roman" w:hAnsi="Calibri" w:cs="Calibri"/>
                  <w:color w:val="000000"/>
                  <w:lang w:eastAsia="zh-CN"/>
                </w:rPr>
                <w:t>[AT3G01700,fgenesh2_kg.3__46__AT3G01700.1], [AT4G34440,Al_scaffold_0007_610], [AT3G18810,scaffold_302227.1], [AT2G18470,Al_scaffold_0003_3824]</w:t>
              </w:r>
            </w:ins>
          </w:p>
        </w:tc>
      </w:tr>
      <w:tr w:rsidR="00B268AA" w:rsidRPr="00B268AA" w14:paraId="508B0C73" w14:textId="77777777" w:rsidTr="00BA22DA">
        <w:trPr>
          <w:trHeight w:val="300"/>
          <w:ins w:id="181" w:author="Yichao Li" w:date="2018-10-02T20:52:00Z"/>
          <w:trPrChange w:id="182" w:author="Yichao Li" w:date="2018-10-03T10:02:00Z">
            <w:trPr>
              <w:trHeight w:val="300"/>
              <w:jc w:val="center"/>
            </w:trPr>
          </w:trPrChange>
        </w:trPr>
        <w:tc>
          <w:tcPr>
            <w:tcW w:w="2285" w:type="dxa"/>
            <w:noWrap/>
            <w:hideMark/>
            <w:tcPrChange w:id="183" w:author="Yichao Li" w:date="2018-10-03T10:02:00Z">
              <w:tcPr>
                <w:tcW w:w="2285" w:type="dxa"/>
                <w:tcBorders>
                  <w:top w:val="nil"/>
                  <w:left w:val="nil"/>
                  <w:bottom w:val="nil"/>
                  <w:right w:val="nil"/>
                </w:tcBorders>
                <w:shd w:val="clear" w:color="auto" w:fill="auto"/>
                <w:noWrap/>
                <w:vAlign w:val="bottom"/>
                <w:hideMark/>
              </w:tcPr>
            </w:tcPrChange>
          </w:tcPr>
          <w:p w14:paraId="1184338A" w14:textId="77777777" w:rsidR="00B268AA" w:rsidRPr="00B268AA" w:rsidRDefault="00B268AA" w:rsidP="00B268AA">
            <w:pPr>
              <w:rPr>
                <w:ins w:id="184" w:author="Yichao Li" w:date="2018-10-02T20:52:00Z"/>
                <w:rFonts w:ascii="Calibri" w:eastAsia="Times New Roman" w:hAnsi="Calibri" w:cs="Calibri"/>
                <w:color w:val="000000"/>
                <w:lang w:eastAsia="zh-CN"/>
              </w:rPr>
            </w:pPr>
            <w:ins w:id="185" w:author="Yichao Li" w:date="2018-10-02T20:52:00Z">
              <w:r w:rsidRPr="00B268AA">
                <w:rPr>
                  <w:rFonts w:ascii="Calibri" w:eastAsia="Times New Roman" w:hAnsi="Calibri" w:cs="Calibri"/>
                  <w:color w:val="000000"/>
                  <w:lang w:eastAsia="zh-CN"/>
                </w:rPr>
                <w:t>gimme_16_BioProspector_w12_1</w:t>
              </w:r>
            </w:ins>
          </w:p>
        </w:tc>
        <w:tc>
          <w:tcPr>
            <w:tcW w:w="7075" w:type="dxa"/>
            <w:noWrap/>
            <w:hideMark/>
            <w:tcPrChange w:id="186" w:author="Yichao Li" w:date="2018-10-03T10:02:00Z">
              <w:tcPr>
                <w:tcW w:w="7075" w:type="dxa"/>
                <w:tcBorders>
                  <w:top w:val="nil"/>
                  <w:left w:val="nil"/>
                  <w:bottom w:val="nil"/>
                  <w:right w:val="nil"/>
                </w:tcBorders>
                <w:shd w:val="clear" w:color="auto" w:fill="auto"/>
                <w:noWrap/>
                <w:vAlign w:val="bottom"/>
                <w:hideMark/>
              </w:tcPr>
            </w:tcPrChange>
          </w:tcPr>
          <w:p w14:paraId="17B9DE1F" w14:textId="77777777" w:rsidR="00B268AA" w:rsidRPr="00B268AA" w:rsidRDefault="00B268AA">
            <w:pPr>
              <w:rPr>
                <w:ins w:id="187" w:author="Yichao Li" w:date="2018-10-02T20:52:00Z"/>
                <w:rFonts w:ascii="Calibri" w:eastAsia="Times New Roman" w:hAnsi="Calibri" w:cs="Calibri"/>
                <w:color w:val="000000"/>
                <w:lang w:eastAsia="zh-CN"/>
              </w:rPr>
            </w:pPr>
            <w:ins w:id="188" w:author="Yichao Li" w:date="2018-10-02T20:52:00Z">
              <w:r w:rsidRPr="00B268AA">
                <w:rPr>
                  <w:rFonts w:ascii="Calibri" w:eastAsia="Times New Roman" w:hAnsi="Calibri" w:cs="Calibri"/>
                  <w:color w:val="000000"/>
                  <w:lang w:eastAsia="zh-CN"/>
                </w:rPr>
                <w:t>[AT3G01700,fgenesh2_kg.3__46__AT3G01700.1], [AT1G49270,fgenesh1_pm.C_scaffold_1003128], [AT3G18810,scaffold_302227.1], [AT2G18470,Al_scaffold_0003_3824]</w:t>
              </w:r>
            </w:ins>
          </w:p>
        </w:tc>
      </w:tr>
      <w:tr w:rsidR="00B268AA" w:rsidRPr="00B268AA" w14:paraId="2D3C3267" w14:textId="77777777" w:rsidTr="00BA22DA">
        <w:trPr>
          <w:trHeight w:val="300"/>
          <w:ins w:id="189" w:author="Yichao Li" w:date="2018-10-02T20:52:00Z"/>
          <w:trPrChange w:id="190" w:author="Yichao Li" w:date="2018-10-03T10:02:00Z">
            <w:trPr>
              <w:trHeight w:val="300"/>
              <w:jc w:val="center"/>
            </w:trPr>
          </w:trPrChange>
        </w:trPr>
        <w:tc>
          <w:tcPr>
            <w:tcW w:w="2285" w:type="dxa"/>
            <w:noWrap/>
            <w:hideMark/>
            <w:tcPrChange w:id="191" w:author="Yichao Li" w:date="2018-10-03T10:02:00Z">
              <w:tcPr>
                <w:tcW w:w="2285" w:type="dxa"/>
                <w:tcBorders>
                  <w:top w:val="nil"/>
                  <w:left w:val="nil"/>
                  <w:bottom w:val="nil"/>
                  <w:right w:val="nil"/>
                </w:tcBorders>
                <w:shd w:val="clear" w:color="auto" w:fill="auto"/>
                <w:noWrap/>
                <w:vAlign w:val="bottom"/>
                <w:hideMark/>
              </w:tcPr>
            </w:tcPrChange>
          </w:tcPr>
          <w:p w14:paraId="016972AB" w14:textId="77777777" w:rsidR="00B268AA" w:rsidRPr="00B268AA" w:rsidRDefault="00B268AA" w:rsidP="00B268AA">
            <w:pPr>
              <w:rPr>
                <w:ins w:id="192" w:author="Yichao Li" w:date="2018-10-02T20:52:00Z"/>
                <w:rFonts w:ascii="Calibri" w:eastAsia="Times New Roman" w:hAnsi="Calibri" w:cs="Calibri"/>
                <w:color w:val="000000"/>
                <w:lang w:eastAsia="zh-CN"/>
              </w:rPr>
            </w:pPr>
            <w:ins w:id="193" w:author="Yichao Li" w:date="2018-10-02T20:52:00Z">
              <w:r w:rsidRPr="00B268AA">
                <w:rPr>
                  <w:rFonts w:ascii="Calibri" w:eastAsia="Times New Roman" w:hAnsi="Calibri" w:cs="Calibri"/>
                  <w:color w:val="000000"/>
                  <w:lang w:eastAsia="zh-CN"/>
                </w:rPr>
                <w:t>gimme_13_BioProspector_w10_3</w:t>
              </w:r>
            </w:ins>
          </w:p>
        </w:tc>
        <w:tc>
          <w:tcPr>
            <w:tcW w:w="7075" w:type="dxa"/>
            <w:noWrap/>
            <w:hideMark/>
            <w:tcPrChange w:id="194" w:author="Yichao Li" w:date="2018-10-03T10:02:00Z">
              <w:tcPr>
                <w:tcW w:w="7075" w:type="dxa"/>
                <w:tcBorders>
                  <w:top w:val="nil"/>
                  <w:left w:val="nil"/>
                  <w:bottom w:val="nil"/>
                  <w:right w:val="nil"/>
                </w:tcBorders>
                <w:shd w:val="clear" w:color="auto" w:fill="auto"/>
                <w:noWrap/>
                <w:vAlign w:val="bottom"/>
                <w:hideMark/>
              </w:tcPr>
            </w:tcPrChange>
          </w:tcPr>
          <w:p w14:paraId="4560CA42" w14:textId="77777777" w:rsidR="00B268AA" w:rsidRPr="00B268AA" w:rsidRDefault="00B268AA">
            <w:pPr>
              <w:rPr>
                <w:ins w:id="195" w:author="Yichao Li" w:date="2018-10-02T20:52:00Z"/>
                <w:rFonts w:ascii="Calibri" w:eastAsia="Times New Roman" w:hAnsi="Calibri" w:cs="Calibri"/>
                <w:color w:val="000000"/>
                <w:lang w:eastAsia="zh-CN"/>
              </w:rPr>
            </w:pPr>
            <w:ins w:id="196" w:author="Yichao Li" w:date="2018-10-02T20:52:00Z">
              <w:r w:rsidRPr="00B268AA">
                <w:rPr>
                  <w:rFonts w:ascii="Calibri" w:eastAsia="Times New Roman" w:hAnsi="Calibri" w:cs="Calibri"/>
                  <w:color w:val="000000"/>
                  <w:lang w:eastAsia="zh-CN"/>
                </w:rPr>
                <w:t>[AT3G18810,scaffold_302227.1], [AT2G18470,Al_scaffold_0003_3824]</w:t>
              </w:r>
            </w:ins>
          </w:p>
        </w:tc>
      </w:tr>
      <w:tr w:rsidR="00B268AA" w:rsidRPr="00B268AA" w14:paraId="507B1E64" w14:textId="77777777" w:rsidTr="00BA22DA">
        <w:trPr>
          <w:trHeight w:val="300"/>
          <w:ins w:id="197" w:author="Yichao Li" w:date="2018-10-02T20:52:00Z"/>
          <w:trPrChange w:id="198" w:author="Yichao Li" w:date="2018-10-03T10:02:00Z">
            <w:trPr>
              <w:trHeight w:val="300"/>
              <w:jc w:val="center"/>
            </w:trPr>
          </w:trPrChange>
        </w:trPr>
        <w:tc>
          <w:tcPr>
            <w:tcW w:w="2285" w:type="dxa"/>
            <w:noWrap/>
            <w:hideMark/>
            <w:tcPrChange w:id="199" w:author="Yichao Li" w:date="2018-10-03T10:02:00Z">
              <w:tcPr>
                <w:tcW w:w="2285" w:type="dxa"/>
                <w:tcBorders>
                  <w:top w:val="nil"/>
                  <w:left w:val="nil"/>
                  <w:bottom w:val="nil"/>
                  <w:right w:val="nil"/>
                </w:tcBorders>
                <w:shd w:val="clear" w:color="auto" w:fill="auto"/>
                <w:noWrap/>
                <w:vAlign w:val="bottom"/>
                <w:hideMark/>
              </w:tcPr>
            </w:tcPrChange>
          </w:tcPr>
          <w:p w14:paraId="796651FC" w14:textId="77777777" w:rsidR="00B268AA" w:rsidRPr="00B268AA" w:rsidRDefault="00B268AA" w:rsidP="00B268AA">
            <w:pPr>
              <w:rPr>
                <w:ins w:id="200" w:author="Yichao Li" w:date="2018-10-02T20:52:00Z"/>
                <w:rFonts w:ascii="Calibri" w:eastAsia="Times New Roman" w:hAnsi="Calibri" w:cs="Calibri"/>
                <w:color w:val="000000"/>
                <w:lang w:eastAsia="zh-CN"/>
              </w:rPr>
            </w:pPr>
            <w:ins w:id="201" w:author="Yichao Li" w:date="2018-10-02T20:52:00Z">
              <w:r w:rsidRPr="00B268AA">
                <w:rPr>
                  <w:rFonts w:ascii="Calibri" w:eastAsia="Times New Roman" w:hAnsi="Calibri" w:cs="Calibri"/>
                  <w:color w:val="000000"/>
                  <w:lang w:eastAsia="zh-CN"/>
                </w:rPr>
                <w:t>DME_GADGAYKAS</w:t>
              </w:r>
            </w:ins>
          </w:p>
        </w:tc>
        <w:tc>
          <w:tcPr>
            <w:tcW w:w="7075" w:type="dxa"/>
            <w:noWrap/>
            <w:hideMark/>
            <w:tcPrChange w:id="202" w:author="Yichao Li" w:date="2018-10-03T10:02:00Z">
              <w:tcPr>
                <w:tcW w:w="7075" w:type="dxa"/>
                <w:tcBorders>
                  <w:top w:val="nil"/>
                  <w:left w:val="nil"/>
                  <w:bottom w:val="nil"/>
                  <w:right w:val="nil"/>
                </w:tcBorders>
                <w:shd w:val="clear" w:color="auto" w:fill="auto"/>
                <w:noWrap/>
                <w:vAlign w:val="bottom"/>
                <w:hideMark/>
              </w:tcPr>
            </w:tcPrChange>
          </w:tcPr>
          <w:p w14:paraId="65643611" w14:textId="77777777" w:rsidR="00B268AA" w:rsidRPr="00B268AA" w:rsidRDefault="00B268AA">
            <w:pPr>
              <w:rPr>
                <w:ins w:id="203" w:author="Yichao Li" w:date="2018-10-02T20:52:00Z"/>
                <w:rFonts w:ascii="Calibri" w:eastAsia="Times New Roman" w:hAnsi="Calibri" w:cs="Calibri"/>
                <w:color w:val="000000"/>
                <w:lang w:eastAsia="zh-CN"/>
              </w:rPr>
            </w:pPr>
            <w:ins w:id="204" w:author="Yichao Li" w:date="2018-10-02T20:52:00Z">
              <w:r w:rsidRPr="00B268AA">
                <w:rPr>
                  <w:rFonts w:ascii="Calibri" w:eastAsia="Times New Roman" w:hAnsi="Calibri" w:cs="Calibri"/>
                  <w:color w:val="000000"/>
                  <w:lang w:eastAsia="zh-CN"/>
                </w:rPr>
                <w:t>[AT4G34440,Al_scaffold_0007_610], [AT3G18810,scaffold_302227.1]</w:t>
              </w:r>
            </w:ins>
          </w:p>
        </w:tc>
      </w:tr>
      <w:tr w:rsidR="00B268AA" w:rsidRPr="00B268AA" w14:paraId="0BF1B70E" w14:textId="77777777" w:rsidTr="00BA22DA">
        <w:trPr>
          <w:trHeight w:val="300"/>
          <w:ins w:id="205" w:author="Yichao Li" w:date="2018-10-02T20:52:00Z"/>
          <w:trPrChange w:id="206" w:author="Yichao Li" w:date="2018-10-03T10:02:00Z">
            <w:trPr>
              <w:trHeight w:val="300"/>
              <w:jc w:val="center"/>
            </w:trPr>
          </w:trPrChange>
        </w:trPr>
        <w:tc>
          <w:tcPr>
            <w:tcW w:w="2285" w:type="dxa"/>
            <w:noWrap/>
            <w:hideMark/>
            <w:tcPrChange w:id="207" w:author="Yichao Li" w:date="2018-10-03T10:02:00Z">
              <w:tcPr>
                <w:tcW w:w="2285" w:type="dxa"/>
                <w:tcBorders>
                  <w:top w:val="nil"/>
                  <w:left w:val="nil"/>
                  <w:bottom w:val="nil"/>
                  <w:right w:val="nil"/>
                </w:tcBorders>
                <w:shd w:val="clear" w:color="auto" w:fill="auto"/>
                <w:noWrap/>
                <w:vAlign w:val="bottom"/>
                <w:hideMark/>
              </w:tcPr>
            </w:tcPrChange>
          </w:tcPr>
          <w:p w14:paraId="1E49B19B" w14:textId="77777777" w:rsidR="00B268AA" w:rsidRPr="00B268AA" w:rsidRDefault="00B268AA" w:rsidP="00B268AA">
            <w:pPr>
              <w:rPr>
                <w:ins w:id="208" w:author="Yichao Li" w:date="2018-10-02T20:52:00Z"/>
                <w:rFonts w:ascii="Calibri" w:eastAsia="Times New Roman" w:hAnsi="Calibri" w:cs="Calibri"/>
                <w:color w:val="000000"/>
                <w:lang w:eastAsia="zh-CN"/>
              </w:rPr>
            </w:pPr>
            <w:ins w:id="209" w:author="Yichao Li" w:date="2018-10-02T20:52:00Z">
              <w:r w:rsidRPr="00B268AA">
                <w:rPr>
                  <w:rFonts w:ascii="Calibri" w:eastAsia="Times New Roman" w:hAnsi="Calibri" w:cs="Calibri"/>
                  <w:color w:val="000000"/>
                  <w:lang w:eastAsia="zh-CN"/>
                </w:rPr>
                <w:t>gimme_143_MEME_4_w12</w:t>
              </w:r>
            </w:ins>
          </w:p>
        </w:tc>
        <w:tc>
          <w:tcPr>
            <w:tcW w:w="7075" w:type="dxa"/>
            <w:noWrap/>
            <w:hideMark/>
            <w:tcPrChange w:id="210" w:author="Yichao Li" w:date="2018-10-03T10:02:00Z">
              <w:tcPr>
                <w:tcW w:w="7075" w:type="dxa"/>
                <w:tcBorders>
                  <w:top w:val="nil"/>
                  <w:left w:val="nil"/>
                  <w:bottom w:val="nil"/>
                  <w:right w:val="nil"/>
                </w:tcBorders>
                <w:shd w:val="clear" w:color="auto" w:fill="auto"/>
                <w:noWrap/>
                <w:vAlign w:val="bottom"/>
                <w:hideMark/>
              </w:tcPr>
            </w:tcPrChange>
          </w:tcPr>
          <w:p w14:paraId="0C2F4188" w14:textId="77777777" w:rsidR="00B268AA" w:rsidRPr="00B268AA" w:rsidRDefault="00B268AA">
            <w:pPr>
              <w:rPr>
                <w:ins w:id="211" w:author="Yichao Li" w:date="2018-10-02T20:52:00Z"/>
                <w:rFonts w:ascii="Calibri" w:eastAsia="Times New Roman" w:hAnsi="Calibri" w:cs="Calibri"/>
                <w:color w:val="000000"/>
                <w:lang w:eastAsia="zh-CN"/>
              </w:rPr>
            </w:pPr>
            <w:ins w:id="212" w:author="Yichao Li" w:date="2018-10-02T20:52:00Z">
              <w:r w:rsidRPr="00B268AA">
                <w:rPr>
                  <w:rFonts w:ascii="Calibri" w:eastAsia="Times New Roman" w:hAnsi="Calibri" w:cs="Calibri"/>
                  <w:color w:val="000000"/>
                  <w:lang w:eastAsia="zh-CN"/>
                </w:rPr>
                <w:t>[AT1G49270,fgenesh1_pm.C_scaffold_1003128], [AT4G34440,Al_scaffold_0007_610], [AT3G18810,scaffold_302227.1]</w:t>
              </w:r>
            </w:ins>
          </w:p>
        </w:tc>
      </w:tr>
      <w:tr w:rsidR="00B268AA" w:rsidRPr="00B268AA" w14:paraId="7DB5E300" w14:textId="77777777" w:rsidTr="00BA22DA">
        <w:trPr>
          <w:trHeight w:val="300"/>
          <w:ins w:id="213" w:author="Yichao Li" w:date="2018-10-02T20:52:00Z"/>
          <w:trPrChange w:id="214" w:author="Yichao Li" w:date="2018-10-03T10:02:00Z">
            <w:trPr>
              <w:trHeight w:val="300"/>
              <w:jc w:val="center"/>
            </w:trPr>
          </w:trPrChange>
        </w:trPr>
        <w:tc>
          <w:tcPr>
            <w:tcW w:w="2285" w:type="dxa"/>
            <w:noWrap/>
            <w:hideMark/>
            <w:tcPrChange w:id="215" w:author="Yichao Li" w:date="2018-10-03T10:02:00Z">
              <w:tcPr>
                <w:tcW w:w="2285" w:type="dxa"/>
                <w:tcBorders>
                  <w:top w:val="nil"/>
                  <w:left w:val="nil"/>
                  <w:bottom w:val="nil"/>
                  <w:right w:val="nil"/>
                </w:tcBorders>
                <w:shd w:val="clear" w:color="auto" w:fill="auto"/>
                <w:noWrap/>
                <w:vAlign w:val="bottom"/>
                <w:hideMark/>
              </w:tcPr>
            </w:tcPrChange>
          </w:tcPr>
          <w:p w14:paraId="530853D9" w14:textId="77777777" w:rsidR="00B268AA" w:rsidRPr="00B268AA" w:rsidRDefault="00B268AA" w:rsidP="00B268AA">
            <w:pPr>
              <w:rPr>
                <w:ins w:id="216" w:author="Yichao Li" w:date="2018-10-02T20:52:00Z"/>
                <w:rFonts w:ascii="Calibri" w:eastAsia="Times New Roman" w:hAnsi="Calibri" w:cs="Calibri"/>
                <w:color w:val="000000"/>
                <w:lang w:eastAsia="zh-CN"/>
              </w:rPr>
            </w:pPr>
            <w:ins w:id="217" w:author="Yichao Li" w:date="2018-10-02T20:52:00Z">
              <w:r w:rsidRPr="00B268AA">
                <w:rPr>
                  <w:rFonts w:ascii="Calibri" w:eastAsia="Times New Roman" w:hAnsi="Calibri" w:cs="Calibri"/>
                  <w:color w:val="000000"/>
                  <w:lang w:eastAsia="zh-CN"/>
                </w:rPr>
                <w:t>gimme_104_Improbizer_GTGCAACGGAGAGT</w:t>
              </w:r>
            </w:ins>
          </w:p>
        </w:tc>
        <w:tc>
          <w:tcPr>
            <w:tcW w:w="7075" w:type="dxa"/>
            <w:noWrap/>
            <w:hideMark/>
            <w:tcPrChange w:id="218" w:author="Yichao Li" w:date="2018-10-03T10:02:00Z">
              <w:tcPr>
                <w:tcW w:w="7075" w:type="dxa"/>
                <w:tcBorders>
                  <w:top w:val="nil"/>
                  <w:left w:val="nil"/>
                  <w:bottom w:val="nil"/>
                  <w:right w:val="nil"/>
                </w:tcBorders>
                <w:shd w:val="clear" w:color="auto" w:fill="auto"/>
                <w:noWrap/>
                <w:vAlign w:val="bottom"/>
                <w:hideMark/>
              </w:tcPr>
            </w:tcPrChange>
          </w:tcPr>
          <w:p w14:paraId="01859BC7" w14:textId="77777777" w:rsidR="00B268AA" w:rsidRPr="00B268AA" w:rsidRDefault="00B268AA">
            <w:pPr>
              <w:rPr>
                <w:ins w:id="219" w:author="Yichao Li" w:date="2018-10-02T20:52:00Z"/>
                <w:rFonts w:ascii="Calibri" w:eastAsia="Times New Roman" w:hAnsi="Calibri" w:cs="Calibri"/>
                <w:color w:val="000000"/>
                <w:lang w:eastAsia="zh-CN"/>
              </w:rPr>
            </w:pPr>
            <w:ins w:id="220" w:author="Yichao Li" w:date="2018-10-02T20:52:00Z">
              <w:r w:rsidRPr="00B268AA">
                <w:rPr>
                  <w:rFonts w:ascii="Calibri" w:eastAsia="Times New Roman" w:hAnsi="Calibri" w:cs="Calibri"/>
                  <w:color w:val="000000"/>
                  <w:lang w:eastAsia="zh-CN"/>
                </w:rPr>
                <w:t>[AT3G01700,fgenesh2_kg.3__46__AT3G01700.1], [AT4G34440,Al_scaffold_0007_610]</w:t>
              </w:r>
            </w:ins>
          </w:p>
        </w:tc>
      </w:tr>
      <w:tr w:rsidR="00B268AA" w:rsidRPr="00B268AA" w14:paraId="67B17E0E" w14:textId="77777777" w:rsidTr="00BA22DA">
        <w:trPr>
          <w:trHeight w:val="300"/>
          <w:ins w:id="221" w:author="Yichao Li" w:date="2018-10-02T20:52:00Z"/>
          <w:trPrChange w:id="222" w:author="Yichao Li" w:date="2018-10-03T10:02:00Z">
            <w:trPr>
              <w:trHeight w:val="300"/>
              <w:jc w:val="center"/>
            </w:trPr>
          </w:trPrChange>
        </w:trPr>
        <w:tc>
          <w:tcPr>
            <w:tcW w:w="2285" w:type="dxa"/>
            <w:noWrap/>
            <w:hideMark/>
            <w:tcPrChange w:id="223" w:author="Yichao Li" w:date="2018-10-03T10:02:00Z">
              <w:tcPr>
                <w:tcW w:w="2285" w:type="dxa"/>
                <w:tcBorders>
                  <w:top w:val="nil"/>
                  <w:left w:val="nil"/>
                  <w:bottom w:val="nil"/>
                  <w:right w:val="nil"/>
                </w:tcBorders>
                <w:shd w:val="clear" w:color="auto" w:fill="auto"/>
                <w:noWrap/>
                <w:vAlign w:val="bottom"/>
                <w:hideMark/>
              </w:tcPr>
            </w:tcPrChange>
          </w:tcPr>
          <w:p w14:paraId="45D282AB" w14:textId="77777777" w:rsidR="00B268AA" w:rsidRPr="00B268AA" w:rsidRDefault="00B268AA" w:rsidP="00B268AA">
            <w:pPr>
              <w:rPr>
                <w:ins w:id="224" w:author="Yichao Li" w:date="2018-10-02T20:52:00Z"/>
                <w:rFonts w:ascii="Calibri" w:eastAsia="Times New Roman" w:hAnsi="Calibri" w:cs="Calibri"/>
                <w:color w:val="000000"/>
                <w:lang w:eastAsia="zh-CN"/>
              </w:rPr>
            </w:pPr>
            <w:ins w:id="225" w:author="Yichao Li" w:date="2018-10-02T20:52:00Z">
              <w:r w:rsidRPr="00B268AA">
                <w:rPr>
                  <w:rFonts w:ascii="Calibri" w:eastAsia="Times New Roman" w:hAnsi="Calibri" w:cs="Calibri"/>
                  <w:color w:val="000000"/>
                  <w:lang w:eastAsia="zh-CN"/>
                </w:rPr>
                <w:t>gimme_146_MEME_7_w12</w:t>
              </w:r>
            </w:ins>
          </w:p>
        </w:tc>
        <w:tc>
          <w:tcPr>
            <w:tcW w:w="7075" w:type="dxa"/>
            <w:noWrap/>
            <w:hideMark/>
            <w:tcPrChange w:id="226" w:author="Yichao Li" w:date="2018-10-03T10:02:00Z">
              <w:tcPr>
                <w:tcW w:w="7075" w:type="dxa"/>
                <w:tcBorders>
                  <w:top w:val="nil"/>
                  <w:left w:val="nil"/>
                  <w:bottom w:val="nil"/>
                  <w:right w:val="nil"/>
                </w:tcBorders>
                <w:shd w:val="clear" w:color="auto" w:fill="auto"/>
                <w:noWrap/>
                <w:vAlign w:val="bottom"/>
                <w:hideMark/>
              </w:tcPr>
            </w:tcPrChange>
          </w:tcPr>
          <w:p w14:paraId="37EBAF51" w14:textId="77777777" w:rsidR="00B268AA" w:rsidRPr="00B268AA" w:rsidRDefault="00B268AA">
            <w:pPr>
              <w:rPr>
                <w:ins w:id="227" w:author="Yichao Li" w:date="2018-10-02T20:52:00Z"/>
                <w:rFonts w:ascii="Calibri" w:eastAsia="Times New Roman" w:hAnsi="Calibri" w:cs="Calibri"/>
                <w:color w:val="000000"/>
                <w:lang w:eastAsia="zh-CN"/>
              </w:rPr>
            </w:pPr>
            <w:ins w:id="228" w:author="Yichao Li" w:date="2018-10-02T20:52:00Z">
              <w:r w:rsidRPr="00B268AA">
                <w:rPr>
                  <w:rFonts w:ascii="Calibri" w:eastAsia="Times New Roman" w:hAnsi="Calibri" w:cs="Calibri"/>
                  <w:color w:val="000000"/>
                  <w:lang w:eastAsia="zh-CN"/>
                </w:rPr>
                <w:t>[AT3G01700,fgenesh2_kg.3__46__AT3G01700.1]</w:t>
              </w:r>
            </w:ins>
          </w:p>
        </w:tc>
      </w:tr>
      <w:tr w:rsidR="00B268AA" w:rsidRPr="00B268AA" w14:paraId="0BF60BA9" w14:textId="77777777" w:rsidTr="00BA22DA">
        <w:trPr>
          <w:trHeight w:val="300"/>
          <w:ins w:id="229" w:author="Yichao Li" w:date="2018-10-02T20:52:00Z"/>
          <w:trPrChange w:id="230" w:author="Yichao Li" w:date="2018-10-03T10:02:00Z">
            <w:trPr>
              <w:trHeight w:val="300"/>
              <w:jc w:val="center"/>
            </w:trPr>
          </w:trPrChange>
        </w:trPr>
        <w:tc>
          <w:tcPr>
            <w:tcW w:w="2285" w:type="dxa"/>
            <w:noWrap/>
            <w:hideMark/>
            <w:tcPrChange w:id="231" w:author="Yichao Li" w:date="2018-10-03T10:02:00Z">
              <w:tcPr>
                <w:tcW w:w="2285" w:type="dxa"/>
                <w:tcBorders>
                  <w:top w:val="nil"/>
                  <w:left w:val="nil"/>
                  <w:bottom w:val="nil"/>
                  <w:right w:val="nil"/>
                </w:tcBorders>
                <w:shd w:val="clear" w:color="auto" w:fill="auto"/>
                <w:noWrap/>
                <w:vAlign w:val="bottom"/>
                <w:hideMark/>
              </w:tcPr>
            </w:tcPrChange>
          </w:tcPr>
          <w:p w14:paraId="1F3DD1CE" w14:textId="77777777" w:rsidR="00B268AA" w:rsidRPr="00B268AA" w:rsidRDefault="00B268AA" w:rsidP="00B268AA">
            <w:pPr>
              <w:rPr>
                <w:ins w:id="232" w:author="Yichao Li" w:date="2018-10-02T20:52:00Z"/>
                <w:rFonts w:ascii="Calibri" w:eastAsia="Times New Roman" w:hAnsi="Calibri" w:cs="Calibri"/>
                <w:color w:val="000000"/>
                <w:lang w:eastAsia="zh-CN"/>
              </w:rPr>
            </w:pPr>
            <w:ins w:id="233" w:author="Yichao Li" w:date="2018-10-02T20:52:00Z">
              <w:r w:rsidRPr="00B268AA">
                <w:rPr>
                  <w:rFonts w:ascii="Calibri" w:eastAsia="Times New Roman" w:hAnsi="Calibri" w:cs="Calibri"/>
                  <w:color w:val="000000"/>
                  <w:lang w:eastAsia="zh-CN"/>
                </w:rPr>
                <w:t>gimme_105_Improbizer_AACACACGTTTATTAGATGTTT</w:t>
              </w:r>
            </w:ins>
          </w:p>
        </w:tc>
        <w:tc>
          <w:tcPr>
            <w:tcW w:w="7075" w:type="dxa"/>
            <w:noWrap/>
            <w:hideMark/>
            <w:tcPrChange w:id="234" w:author="Yichao Li" w:date="2018-10-03T10:02:00Z">
              <w:tcPr>
                <w:tcW w:w="7075" w:type="dxa"/>
                <w:tcBorders>
                  <w:top w:val="nil"/>
                  <w:left w:val="nil"/>
                  <w:bottom w:val="nil"/>
                  <w:right w:val="nil"/>
                </w:tcBorders>
                <w:shd w:val="clear" w:color="auto" w:fill="auto"/>
                <w:noWrap/>
                <w:vAlign w:val="bottom"/>
                <w:hideMark/>
              </w:tcPr>
            </w:tcPrChange>
          </w:tcPr>
          <w:p w14:paraId="21A682D6" w14:textId="77777777" w:rsidR="00B268AA" w:rsidRPr="00B268AA" w:rsidRDefault="00B268AA">
            <w:pPr>
              <w:rPr>
                <w:ins w:id="235" w:author="Yichao Li" w:date="2018-10-02T20:52:00Z"/>
                <w:rFonts w:ascii="Calibri" w:eastAsia="Times New Roman" w:hAnsi="Calibri" w:cs="Calibri"/>
                <w:color w:val="000000"/>
                <w:lang w:eastAsia="zh-CN"/>
              </w:rPr>
            </w:pPr>
            <w:ins w:id="236" w:author="Yichao Li" w:date="2018-10-02T20:52:00Z">
              <w:r w:rsidRPr="00B268AA">
                <w:rPr>
                  <w:rFonts w:ascii="Calibri" w:eastAsia="Times New Roman" w:hAnsi="Calibri" w:cs="Calibri"/>
                  <w:color w:val="000000"/>
                  <w:lang w:eastAsia="zh-CN"/>
                </w:rPr>
                <w:t>[AT1G24520,scaffold_103015.1], [AT1G49270,fgenesh1_pm.C_scaffold_1003128], [AT2G18470,Al_scaffold_0003_3824]</w:t>
              </w:r>
            </w:ins>
          </w:p>
        </w:tc>
      </w:tr>
      <w:tr w:rsidR="00B268AA" w:rsidRPr="00B268AA" w14:paraId="6002F96D" w14:textId="77777777" w:rsidTr="00BA22DA">
        <w:trPr>
          <w:trHeight w:val="300"/>
          <w:ins w:id="237" w:author="Yichao Li" w:date="2018-10-02T20:52:00Z"/>
          <w:trPrChange w:id="238" w:author="Yichao Li" w:date="2018-10-03T10:02:00Z">
            <w:trPr>
              <w:trHeight w:val="300"/>
              <w:jc w:val="center"/>
            </w:trPr>
          </w:trPrChange>
        </w:trPr>
        <w:tc>
          <w:tcPr>
            <w:tcW w:w="2285" w:type="dxa"/>
            <w:noWrap/>
            <w:hideMark/>
            <w:tcPrChange w:id="239" w:author="Yichao Li" w:date="2018-10-03T10:02:00Z">
              <w:tcPr>
                <w:tcW w:w="2285" w:type="dxa"/>
                <w:tcBorders>
                  <w:top w:val="nil"/>
                  <w:left w:val="nil"/>
                  <w:bottom w:val="nil"/>
                  <w:right w:val="nil"/>
                </w:tcBorders>
                <w:shd w:val="clear" w:color="auto" w:fill="auto"/>
                <w:noWrap/>
                <w:vAlign w:val="bottom"/>
                <w:hideMark/>
              </w:tcPr>
            </w:tcPrChange>
          </w:tcPr>
          <w:p w14:paraId="792A038B" w14:textId="77777777" w:rsidR="00B268AA" w:rsidRPr="00B268AA" w:rsidRDefault="00B268AA" w:rsidP="00B268AA">
            <w:pPr>
              <w:rPr>
                <w:ins w:id="240" w:author="Yichao Li" w:date="2018-10-02T20:52:00Z"/>
                <w:rFonts w:ascii="Calibri" w:eastAsia="Times New Roman" w:hAnsi="Calibri" w:cs="Calibri"/>
                <w:color w:val="000000"/>
                <w:lang w:eastAsia="zh-CN"/>
              </w:rPr>
            </w:pPr>
            <w:ins w:id="241" w:author="Yichao Li" w:date="2018-10-02T20:52:00Z">
              <w:r w:rsidRPr="00B268AA">
                <w:rPr>
                  <w:rFonts w:ascii="Calibri" w:eastAsia="Times New Roman" w:hAnsi="Calibri" w:cs="Calibri"/>
                  <w:color w:val="000000"/>
                  <w:lang w:eastAsia="zh-CN"/>
                </w:rPr>
                <w:t>gimme_92_MDmodule_Motif.12.3</w:t>
              </w:r>
            </w:ins>
          </w:p>
        </w:tc>
        <w:tc>
          <w:tcPr>
            <w:tcW w:w="7075" w:type="dxa"/>
            <w:noWrap/>
            <w:hideMark/>
            <w:tcPrChange w:id="242" w:author="Yichao Li" w:date="2018-10-03T10:02:00Z">
              <w:tcPr>
                <w:tcW w:w="7075" w:type="dxa"/>
                <w:tcBorders>
                  <w:top w:val="nil"/>
                  <w:left w:val="nil"/>
                  <w:bottom w:val="nil"/>
                  <w:right w:val="nil"/>
                </w:tcBorders>
                <w:shd w:val="clear" w:color="auto" w:fill="auto"/>
                <w:noWrap/>
                <w:vAlign w:val="bottom"/>
                <w:hideMark/>
              </w:tcPr>
            </w:tcPrChange>
          </w:tcPr>
          <w:p w14:paraId="5BD6F1B1" w14:textId="77777777" w:rsidR="00B268AA" w:rsidRPr="00B268AA" w:rsidRDefault="00B268AA">
            <w:pPr>
              <w:rPr>
                <w:ins w:id="243" w:author="Yichao Li" w:date="2018-10-02T20:52:00Z"/>
                <w:rFonts w:ascii="Calibri" w:eastAsia="Times New Roman" w:hAnsi="Calibri" w:cs="Calibri"/>
                <w:color w:val="000000"/>
                <w:lang w:eastAsia="zh-CN"/>
              </w:rPr>
            </w:pPr>
            <w:ins w:id="244" w:author="Yichao Li" w:date="2018-10-02T20:52:00Z">
              <w:r w:rsidRPr="00B268AA">
                <w:rPr>
                  <w:rFonts w:ascii="Calibri" w:eastAsia="Times New Roman" w:hAnsi="Calibri" w:cs="Calibri"/>
                  <w:color w:val="000000"/>
                  <w:lang w:eastAsia="zh-CN"/>
                </w:rPr>
                <w:t>[AT2G18470,Al_scaffold_0003_3824]</w:t>
              </w:r>
            </w:ins>
          </w:p>
        </w:tc>
      </w:tr>
      <w:tr w:rsidR="00B268AA" w:rsidRPr="00B268AA" w14:paraId="410F5EA2" w14:textId="77777777" w:rsidTr="00BA22DA">
        <w:trPr>
          <w:trHeight w:val="300"/>
          <w:ins w:id="245" w:author="Yichao Li" w:date="2018-10-02T20:52:00Z"/>
          <w:trPrChange w:id="246" w:author="Yichao Li" w:date="2018-10-03T10:02:00Z">
            <w:trPr>
              <w:trHeight w:val="300"/>
              <w:jc w:val="center"/>
            </w:trPr>
          </w:trPrChange>
        </w:trPr>
        <w:tc>
          <w:tcPr>
            <w:tcW w:w="2285" w:type="dxa"/>
            <w:noWrap/>
            <w:hideMark/>
            <w:tcPrChange w:id="247" w:author="Yichao Li" w:date="2018-10-03T10:02:00Z">
              <w:tcPr>
                <w:tcW w:w="2285" w:type="dxa"/>
                <w:tcBorders>
                  <w:top w:val="nil"/>
                  <w:left w:val="nil"/>
                  <w:bottom w:val="nil"/>
                  <w:right w:val="nil"/>
                </w:tcBorders>
                <w:shd w:val="clear" w:color="auto" w:fill="auto"/>
                <w:noWrap/>
                <w:vAlign w:val="bottom"/>
                <w:hideMark/>
              </w:tcPr>
            </w:tcPrChange>
          </w:tcPr>
          <w:p w14:paraId="6D27BA8A" w14:textId="77777777" w:rsidR="00B268AA" w:rsidRPr="00B268AA" w:rsidRDefault="00B268AA" w:rsidP="00B268AA">
            <w:pPr>
              <w:rPr>
                <w:ins w:id="248" w:author="Yichao Li" w:date="2018-10-02T20:52:00Z"/>
                <w:rFonts w:ascii="Calibri" w:eastAsia="Times New Roman" w:hAnsi="Calibri" w:cs="Calibri"/>
                <w:color w:val="000000"/>
                <w:lang w:eastAsia="zh-CN"/>
              </w:rPr>
            </w:pPr>
            <w:ins w:id="249" w:author="Yichao Li" w:date="2018-10-02T20:52:00Z">
              <w:r w:rsidRPr="00B268AA">
                <w:rPr>
                  <w:rFonts w:ascii="Calibri" w:eastAsia="Times New Roman" w:hAnsi="Calibri" w:cs="Calibri"/>
                  <w:color w:val="000000"/>
                  <w:lang w:eastAsia="zh-CN"/>
                </w:rPr>
                <w:t>DME_GRHTGDTGA</w:t>
              </w:r>
            </w:ins>
          </w:p>
        </w:tc>
        <w:tc>
          <w:tcPr>
            <w:tcW w:w="7075" w:type="dxa"/>
            <w:noWrap/>
            <w:hideMark/>
            <w:tcPrChange w:id="250" w:author="Yichao Li" w:date="2018-10-03T10:02:00Z">
              <w:tcPr>
                <w:tcW w:w="7075" w:type="dxa"/>
                <w:tcBorders>
                  <w:top w:val="nil"/>
                  <w:left w:val="nil"/>
                  <w:bottom w:val="nil"/>
                  <w:right w:val="nil"/>
                </w:tcBorders>
                <w:shd w:val="clear" w:color="auto" w:fill="auto"/>
                <w:noWrap/>
                <w:vAlign w:val="bottom"/>
                <w:hideMark/>
              </w:tcPr>
            </w:tcPrChange>
          </w:tcPr>
          <w:p w14:paraId="282C2836" w14:textId="77777777" w:rsidR="00B268AA" w:rsidRPr="00B268AA" w:rsidRDefault="00B268AA">
            <w:pPr>
              <w:rPr>
                <w:ins w:id="251" w:author="Yichao Li" w:date="2018-10-02T20:52:00Z"/>
                <w:rFonts w:ascii="Calibri" w:eastAsia="Times New Roman" w:hAnsi="Calibri" w:cs="Calibri"/>
                <w:color w:val="000000"/>
                <w:lang w:eastAsia="zh-CN"/>
              </w:rPr>
            </w:pPr>
            <w:ins w:id="252" w:author="Yichao Li" w:date="2018-10-02T20:52:00Z">
              <w:r w:rsidRPr="00B268AA">
                <w:rPr>
                  <w:rFonts w:ascii="Calibri" w:eastAsia="Times New Roman" w:hAnsi="Calibri" w:cs="Calibri"/>
                  <w:color w:val="000000"/>
                  <w:lang w:eastAsia="zh-CN"/>
                </w:rPr>
                <w:t>[AT1G24520,scaffold_103015.1], [AT3G18810,scaffold_302227.1]</w:t>
              </w:r>
            </w:ins>
          </w:p>
        </w:tc>
      </w:tr>
      <w:tr w:rsidR="00B268AA" w:rsidRPr="00B268AA" w14:paraId="2D14DA4C" w14:textId="77777777" w:rsidTr="00BA22DA">
        <w:trPr>
          <w:trHeight w:val="300"/>
          <w:ins w:id="253" w:author="Yichao Li" w:date="2018-10-02T20:52:00Z"/>
          <w:trPrChange w:id="254" w:author="Yichao Li" w:date="2018-10-03T10:02:00Z">
            <w:trPr>
              <w:trHeight w:val="300"/>
              <w:jc w:val="center"/>
            </w:trPr>
          </w:trPrChange>
        </w:trPr>
        <w:tc>
          <w:tcPr>
            <w:tcW w:w="2285" w:type="dxa"/>
            <w:noWrap/>
            <w:hideMark/>
            <w:tcPrChange w:id="255" w:author="Yichao Li" w:date="2018-10-03T10:02:00Z">
              <w:tcPr>
                <w:tcW w:w="2285" w:type="dxa"/>
                <w:tcBorders>
                  <w:top w:val="nil"/>
                  <w:left w:val="nil"/>
                  <w:bottom w:val="nil"/>
                  <w:right w:val="nil"/>
                </w:tcBorders>
                <w:shd w:val="clear" w:color="auto" w:fill="auto"/>
                <w:noWrap/>
                <w:vAlign w:val="bottom"/>
                <w:hideMark/>
              </w:tcPr>
            </w:tcPrChange>
          </w:tcPr>
          <w:p w14:paraId="05AE3D7A" w14:textId="77777777" w:rsidR="00B268AA" w:rsidRPr="00B268AA" w:rsidRDefault="00B268AA" w:rsidP="00B268AA">
            <w:pPr>
              <w:rPr>
                <w:ins w:id="256" w:author="Yichao Li" w:date="2018-10-02T20:52:00Z"/>
                <w:rFonts w:ascii="Calibri" w:eastAsia="Times New Roman" w:hAnsi="Calibri" w:cs="Calibri"/>
                <w:color w:val="000000"/>
                <w:lang w:eastAsia="zh-CN"/>
              </w:rPr>
            </w:pPr>
            <w:ins w:id="257" w:author="Yichao Li" w:date="2018-10-02T20:52:00Z">
              <w:r w:rsidRPr="00B268AA">
                <w:rPr>
                  <w:rFonts w:ascii="Calibri" w:eastAsia="Times New Roman" w:hAnsi="Calibri" w:cs="Calibri"/>
                  <w:color w:val="000000"/>
                  <w:lang w:eastAsia="zh-CN"/>
                </w:rPr>
                <w:t>DME_MARKGDSRGA</w:t>
              </w:r>
            </w:ins>
          </w:p>
        </w:tc>
        <w:tc>
          <w:tcPr>
            <w:tcW w:w="7075" w:type="dxa"/>
            <w:noWrap/>
            <w:hideMark/>
            <w:tcPrChange w:id="258" w:author="Yichao Li" w:date="2018-10-03T10:02:00Z">
              <w:tcPr>
                <w:tcW w:w="7075" w:type="dxa"/>
                <w:tcBorders>
                  <w:top w:val="nil"/>
                  <w:left w:val="nil"/>
                  <w:bottom w:val="nil"/>
                  <w:right w:val="nil"/>
                </w:tcBorders>
                <w:shd w:val="clear" w:color="auto" w:fill="auto"/>
                <w:noWrap/>
                <w:vAlign w:val="bottom"/>
                <w:hideMark/>
              </w:tcPr>
            </w:tcPrChange>
          </w:tcPr>
          <w:p w14:paraId="087935E2" w14:textId="77777777" w:rsidR="00B268AA" w:rsidRPr="00B268AA" w:rsidRDefault="00B268AA">
            <w:pPr>
              <w:rPr>
                <w:ins w:id="259" w:author="Yichao Li" w:date="2018-10-02T20:52:00Z"/>
                <w:rFonts w:ascii="Calibri" w:eastAsia="Times New Roman" w:hAnsi="Calibri" w:cs="Calibri"/>
                <w:color w:val="000000"/>
                <w:lang w:eastAsia="zh-CN"/>
              </w:rPr>
            </w:pPr>
            <w:ins w:id="260" w:author="Yichao Li" w:date="2018-10-02T20:52:00Z">
              <w:r w:rsidRPr="00B268AA">
                <w:rPr>
                  <w:rFonts w:ascii="Calibri" w:eastAsia="Times New Roman" w:hAnsi="Calibri" w:cs="Calibri"/>
                  <w:color w:val="000000"/>
                  <w:lang w:eastAsia="zh-CN"/>
                </w:rPr>
                <w:t>[AT3G01700,fgenesh2_kg.3__46__AT3G01700.1], [AT1G24520,scaffold_103015.1], [AT4G34440,Al_scaffold_0007_610], [AT2G18470,Al_scaffold_0003_3824]</w:t>
              </w:r>
            </w:ins>
          </w:p>
        </w:tc>
      </w:tr>
      <w:tr w:rsidR="00B268AA" w:rsidRPr="00B268AA" w14:paraId="4FC93D60" w14:textId="77777777" w:rsidTr="00BA22DA">
        <w:trPr>
          <w:trHeight w:val="300"/>
          <w:ins w:id="261" w:author="Yichao Li" w:date="2018-10-02T20:52:00Z"/>
          <w:trPrChange w:id="262" w:author="Yichao Li" w:date="2018-10-03T10:02:00Z">
            <w:trPr>
              <w:trHeight w:val="300"/>
              <w:jc w:val="center"/>
            </w:trPr>
          </w:trPrChange>
        </w:trPr>
        <w:tc>
          <w:tcPr>
            <w:tcW w:w="2285" w:type="dxa"/>
            <w:noWrap/>
            <w:hideMark/>
            <w:tcPrChange w:id="263" w:author="Yichao Li" w:date="2018-10-03T10:02:00Z">
              <w:tcPr>
                <w:tcW w:w="2285" w:type="dxa"/>
                <w:tcBorders>
                  <w:top w:val="nil"/>
                  <w:left w:val="nil"/>
                  <w:bottom w:val="nil"/>
                  <w:right w:val="nil"/>
                </w:tcBorders>
                <w:shd w:val="clear" w:color="auto" w:fill="auto"/>
                <w:noWrap/>
                <w:vAlign w:val="bottom"/>
                <w:hideMark/>
              </w:tcPr>
            </w:tcPrChange>
          </w:tcPr>
          <w:p w14:paraId="14075C1F" w14:textId="77777777" w:rsidR="00B268AA" w:rsidRPr="00B268AA" w:rsidRDefault="00B268AA" w:rsidP="00B268AA">
            <w:pPr>
              <w:rPr>
                <w:ins w:id="264" w:author="Yichao Li" w:date="2018-10-02T20:52:00Z"/>
                <w:rFonts w:ascii="Calibri" w:eastAsia="Times New Roman" w:hAnsi="Calibri" w:cs="Calibri"/>
                <w:color w:val="000000"/>
                <w:lang w:eastAsia="zh-CN"/>
              </w:rPr>
            </w:pPr>
            <w:ins w:id="265" w:author="Yichao Li" w:date="2018-10-02T20:52:00Z">
              <w:r w:rsidRPr="00B268AA">
                <w:rPr>
                  <w:rFonts w:ascii="Calibri" w:eastAsia="Times New Roman" w:hAnsi="Calibri" w:cs="Calibri"/>
                  <w:color w:val="000000"/>
                  <w:lang w:eastAsia="zh-CN"/>
                </w:rPr>
                <w:t>gimme_102_Improbizer_GCGTTATACCCGAGGATCAG</w:t>
              </w:r>
            </w:ins>
          </w:p>
        </w:tc>
        <w:tc>
          <w:tcPr>
            <w:tcW w:w="7075" w:type="dxa"/>
            <w:noWrap/>
            <w:hideMark/>
            <w:tcPrChange w:id="266" w:author="Yichao Li" w:date="2018-10-03T10:02:00Z">
              <w:tcPr>
                <w:tcW w:w="7075" w:type="dxa"/>
                <w:tcBorders>
                  <w:top w:val="nil"/>
                  <w:left w:val="nil"/>
                  <w:bottom w:val="nil"/>
                  <w:right w:val="nil"/>
                </w:tcBorders>
                <w:shd w:val="clear" w:color="auto" w:fill="auto"/>
                <w:noWrap/>
                <w:vAlign w:val="bottom"/>
                <w:hideMark/>
              </w:tcPr>
            </w:tcPrChange>
          </w:tcPr>
          <w:p w14:paraId="7965C1D0" w14:textId="77777777" w:rsidR="00B268AA" w:rsidRPr="00B268AA" w:rsidRDefault="00B268AA">
            <w:pPr>
              <w:rPr>
                <w:ins w:id="267" w:author="Yichao Li" w:date="2018-10-02T20:52:00Z"/>
                <w:rFonts w:ascii="Calibri" w:eastAsia="Times New Roman" w:hAnsi="Calibri" w:cs="Calibri"/>
                <w:color w:val="000000"/>
                <w:lang w:eastAsia="zh-CN"/>
              </w:rPr>
            </w:pPr>
            <w:ins w:id="268" w:author="Yichao Li" w:date="2018-10-02T20:52:00Z">
              <w:r w:rsidRPr="00B268AA">
                <w:rPr>
                  <w:rFonts w:ascii="Calibri" w:eastAsia="Times New Roman" w:hAnsi="Calibri" w:cs="Calibri"/>
                  <w:color w:val="000000"/>
                  <w:lang w:eastAsia="zh-CN"/>
                </w:rPr>
                <w:t>[AT3G18810,scaffold_302227.1]</w:t>
              </w:r>
            </w:ins>
          </w:p>
        </w:tc>
      </w:tr>
    </w:tbl>
    <w:p w14:paraId="52ED381C" w14:textId="43010F0C" w:rsidR="005F5CF0" w:rsidRDefault="005F5CF0" w:rsidP="00661BC7">
      <w:pPr>
        <w:rPr>
          <w:ins w:id="269" w:author="Yichao Li" w:date="2018-10-03T10:01:00Z"/>
          <w:lang w:eastAsia="zh-CN"/>
        </w:rPr>
      </w:pPr>
    </w:p>
    <w:p w14:paraId="1AAB1AED" w14:textId="3213BD27" w:rsidR="00BA22DA" w:rsidRDefault="00BA22DA" w:rsidP="00661BC7">
      <w:pPr>
        <w:rPr>
          <w:ins w:id="270" w:author="Yichao Li" w:date="2018-10-02T20:54:00Z"/>
          <w:lang w:eastAsia="zh-CN"/>
        </w:rPr>
      </w:pPr>
      <w:ins w:id="271" w:author="Yichao Li" w:date="2018-10-03T10:01:00Z">
        <w:r>
          <w:rPr>
            <w:lang w:eastAsia="zh-CN"/>
          </w:rPr>
          <w:t>All the 12 motifs are conserved in at least one HRGP homolog.</w:t>
        </w:r>
      </w:ins>
      <w:ins w:id="272" w:author="Yichao Li" w:date="2018-10-03T10:03:00Z">
        <w:r>
          <w:rPr>
            <w:lang w:eastAsia="zh-CN"/>
          </w:rPr>
          <w:t xml:space="preserve"> And 3 motifs are conserved in 4 HRGP homologs.</w:t>
        </w:r>
      </w:ins>
    </w:p>
    <w:p w14:paraId="365915DF" w14:textId="12A8DBBD" w:rsidR="000B579C" w:rsidRDefault="000B579C" w:rsidP="00661BC7">
      <w:pPr>
        <w:rPr>
          <w:ins w:id="273" w:author="Yichao Li" w:date="2018-10-02T20:54:00Z"/>
          <w:lang w:eastAsia="zh-CN"/>
        </w:rPr>
      </w:pPr>
    </w:p>
    <w:p w14:paraId="73029F53" w14:textId="77777777" w:rsidR="000B579C" w:rsidRDefault="000B579C" w:rsidP="00661BC7">
      <w:pPr>
        <w:rPr>
          <w:ins w:id="274" w:author="Yichao Li" w:date="2018-10-02T20:44:00Z"/>
          <w:lang w:eastAsia="zh-CN"/>
        </w:rPr>
      </w:pPr>
    </w:p>
    <w:p w14:paraId="7F1B3332" w14:textId="77777777" w:rsidR="005F5CF0" w:rsidRPr="0056705F" w:rsidRDefault="005F5CF0" w:rsidP="00661BC7">
      <w:pPr>
        <w:rPr>
          <w:lang w:eastAsia="zh-CN"/>
        </w:rPr>
      </w:pPr>
    </w:p>
    <w:p w14:paraId="47C6ACE7" w14:textId="77777777" w:rsidR="00661BC7" w:rsidRPr="0080240B" w:rsidRDefault="00661BC7" w:rsidP="00661BC7">
      <w:pPr>
        <w:rPr>
          <w:b/>
        </w:rPr>
      </w:pPr>
      <w:r w:rsidRPr="0080240B">
        <w:rPr>
          <w:b/>
        </w:rPr>
        <w:t>FILTER B RESULTS:</w:t>
      </w:r>
    </w:p>
    <w:p w14:paraId="1FB1AA65" w14:textId="77777777" w:rsidR="005545BB" w:rsidRDefault="005545BB" w:rsidP="00661BC7">
      <w:pPr>
        <w:rPr>
          <w:ins w:id="275" w:author="Yichao Li" w:date="2018-10-02T20:56:00Z"/>
        </w:rPr>
      </w:pPr>
    </w:p>
    <w:p w14:paraId="7A086EE0" w14:textId="30FD8637" w:rsidR="005545BB" w:rsidRDefault="005545BB" w:rsidP="00661BC7">
      <w:pPr>
        <w:rPr>
          <w:ins w:id="276" w:author="Yichao Li" w:date="2018-10-02T20:56:00Z"/>
        </w:rPr>
      </w:pPr>
      <w:ins w:id="277" w:author="Yichao Li" w:date="2018-10-02T20:56:00Z">
        <w:r>
          <w:t xml:space="preserve">Out of the 99 pollen-expressed TFs from </w:t>
        </w:r>
        <w:proofErr w:type="spellStart"/>
        <w:r>
          <w:t>PlantTFDB</w:t>
        </w:r>
      </w:ins>
      <w:proofErr w:type="spellEnd"/>
      <w:ins w:id="278" w:author="Yichao Li" w:date="2018-10-02T20:57:00Z">
        <w:r>
          <w:t xml:space="preserve">, there were 6 TFs are pollen-specific (i.e. Tau &gt;= 0.85). </w:t>
        </w:r>
      </w:ins>
      <w:ins w:id="279" w:author="Welch, Lonnie" w:date="2018-10-02T22:58:00Z">
        <w:r w:rsidR="00C0631A">
          <w:t xml:space="preserve">They are: </w:t>
        </w:r>
      </w:ins>
      <w:ins w:id="280" w:author="Yichao Li" w:date="2018-10-02T20:57:00Z">
        <w:r w:rsidRPr="005545BB">
          <w:t>AT2G32460,AT5G58850,AT3G61910,AT2G17180,AT5G04390,AT5G61620</w:t>
        </w:r>
      </w:ins>
      <w:ins w:id="281" w:author="Welch, Lonnie" w:date="2018-10-02T22:58:00Z">
        <w:r w:rsidR="00C0631A">
          <w:t>.</w:t>
        </w:r>
      </w:ins>
    </w:p>
    <w:p w14:paraId="7E909FB8" w14:textId="77777777" w:rsidR="005545BB" w:rsidRDefault="005545BB" w:rsidP="00661BC7">
      <w:pPr>
        <w:rPr>
          <w:ins w:id="282" w:author="Yichao Li" w:date="2018-10-02T20:56:00Z"/>
        </w:rPr>
      </w:pPr>
    </w:p>
    <w:p w14:paraId="2BE400CC" w14:textId="7DE29F5B" w:rsidR="00661BC7" w:rsidRPr="00995E1E" w:rsidRDefault="00661BC7" w:rsidP="00661BC7">
      <w:r>
        <w:t xml:space="preserve">Table </w:t>
      </w:r>
      <w:r w:rsidR="00812547">
        <w:t>3</w:t>
      </w:r>
      <w:r>
        <w:t xml:space="preserve"> presents the list of putative promoter motifs for pollen-specific HRGPs for Filter B. </w:t>
      </w:r>
    </w:p>
    <w:p w14:paraId="64FF54A5" w14:textId="4D7F21AD" w:rsidR="00661BC7" w:rsidRPr="0014314D" w:rsidRDefault="00661BC7" w:rsidP="00661BC7">
      <w:pPr>
        <w:rPr>
          <w:color w:val="FF0000"/>
        </w:rPr>
      </w:pPr>
      <w:bookmarkStart w:id="283" w:name="_Hlk524565977"/>
      <w:r w:rsidRPr="00995E1E">
        <w:rPr>
          <w:b/>
        </w:rPr>
        <w:t xml:space="preserve">Table </w:t>
      </w:r>
      <w:r w:rsidR="00812547">
        <w:rPr>
          <w:b/>
        </w:rPr>
        <w:t>3</w:t>
      </w:r>
      <w:r w:rsidRPr="00995E1E">
        <w:rPr>
          <w:b/>
        </w:rPr>
        <w:t xml:space="preserve">. List of putative promoter motifs for pollen-specific HRGPs. </w:t>
      </w:r>
      <w:r w:rsidR="0014314D" w:rsidRPr="0014314D">
        <w:rPr>
          <w:b/>
        </w:rPr>
        <w:t xml:space="preserve">“GATA9 is the closest homolog of GATA12”, </w:t>
      </w:r>
      <w:r w:rsidR="0014314D" w:rsidRPr="0014314D">
        <w:rPr>
          <w:b/>
        </w:rPr>
        <w:fldChar w:fldCharType="begin" w:fldLock="1"/>
      </w:r>
      <w:ins w:id="284" w:author="Yichao Li" w:date="2018-10-03T09:53:00Z">
        <w:r w:rsidR="00735C09">
          <w:rPr>
            <w:b/>
          </w:rPr>
          <w:instrText>ADDIN CSL_CITATION { "citationItems" : [ { "id" : "ITEM-1", "itemData" : { "DOI" : "https://doi.org/10.1016/j.molp.2017.09.004", "ISSN" : "1674-2052", "author" : [ { "dropping-particle" : "", "family" : "Ravindran", "given" : "Pratibha", "non-dropping-particle" : "", "parse-names" : false, "suffix" : "" }, { "dropping-particle" : "", "family" : "Verma", "given" : "Vivek", "non-dropping-particle" : "", "parse-names" : false, "suffix" : "" }, { "dropping-particle" : "", "family" : "Stamm", "given" : "Petra", "non-dropping-particle" : "", "parse-names" : false, "suffix" : "" }, { "dropping-particle" : "", "family" : "Kumar", "given" : "Prakash P", "non-dropping-particle" : "", "parse-names" : false, "suffix" : "" } ], "container-title" : "Molecular Plant", "id" : "ITEM-1", "issue" : "10", "issued" : { "date-parts" : [ [ "2017" ] ] }, "page" : "1307-1320", "title" : "A Novel RGL2\u2013DOF6 Complex Contributes to Primary Seed Dormancy in Arabidopsis thaliana by Regulating a GATA Transcription Factor", "type" : "article-journal", "volume" : "10" }, "uris" : [ "http://www.mendeley.com/documents/?uuid=c4f7f930-037c-4ccf-a185-12253a24b469" ] } ], "mendeley" : { "formattedCitation" : "[1]", "manualFormatting" : "[5]", "plainTextFormattedCitation" : "[1]", "previouslyFormattedCitation" : "Ravindran_Verma_Stamm_Kumar_2017" }, "properties" : { "noteIndex" : 0 }, "schema" : "https://github.com/citation-style-language/schema/raw/master/csl-citation.json" }</w:instrText>
        </w:r>
      </w:ins>
      <w:del w:id="285" w:author="Yichao Li" w:date="2018-10-03T09:53:00Z">
        <w:r w:rsidR="0014314D" w:rsidRPr="0014314D" w:rsidDel="00735C09">
          <w:rPr>
            <w:b/>
          </w:rPr>
          <w:delInstrText>ADDIN CSL_CITATION { "citationItems" : [ { "id" : "ITEM-1", "itemData" : { "DOI" : "https://doi.org/10.1016/j.molp.2017.09.004", "ISSN" : "1674-2052", "author" : [ { "dropping-particle" : "", "family" : "Ravindran", "given" : "Pratibha", "non-dropping-particle" : "", "parse-names" : false, "suffix" : "" }, { "dropping-particle" : "", "family" : "Verma", "given" : "Vivek", "non-dropping-particle" : "", "parse-names" : false, "suffix" : "" }, { "dropping-particle" : "", "family" : "Stamm", "given" : "Petra", "non-dropping-particle" : "", "parse-names" : false, "suffix" : "" }, { "dropping-particle" : "", "family" : "Kumar", "given" : "Prakash P", "non-dropping-particle" : "", "parse-names" : false, "suffix" : "" } ], "container-title" : "Molecular Plant", "id" : "ITEM-1", "issue" : "10", "issued" : { "date-parts" : [ [ "2017" ] ] }, "page" : "1307-1320", "title" : "A Novel RGL2\u2013DOF6 Complex Contributes to Primary Seed Dormancy in Arabidopsis thaliana by Regulating a GATA Transcription Factor", "type" : "article-journal", "volume" : "10" }, "uris" : [ "http://www.mendeley.com/documents/?uuid=c4f7f930-037c-4ccf-a185-12253a24b469" ] } ], "mendeley" : { "formattedCitation" : "[4]", "plainTextFormattedCitation" : "[4]" }, "properties" : { "noteIndex" : 0 }, "schema" : "https://github.com/citation-style-language/schema/raw/master/csl-citation.json" }</w:delInstrText>
        </w:r>
      </w:del>
      <w:r w:rsidR="0014314D" w:rsidRPr="0014314D">
        <w:rPr>
          <w:b/>
        </w:rPr>
        <w:fldChar w:fldCharType="separate"/>
      </w:r>
      <w:r w:rsidR="0014314D" w:rsidRPr="0014314D">
        <w:rPr>
          <w:b/>
          <w:noProof/>
        </w:rPr>
        <w:t>[</w:t>
      </w:r>
      <w:r w:rsidR="00DB2494">
        <w:rPr>
          <w:b/>
          <w:noProof/>
        </w:rPr>
        <w:t>5</w:t>
      </w:r>
      <w:r w:rsidR="0014314D" w:rsidRPr="0014314D">
        <w:rPr>
          <w:b/>
          <w:noProof/>
        </w:rPr>
        <w:t>]</w:t>
      </w:r>
      <w:r w:rsidR="0014314D" w:rsidRPr="0014314D">
        <w:rPr>
          <w:b/>
        </w:rPr>
        <w:fldChar w:fldCharType="end"/>
      </w:r>
      <w:r w:rsidR="0014314D" w:rsidRPr="0014314D">
        <w:rPr>
          <w:b/>
        </w:rPr>
        <w:t xml:space="preserve"> GATA12 "levels were high in mature pollen grains but diminished in the germinated pollen grains and their pollen tubes" </w:t>
      </w:r>
      <w:r w:rsidR="0014314D" w:rsidRPr="0014314D">
        <w:rPr>
          <w:b/>
        </w:rPr>
        <w:fldChar w:fldCharType="begin" w:fldLock="1"/>
      </w:r>
      <w:ins w:id="286" w:author="Yichao Li" w:date="2018-10-03T09:53:00Z">
        <w:r w:rsidR="00735C09">
          <w:rPr>
            <w:b/>
          </w:rPr>
          <w:instrText>ADDIN CSL_CITATION { "citationItems" : [ { "id" : "ITEM-1", "itemData" : { "DOI" : "https://doi.org/10.1016/j.molp.2017.09.004", "ISSN" : "1674-2052", "author" : [ { "dropping-particle" : "", "family" : "Ravindran", "given" : "Pratibha", "non-dropping-particle" : "", "parse-names" : false, "suffix" : "" }, { "dropping-particle" : "", "family" : "Verma", "given" : "Vivek", "non-dropping-particle" : "", "parse-names" : false, "suffix" : "" }, { "dropping-particle" : "", "family" : "Stamm", "given" : "Petra", "non-dropping-particle" : "", "parse-names" : false, "suffix" : "" }, { "dropping-particle" : "", "family" : "Kumar", "given" : "Prakash P", "non-dropping-particle" : "", "parse-names" : false, "suffix" : "" } ], "container-title" : "Molecular Plant", "id" : "ITEM-1", "issue" : "10", "issued" : { "date-parts" : [ [ "2017" ] ] }, "page" : "1307-1320", "title" : "A Novel RGL2\u2013DOF6 Complex Contributes to Primary Seed Dormancy in Arabidopsis thaliana by Regulating a GATA Transcription Factor", "type" : "article-journal", "volume" : "10" }, "uris" : [ "http://www.mendeley.com/documents/?uuid=c4f7f930-037c-4ccf-a185-12253a24b469" ] } ], "mendeley" : { "formattedCitation" : "[1]", "manualFormatting" : "[6]", "plainTextFormattedCitation" : "[1]", "previouslyFormattedCitation" : "Ravindran_Verma_Stamm_Kumar_2017" }, "properties" : { "noteIndex" : 0 }, "schema" : "https://github.com/citation-style-language/schema/raw/master/csl-citation.json" }</w:instrText>
        </w:r>
      </w:ins>
      <w:del w:id="287" w:author="Yichao Li" w:date="2018-10-03T09:53:00Z">
        <w:r w:rsidR="0014314D" w:rsidRPr="0014314D" w:rsidDel="00735C09">
          <w:rPr>
            <w:b/>
          </w:rPr>
          <w:delInstrText>ADDIN CSL_CITATION { "citationItems" : [ { "id" : "ITEM-1", "itemData" : { "DOI" : "https://doi.org/10.1016/j.molp.2017.09.004", "ISSN" : "1674-2052", "author" : [ { "dropping-particle" : "", "family" : "Ravindran", "given" : "Pratibha", "non-dropping-particle" : "", "parse-names" : false, "suffix" : "" }, { "dropping-particle" : "", "family" : "Verma", "given" : "Vivek", "non-dropping-particle" : "", "parse-names" : false, "suffix" : "" }, { "dropping-particle" : "", "family" : "Stamm", "given" : "Petra", "non-dropping-particle" : "", "parse-names" : false, "suffix" : "" }, { "dropping-particle" : "", "family" : "Kumar", "given" : "Prakash P", "non-dropping-particle" : "", "parse-names" : false, "suffix" : "" } ], "container-title" : "Molecular Plant", "id" : "ITEM-1", "issue" : "10", "issued" : { "date-parts" : [ [ "2017" ] ] }, "page" : "1307-1320", "title" : "A Novel RGL2\u2013DOF6 Complex Contributes to Primary Seed Dormancy in Arabidopsis thaliana by Regulating a GATA Transcription Factor", "type" : "article-journal", "volume" : "10" }, "uris" : [ "http://www.mendeley.com/documents/?uuid=c4f7f930-037c-4ccf-a185-12253a24b469" ] } ], "mendeley" : { "formattedCitation" : "[4]", "plainTextFormattedCitation" : "[4]" }, "properties" : { "noteIndex" : 0 }, "schema" : "https://github.com/citation-style-language/schema/raw/master/csl-citation.json" }</w:delInstrText>
        </w:r>
      </w:del>
      <w:r w:rsidR="0014314D" w:rsidRPr="0014314D">
        <w:rPr>
          <w:b/>
        </w:rPr>
        <w:fldChar w:fldCharType="separate"/>
      </w:r>
      <w:r w:rsidR="0014314D" w:rsidRPr="0014314D">
        <w:rPr>
          <w:b/>
          <w:noProof/>
        </w:rPr>
        <w:t>[</w:t>
      </w:r>
      <w:r w:rsidR="00DB2494">
        <w:rPr>
          <w:b/>
          <w:noProof/>
        </w:rPr>
        <w:t>6</w:t>
      </w:r>
      <w:r w:rsidR="0014314D" w:rsidRPr="0014314D">
        <w:rPr>
          <w:b/>
          <w:noProof/>
        </w:rPr>
        <w:t>]</w:t>
      </w:r>
      <w:r w:rsidR="0014314D" w:rsidRPr="0014314D">
        <w:rPr>
          <w:b/>
        </w:rPr>
        <w:fldChar w:fldCharType="end"/>
      </w:r>
      <w:r w:rsidR="0014314D" w:rsidRPr="0014314D">
        <w:rPr>
          <w:b/>
        </w:rPr>
        <w:t xml:space="preserve">  “Characterization of a novel gene encoding a putative single zinc-finger protein, ZIM, expressed during the reproductive phase in Arabidopsis thaliana.”</w:t>
      </w:r>
      <w:r w:rsidR="0014314D" w:rsidRPr="0014314D">
        <w:rPr>
          <w:b/>
        </w:rPr>
        <w:fldChar w:fldCharType="begin" w:fldLock="1"/>
      </w:r>
      <w:ins w:id="288" w:author="Yichao Li" w:date="2018-10-03T09:53:00Z">
        <w:r w:rsidR="00735C09">
          <w:rPr>
            <w:b/>
          </w:rPr>
          <w:instrText>ADDIN CSL_CITATION { "citationItems" : [ { "id" : "ITEM-1", "itemData" : { "DOI" : "10.1271/bbb.64.1402", "ISSN" : "0916-8451", "author" : [ { "dropping-particle" : "", "family" : "Nishii", "given" : "A", "non-dropping-particle" : "", "parse-names" : false, "suffix" : "" }, { "dropping-particle" : "", "family" : "Takemura", "given" : "M", "non-dropping-particle" : "", "parse-names" : false, "suffix" : "" }, { "dropping-particle" : "", "family" : "Fujita", "given" : "H", "non-dropping-particle" : "", "parse-names" : false, "suffix" : "" }, { "dropping-particle" : "", "family" : "Shikata", "given" : "M", "non-dropping-particle" : "", "parse-names" : false, "suffix" : "" }, { "dropping-particle" : "", "family" : "Yokota", "given" : "A", "non-dropping-particle" : "", "parse-names" : false, "suffix" : "" }, { "dropping-particle" : "", "family" : "Kohchi", "given" : "T", "non-dropping-particle" : "", "parse-names" : false, "suffix" : "" } ], "container-title" : "Bioscience, biotechnology, and biochemistry", "id" : "ITEM-1", "issue" : "7", "issued" : { "date-parts" : [ [ "2000", "7" ] ] }, "page" : "1402\u20141409", "title" : "Characterization of a novel gene encoding a putative single zinc-finger protein, ZIM, expressed during the reproductive phase in Arabidopsis thaliana", "type" : "article-journal", "volume" : "64" }, "uris" : [ "http://www.mendeley.com/documents/?uuid=cf354a53-2f75-4351-8fed-936fdb950e20" ] } ], "mendeley" : { "formattedCitation" : "[2]", "manualFormatting" : "[6]", "plainTextFormattedCitation" : "[2]", "previouslyFormattedCitation" : "Nishii_Takemura_Fujita_Shikata_Yokota_Kohchi_2000" }, "properties" : { "noteIndex" : 0 }, "schema" : "https://github.com/citation-style-language/schema/raw/master/csl-citation.json" }</w:instrText>
        </w:r>
      </w:ins>
      <w:del w:id="289" w:author="Yichao Li" w:date="2018-10-03T09:53:00Z">
        <w:r w:rsidR="0014314D" w:rsidRPr="0014314D" w:rsidDel="00735C09">
          <w:rPr>
            <w:b/>
          </w:rPr>
          <w:delInstrText>ADDIN CSL_CITATION { "citationItems" : [ { "id" : "ITEM-1", "itemData" : { "DOI" : "10.1271/bbb.64.1402", "ISSN" : "0916-8451", "author" : [ { "dropping-particle" : "", "family" : "Nishii", "given" : "A", "non-dropping-particle" : "", "parse-names" : false, "suffix" : "" }, { "dropping-particle" : "", "family" : "Takemura", "given" : "M", "non-dropping-particle" : "", "parse-names" : false, "suffix" : "" }, { "dropping-particle" : "", "family" : "Fujita", "given" : "H", "non-dropping-particle" : "", "parse-names" : false, "suffix" : "" }, { "dropping-particle" : "", "family" : "Shikata", "given" : "M", "non-dropping-particle" : "", "parse-names" : false, "suffix" : "" }, { "dropping-particle" : "", "family" : "Yokota", "given" : "A", "non-dropping-particle" : "", "parse-names" : false, "suffix" : "" }, { "dropping-particle" : "", "family" : "Kohchi", "given" : "T", "non-dropping-particle" : "", "parse-names" : false, "suffix" : "" } ], "container-title" : "Bioscience, biotechnology, and biochemistry", "id" : "ITEM-1", "issue" : "7", "issued" : { "date-parts" : [ [ "2000", "7" ] ] }, "page" : "1402\u20141409", "title" : "Characterization of a novel gene encoding a putative single zinc-finger protein, ZIM, expressed during the reproductive phase in Arabidopsis thaliana", "type" : "article-journal", "volume" : "64" }, "uris" : [ "http://www.mendeley.com/documents/?uuid=cf354a53-2f75-4351-8fed-936fdb950e20" ] } ], "mendeley" : { "formattedCitation" : "[5]", "plainTextFormattedCitation" : "[5]", "previouslyFormattedCitation" : "[4]" }, "properties" : { "noteIndex" : 0 }, "schema" : "https://github.com/citation-style-language/schema/raw/master/csl-citation.json" }</w:delInstrText>
        </w:r>
      </w:del>
      <w:r w:rsidR="0014314D" w:rsidRPr="0014314D">
        <w:rPr>
          <w:b/>
        </w:rPr>
        <w:fldChar w:fldCharType="separate"/>
      </w:r>
      <w:r w:rsidR="0014314D" w:rsidRPr="0014314D">
        <w:rPr>
          <w:b/>
          <w:noProof/>
        </w:rPr>
        <w:t>[</w:t>
      </w:r>
      <w:r w:rsidR="00DB2494">
        <w:rPr>
          <w:b/>
          <w:noProof/>
        </w:rPr>
        <w:t>6</w:t>
      </w:r>
      <w:r w:rsidR="0014314D" w:rsidRPr="0014314D">
        <w:rPr>
          <w:b/>
          <w:noProof/>
        </w:rPr>
        <w:t>]</w:t>
      </w:r>
      <w:r w:rsidR="0014314D" w:rsidRPr="0014314D">
        <w:rPr>
          <w:b/>
        </w:rPr>
        <w:fldChar w:fldCharType="end"/>
      </w:r>
      <w:r w:rsidR="0014314D">
        <w:rPr>
          <w:b/>
        </w:rPr>
        <w:t xml:space="preserve"> </w:t>
      </w:r>
      <w:r w:rsidR="0014314D" w:rsidRPr="0014314D">
        <w:rPr>
          <w:b/>
          <w:color w:val="FF0000"/>
        </w:rPr>
        <w:t>(Allan, Yichao: T</w:t>
      </w:r>
      <w:r w:rsidR="0014314D">
        <w:rPr>
          <w:b/>
          <w:color w:val="FF0000"/>
        </w:rPr>
        <w:t>he previous quotes</w:t>
      </w:r>
      <w:r w:rsidR="0014314D" w:rsidRPr="0014314D">
        <w:rPr>
          <w:b/>
          <w:color w:val="FF0000"/>
        </w:rPr>
        <w:t xml:space="preserve"> need clarification</w:t>
      </w:r>
      <w:r w:rsidR="0014314D">
        <w:rPr>
          <w:b/>
          <w:color w:val="FF0000"/>
        </w:rPr>
        <w:t>/context</w:t>
      </w:r>
      <w:r w:rsidR="0014314D" w:rsidRPr="0014314D">
        <w:rPr>
          <w:b/>
          <w:color w:val="FF0000"/>
        </w:rPr>
        <w:t>)</w:t>
      </w:r>
    </w:p>
    <w:tbl>
      <w:tblPr>
        <w:tblStyle w:val="TableGrid"/>
        <w:tblW w:w="9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
        <w:gridCol w:w="2256"/>
        <w:gridCol w:w="1020"/>
        <w:gridCol w:w="1020"/>
        <w:gridCol w:w="1122"/>
        <w:gridCol w:w="1367"/>
        <w:gridCol w:w="1367"/>
      </w:tblGrid>
      <w:tr w:rsidR="00661BC7" w14:paraId="51628520" w14:textId="77777777" w:rsidTr="00812547">
        <w:trPr>
          <w:trHeight w:val="300"/>
        </w:trPr>
        <w:tc>
          <w:tcPr>
            <w:tcW w:w="1045" w:type="dxa"/>
            <w:tcBorders>
              <w:top w:val="single" w:sz="4" w:space="0" w:color="auto"/>
              <w:left w:val="nil"/>
              <w:bottom w:val="single" w:sz="4" w:space="0" w:color="auto"/>
              <w:right w:val="nil"/>
            </w:tcBorders>
            <w:noWrap/>
            <w:vAlign w:val="center"/>
            <w:hideMark/>
          </w:tcPr>
          <w:p w14:paraId="325F232C" w14:textId="77777777" w:rsidR="00661BC7" w:rsidRDefault="00661BC7" w:rsidP="00812547">
            <w:pPr>
              <w:jc w:val="center"/>
              <w:rPr>
                <w:rFonts w:ascii="Calibri" w:eastAsia="Times New Roman" w:hAnsi="Calibri" w:cs="Times New Roman"/>
                <w:color w:val="000000"/>
                <w:sz w:val="21"/>
                <w:lang w:eastAsia="en-US"/>
              </w:rPr>
            </w:pPr>
            <w:bookmarkStart w:id="290" w:name="_Hlk508448624"/>
            <w:bookmarkEnd w:id="283"/>
            <w:r>
              <w:rPr>
                <w:rFonts w:ascii="Calibri" w:eastAsia="Times New Roman" w:hAnsi="Calibri" w:cs="Times New Roman"/>
                <w:color w:val="000000"/>
                <w:sz w:val="21"/>
                <w:lang w:eastAsia="en-US"/>
              </w:rPr>
              <w:t>Motif Name</w:t>
            </w:r>
          </w:p>
        </w:tc>
        <w:tc>
          <w:tcPr>
            <w:tcW w:w="2256" w:type="dxa"/>
            <w:tcBorders>
              <w:top w:val="single" w:sz="4" w:space="0" w:color="auto"/>
              <w:left w:val="nil"/>
              <w:bottom w:val="single" w:sz="4" w:space="0" w:color="auto"/>
              <w:right w:val="nil"/>
            </w:tcBorders>
            <w:noWrap/>
            <w:vAlign w:val="center"/>
            <w:hideMark/>
          </w:tcPr>
          <w:p w14:paraId="06D511AD"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Motif Logo</w:t>
            </w:r>
          </w:p>
        </w:tc>
        <w:tc>
          <w:tcPr>
            <w:tcW w:w="1020" w:type="dxa"/>
            <w:tcBorders>
              <w:top w:val="single" w:sz="4" w:space="0" w:color="auto"/>
              <w:left w:val="nil"/>
              <w:bottom w:val="single" w:sz="4" w:space="0" w:color="auto"/>
              <w:right w:val="nil"/>
            </w:tcBorders>
            <w:noWrap/>
            <w:vAlign w:val="center"/>
            <w:hideMark/>
          </w:tcPr>
          <w:p w14:paraId="3713C049" w14:textId="7CD4B831"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Fore Coverage</w:t>
            </w:r>
          </w:p>
        </w:tc>
        <w:tc>
          <w:tcPr>
            <w:tcW w:w="1020" w:type="dxa"/>
            <w:tcBorders>
              <w:top w:val="single" w:sz="4" w:space="0" w:color="auto"/>
              <w:left w:val="nil"/>
              <w:bottom w:val="single" w:sz="4" w:space="0" w:color="auto"/>
              <w:right w:val="nil"/>
            </w:tcBorders>
            <w:noWrap/>
            <w:vAlign w:val="center"/>
            <w:hideMark/>
          </w:tcPr>
          <w:p w14:paraId="0BC49155" w14:textId="2D78F4E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Back Coverage</w:t>
            </w:r>
          </w:p>
        </w:tc>
        <w:tc>
          <w:tcPr>
            <w:tcW w:w="1122" w:type="dxa"/>
            <w:tcBorders>
              <w:top w:val="single" w:sz="4" w:space="0" w:color="auto"/>
              <w:left w:val="nil"/>
              <w:bottom w:val="single" w:sz="4" w:space="0" w:color="auto"/>
              <w:right w:val="nil"/>
            </w:tcBorders>
            <w:noWrap/>
            <w:vAlign w:val="center"/>
            <w:hideMark/>
          </w:tcPr>
          <w:p w14:paraId="0F081112"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Relative Frequency</w:t>
            </w:r>
          </w:p>
        </w:tc>
        <w:tc>
          <w:tcPr>
            <w:tcW w:w="1367" w:type="dxa"/>
            <w:tcBorders>
              <w:top w:val="single" w:sz="4" w:space="0" w:color="auto"/>
              <w:left w:val="nil"/>
              <w:bottom w:val="single" w:sz="4" w:space="0" w:color="auto"/>
              <w:right w:val="nil"/>
            </w:tcBorders>
            <w:noWrap/>
            <w:vAlign w:val="center"/>
            <w:hideMark/>
          </w:tcPr>
          <w:p w14:paraId="438392F1"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TFBS match (p-value)</w:t>
            </w:r>
          </w:p>
        </w:tc>
        <w:tc>
          <w:tcPr>
            <w:tcW w:w="1367" w:type="dxa"/>
            <w:tcBorders>
              <w:top w:val="single" w:sz="4" w:space="0" w:color="auto"/>
              <w:left w:val="nil"/>
              <w:bottom w:val="single" w:sz="4" w:space="0" w:color="auto"/>
              <w:right w:val="nil"/>
            </w:tcBorders>
            <w:vAlign w:val="center"/>
            <w:hideMark/>
          </w:tcPr>
          <w:p w14:paraId="29A8F242"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TF TAIR ID</w:t>
            </w:r>
          </w:p>
        </w:tc>
      </w:tr>
      <w:tr w:rsidR="00661BC7" w14:paraId="77F4E1D6" w14:textId="77777777" w:rsidTr="00812547">
        <w:trPr>
          <w:trHeight w:hRule="exact" w:val="720"/>
        </w:trPr>
        <w:tc>
          <w:tcPr>
            <w:tcW w:w="1045" w:type="dxa"/>
            <w:tcBorders>
              <w:top w:val="single" w:sz="4" w:space="0" w:color="auto"/>
              <w:left w:val="nil"/>
              <w:bottom w:val="nil"/>
              <w:right w:val="nil"/>
            </w:tcBorders>
            <w:noWrap/>
            <w:vAlign w:val="center"/>
            <w:hideMark/>
          </w:tcPr>
          <w:p w14:paraId="4B99EA7A" w14:textId="77777777" w:rsidR="00661BC7" w:rsidRDefault="00661BC7" w:rsidP="00812547">
            <w:pPr>
              <w:jc w:val="center"/>
              <w:rPr>
                <w:rFonts w:ascii="Calibri" w:eastAsia="Times New Roman" w:hAnsi="Calibri" w:cs="Times New Roman"/>
                <w:color w:val="000000"/>
                <w:sz w:val="21"/>
                <w:lang w:eastAsia="en-US"/>
              </w:rPr>
            </w:pPr>
            <w:r>
              <w:rPr>
                <w:rFonts w:ascii="Calibri" w:hAnsi="Calibri"/>
                <w:color w:val="000000"/>
                <w:lang w:eastAsia="en-US"/>
              </w:rPr>
              <w:t>Motif_1</w:t>
            </w:r>
          </w:p>
        </w:tc>
        <w:tc>
          <w:tcPr>
            <w:tcW w:w="2256" w:type="dxa"/>
            <w:tcBorders>
              <w:top w:val="single" w:sz="4" w:space="0" w:color="auto"/>
              <w:left w:val="nil"/>
              <w:bottom w:val="nil"/>
              <w:right w:val="nil"/>
            </w:tcBorders>
            <w:noWrap/>
            <w:vAlign w:val="center"/>
            <w:hideMark/>
          </w:tcPr>
          <w:p w14:paraId="6AC51998"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noProof/>
                <w:color w:val="000000"/>
                <w:sz w:val="21"/>
                <w:lang w:eastAsia="en-US"/>
              </w:rPr>
              <w:drawing>
                <wp:inline distT="0" distB="0" distL="0" distR="0" wp14:anchorId="4C0A1F76" wp14:editId="3B65D2AD">
                  <wp:extent cx="1085850" cy="457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p>
        </w:tc>
        <w:tc>
          <w:tcPr>
            <w:tcW w:w="1020" w:type="dxa"/>
            <w:tcBorders>
              <w:top w:val="single" w:sz="4" w:space="0" w:color="auto"/>
              <w:left w:val="nil"/>
              <w:bottom w:val="nil"/>
              <w:right w:val="nil"/>
            </w:tcBorders>
            <w:noWrap/>
            <w:vAlign w:val="center"/>
            <w:hideMark/>
          </w:tcPr>
          <w:p w14:paraId="2673BCCE" w14:textId="77777777" w:rsidR="00661BC7" w:rsidRDefault="00661BC7" w:rsidP="00812547">
            <w:pPr>
              <w:jc w:val="center"/>
              <w:rPr>
                <w:rFonts w:ascii="Calibri" w:eastAsia="Times New Roman" w:hAnsi="Calibri" w:cs="Times New Roman"/>
                <w:color w:val="000000"/>
                <w:sz w:val="21"/>
                <w:lang w:eastAsia="en-US"/>
              </w:rPr>
            </w:pPr>
            <w:r>
              <w:rPr>
                <w:rFonts w:ascii="Calibri" w:hAnsi="Calibri"/>
                <w:color w:val="000000"/>
                <w:lang w:eastAsia="en-US"/>
              </w:rPr>
              <w:t>76.9%</w:t>
            </w:r>
          </w:p>
        </w:tc>
        <w:tc>
          <w:tcPr>
            <w:tcW w:w="1020" w:type="dxa"/>
            <w:tcBorders>
              <w:top w:val="single" w:sz="4" w:space="0" w:color="auto"/>
              <w:left w:val="nil"/>
              <w:bottom w:val="nil"/>
              <w:right w:val="nil"/>
            </w:tcBorders>
            <w:noWrap/>
            <w:vAlign w:val="center"/>
            <w:hideMark/>
          </w:tcPr>
          <w:p w14:paraId="411EE38F" w14:textId="77777777" w:rsidR="00661BC7" w:rsidRDefault="00661BC7" w:rsidP="00812547">
            <w:pPr>
              <w:jc w:val="center"/>
              <w:rPr>
                <w:rFonts w:ascii="Calibri" w:eastAsia="Times New Roman" w:hAnsi="Calibri" w:cs="Times New Roman"/>
                <w:color w:val="000000"/>
                <w:sz w:val="21"/>
                <w:lang w:eastAsia="en-US"/>
              </w:rPr>
            </w:pPr>
            <w:r>
              <w:rPr>
                <w:rFonts w:ascii="Calibri" w:hAnsi="Calibri"/>
                <w:color w:val="000000"/>
                <w:lang w:eastAsia="en-US"/>
              </w:rPr>
              <w:t>9.8%</w:t>
            </w:r>
          </w:p>
        </w:tc>
        <w:tc>
          <w:tcPr>
            <w:tcW w:w="1122" w:type="dxa"/>
            <w:tcBorders>
              <w:top w:val="single" w:sz="4" w:space="0" w:color="auto"/>
              <w:left w:val="nil"/>
              <w:bottom w:val="nil"/>
              <w:right w:val="nil"/>
            </w:tcBorders>
            <w:noWrap/>
            <w:vAlign w:val="center"/>
            <w:hideMark/>
          </w:tcPr>
          <w:p w14:paraId="590CABAE" w14:textId="77777777" w:rsidR="00661BC7" w:rsidRDefault="00661BC7" w:rsidP="00812547">
            <w:pPr>
              <w:jc w:val="center"/>
              <w:rPr>
                <w:rFonts w:ascii="Calibri" w:eastAsia="Times New Roman" w:hAnsi="Calibri" w:cs="Times New Roman"/>
                <w:color w:val="000000"/>
                <w:sz w:val="21"/>
                <w:lang w:eastAsia="en-US"/>
              </w:rPr>
            </w:pPr>
            <w:r>
              <w:rPr>
                <w:rFonts w:ascii="Calibri" w:hAnsi="Calibri"/>
                <w:color w:val="000000"/>
                <w:lang w:eastAsia="en-US"/>
              </w:rPr>
              <w:t>7.8</w:t>
            </w:r>
          </w:p>
        </w:tc>
        <w:tc>
          <w:tcPr>
            <w:tcW w:w="1367" w:type="dxa"/>
            <w:tcBorders>
              <w:top w:val="single" w:sz="4" w:space="0" w:color="auto"/>
              <w:left w:val="nil"/>
              <w:bottom w:val="nil"/>
              <w:right w:val="nil"/>
            </w:tcBorders>
            <w:noWrap/>
            <w:vAlign w:val="center"/>
            <w:hideMark/>
          </w:tcPr>
          <w:p w14:paraId="56231E08"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GATA9</w:t>
            </w:r>
            <w:r>
              <w:rPr>
                <w:rFonts w:ascii="Calibri" w:eastAsia="Times New Roman" w:hAnsi="Calibri" w:cs="Times New Roman"/>
                <w:color w:val="000000"/>
                <w:sz w:val="21"/>
                <w:lang w:eastAsia="en-US"/>
              </w:rPr>
              <w:br/>
              <w:t>(0.0005)</w:t>
            </w:r>
          </w:p>
        </w:tc>
        <w:tc>
          <w:tcPr>
            <w:tcW w:w="1367" w:type="dxa"/>
            <w:tcBorders>
              <w:top w:val="single" w:sz="4" w:space="0" w:color="auto"/>
              <w:left w:val="nil"/>
              <w:bottom w:val="nil"/>
              <w:right w:val="nil"/>
            </w:tcBorders>
            <w:vAlign w:val="center"/>
            <w:hideMark/>
          </w:tcPr>
          <w:p w14:paraId="1C44015C" w14:textId="77777777" w:rsidR="00661BC7" w:rsidRDefault="00661BC7" w:rsidP="00812547">
            <w:pPr>
              <w:jc w:val="center"/>
              <w:rPr>
                <w:rFonts w:ascii="Calibri" w:hAnsi="Calibri" w:cs="Times New Roman"/>
                <w:color w:val="000000"/>
                <w:sz w:val="21"/>
                <w:lang w:eastAsia="zh-CN"/>
              </w:rPr>
            </w:pPr>
            <w:r>
              <w:rPr>
                <w:rFonts w:ascii="Calibri" w:hAnsi="Calibri" w:cs="Times New Roman"/>
                <w:color w:val="000000"/>
                <w:sz w:val="21"/>
              </w:rPr>
              <w:t>AT4G32890</w:t>
            </w:r>
          </w:p>
        </w:tc>
      </w:tr>
      <w:tr w:rsidR="00661BC7" w14:paraId="284F04A5" w14:textId="77777777" w:rsidTr="00812547">
        <w:trPr>
          <w:trHeight w:hRule="exact" w:val="720"/>
        </w:trPr>
        <w:tc>
          <w:tcPr>
            <w:tcW w:w="1045" w:type="dxa"/>
            <w:noWrap/>
            <w:vAlign w:val="center"/>
            <w:hideMark/>
          </w:tcPr>
          <w:p w14:paraId="0888D086" w14:textId="77777777" w:rsidR="00661BC7" w:rsidRDefault="00661BC7" w:rsidP="00812547">
            <w:pPr>
              <w:jc w:val="center"/>
              <w:rPr>
                <w:rFonts w:ascii="Calibri" w:eastAsia="Calibri" w:hAnsi="Calibri"/>
                <w:color w:val="000000"/>
                <w:sz w:val="21"/>
                <w:lang w:eastAsia="en-US"/>
              </w:rPr>
            </w:pPr>
            <w:r>
              <w:rPr>
                <w:rFonts w:ascii="Calibri" w:hAnsi="Calibri"/>
                <w:color w:val="000000"/>
                <w:lang w:eastAsia="en-US"/>
              </w:rPr>
              <w:t>Motif_2</w:t>
            </w:r>
          </w:p>
        </w:tc>
        <w:tc>
          <w:tcPr>
            <w:tcW w:w="2256" w:type="dxa"/>
            <w:noWrap/>
            <w:vAlign w:val="center"/>
            <w:hideMark/>
          </w:tcPr>
          <w:p w14:paraId="03B448E0" w14:textId="77777777" w:rsidR="00661BC7" w:rsidRDefault="00661BC7" w:rsidP="00812547">
            <w:pPr>
              <w:jc w:val="center"/>
              <w:rPr>
                <w:rFonts w:ascii="Calibri" w:eastAsia="Times New Roman" w:hAnsi="Calibri" w:cs="Times New Roman"/>
                <w:noProof/>
                <w:color w:val="000000"/>
                <w:sz w:val="21"/>
                <w:lang w:eastAsia="en-US"/>
              </w:rPr>
            </w:pPr>
            <w:r>
              <w:rPr>
                <w:rFonts w:ascii="Calibri" w:eastAsia="Times New Roman" w:hAnsi="Calibri" w:cs="Times New Roman"/>
                <w:noProof/>
                <w:color w:val="000000"/>
                <w:sz w:val="21"/>
                <w:lang w:eastAsia="en-US"/>
              </w:rPr>
              <w:drawing>
                <wp:inline distT="0" distB="0" distL="0" distR="0" wp14:anchorId="4C500466" wp14:editId="34C596D2">
                  <wp:extent cx="1219200" cy="419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p>
        </w:tc>
        <w:tc>
          <w:tcPr>
            <w:tcW w:w="1020" w:type="dxa"/>
            <w:noWrap/>
            <w:vAlign w:val="center"/>
            <w:hideMark/>
          </w:tcPr>
          <w:p w14:paraId="365C6296" w14:textId="77777777" w:rsidR="00661BC7" w:rsidRDefault="00661BC7" w:rsidP="00812547">
            <w:pPr>
              <w:jc w:val="center"/>
              <w:rPr>
                <w:rFonts w:ascii="Calibri" w:eastAsia="Calibri" w:hAnsi="Calibri"/>
                <w:color w:val="000000"/>
                <w:sz w:val="21"/>
                <w:lang w:eastAsia="en-US"/>
              </w:rPr>
            </w:pPr>
            <w:r>
              <w:rPr>
                <w:rFonts w:ascii="Calibri" w:hAnsi="Calibri"/>
                <w:color w:val="000000"/>
                <w:lang w:eastAsia="en-US"/>
              </w:rPr>
              <w:t>84.6%</w:t>
            </w:r>
          </w:p>
        </w:tc>
        <w:tc>
          <w:tcPr>
            <w:tcW w:w="1020" w:type="dxa"/>
            <w:noWrap/>
            <w:vAlign w:val="center"/>
            <w:hideMark/>
          </w:tcPr>
          <w:p w14:paraId="113EEA97" w14:textId="77777777" w:rsidR="00661BC7" w:rsidRDefault="00661BC7" w:rsidP="00812547">
            <w:pPr>
              <w:jc w:val="center"/>
              <w:rPr>
                <w:rFonts w:ascii="Calibri" w:hAnsi="Calibri"/>
                <w:color w:val="000000"/>
                <w:sz w:val="21"/>
                <w:lang w:eastAsia="en-US"/>
              </w:rPr>
            </w:pPr>
            <w:r>
              <w:rPr>
                <w:rFonts w:ascii="Calibri" w:hAnsi="Calibri"/>
                <w:color w:val="000000"/>
                <w:lang w:eastAsia="en-US"/>
              </w:rPr>
              <w:t>12.1%</w:t>
            </w:r>
          </w:p>
        </w:tc>
        <w:tc>
          <w:tcPr>
            <w:tcW w:w="1122" w:type="dxa"/>
            <w:noWrap/>
            <w:vAlign w:val="center"/>
            <w:hideMark/>
          </w:tcPr>
          <w:p w14:paraId="35BA4B05" w14:textId="77777777" w:rsidR="00661BC7" w:rsidRDefault="00661BC7" w:rsidP="00812547">
            <w:pPr>
              <w:jc w:val="center"/>
              <w:rPr>
                <w:rFonts w:ascii="Calibri" w:hAnsi="Calibri"/>
                <w:color w:val="000000"/>
                <w:sz w:val="21"/>
                <w:lang w:eastAsia="en-US"/>
              </w:rPr>
            </w:pPr>
            <w:r>
              <w:rPr>
                <w:rFonts w:ascii="Calibri" w:hAnsi="Calibri"/>
                <w:color w:val="000000"/>
                <w:lang w:eastAsia="en-US"/>
              </w:rPr>
              <w:t>7.0</w:t>
            </w:r>
          </w:p>
        </w:tc>
        <w:tc>
          <w:tcPr>
            <w:tcW w:w="1367" w:type="dxa"/>
            <w:noWrap/>
            <w:vAlign w:val="center"/>
            <w:hideMark/>
          </w:tcPr>
          <w:p w14:paraId="46DCC014"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ZML1</w:t>
            </w:r>
            <w:r>
              <w:rPr>
                <w:rFonts w:ascii="Calibri" w:eastAsia="Times New Roman" w:hAnsi="Calibri" w:cs="Times New Roman"/>
                <w:color w:val="000000"/>
                <w:sz w:val="21"/>
                <w:lang w:eastAsia="en-US"/>
              </w:rPr>
              <w:br/>
              <w:t>(0.0009)</w:t>
            </w:r>
          </w:p>
        </w:tc>
        <w:tc>
          <w:tcPr>
            <w:tcW w:w="1367" w:type="dxa"/>
            <w:vAlign w:val="center"/>
            <w:hideMark/>
          </w:tcPr>
          <w:p w14:paraId="1DC1A120"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AT3G21175</w:t>
            </w:r>
          </w:p>
        </w:tc>
      </w:tr>
      <w:tr w:rsidR="00661BC7" w14:paraId="51D7C7A8" w14:textId="77777777" w:rsidTr="00812547">
        <w:trPr>
          <w:trHeight w:hRule="exact" w:val="720"/>
        </w:trPr>
        <w:tc>
          <w:tcPr>
            <w:tcW w:w="1045" w:type="dxa"/>
            <w:tcBorders>
              <w:top w:val="nil"/>
              <w:left w:val="nil"/>
              <w:bottom w:val="single" w:sz="4" w:space="0" w:color="auto"/>
              <w:right w:val="nil"/>
            </w:tcBorders>
            <w:noWrap/>
            <w:vAlign w:val="center"/>
            <w:hideMark/>
          </w:tcPr>
          <w:p w14:paraId="7A71F45F" w14:textId="77777777" w:rsidR="00661BC7" w:rsidRDefault="00661BC7" w:rsidP="00812547">
            <w:pPr>
              <w:jc w:val="center"/>
              <w:rPr>
                <w:rFonts w:eastAsia="Calibri"/>
                <w:sz w:val="21"/>
                <w:lang w:eastAsia="en-US"/>
              </w:rPr>
            </w:pPr>
            <w:r>
              <w:rPr>
                <w:rFonts w:ascii="Calibri" w:hAnsi="Calibri"/>
                <w:color w:val="000000"/>
                <w:lang w:eastAsia="en-US"/>
              </w:rPr>
              <w:t>Motif_3</w:t>
            </w:r>
          </w:p>
        </w:tc>
        <w:tc>
          <w:tcPr>
            <w:tcW w:w="2256" w:type="dxa"/>
            <w:tcBorders>
              <w:top w:val="nil"/>
              <w:left w:val="nil"/>
              <w:bottom w:val="single" w:sz="4" w:space="0" w:color="auto"/>
              <w:right w:val="nil"/>
            </w:tcBorders>
            <w:noWrap/>
            <w:vAlign w:val="center"/>
            <w:hideMark/>
          </w:tcPr>
          <w:p w14:paraId="00B8D6D4" w14:textId="77777777" w:rsidR="00661BC7" w:rsidRDefault="00661BC7" w:rsidP="00812547">
            <w:pPr>
              <w:jc w:val="center"/>
              <w:rPr>
                <w:rFonts w:ascii="Calibri" w:eastAsia="Times New Roman" w:hAnsi="Calibri" w:cs="Times New Roman"/>
                <w:noProof/>
                <w:color w:val="000000"/>
                <w:sz w:val="21"/>
                <w:lang w:eastAsia="en-US"/>
              </w:rPr>
            </w:pPr>
            <w:r>
              <w:rPr>
                <w:rFonts w:ascii="Calibri" w:eastAsia="Times New Roman" w:hAnsi="Calibri" w:cs="Times New Roman"/>
                <w:noProof/>
                <w:color w:val="000000"/>
                <w:sz w:val="21"/>
                <w:lang w:eastAsia="en-US"/>
              </w:rPr>
              <w:drawing>
                <wp:inline distT="0" distB="0" distL="0" distR="0" wp14:anchorId="1B37C0FF" wp14:editId="44F3ADC9">
                  <wp:extent cx="1143000" cy="4762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1020" w:type="dxa"/>
            <w:tcBorders>
              <w:top w:val="nil"/>
              <w:left w:val="nil"/>
              <w:bottom w:val="single" w:sz="4" w:space="0" w:color="auto"/>
              <w:right w:val="nil"/>
            </w:tcBorders>
            <w:noWrap/>
            <w:vAlign w:val="center"/>
            <w:hideMark/>
          </w:tcPr>
          <w:p w14:paraId="4E162F4C" w14:textId="420FB955" w:rsidR="00661BC7" w:rsidRDefault="00661BC7" w:rsidP="00812547">
            <w:pPr>
              <w:jc w:val="center"/>
              <w:rPr>
                <w:rFonts w:ascii="Calibri" w:eastAsia="Calibri" w:hAnsi="Calibri"/>
                <w:color w:val="000000"/>
                <w:sz w:val="21"/>
                <w:lang w:eastAsia="en-US"/>
              </w:rPr>
            </w:pPr>
            <w:r>
              <w:rPr>
                <w:rFonts w:ascii="Calibri" w:hAnsi="Calibri"/>
                <w:color w:val="000000"/>
                <w:lang w:eastAsia="en-US"/>
              </w:rPr>
              <w:t>76.9%</w:t>
            </w:r>
          </w:p>
        </w:tc>
        <w:tc>
          <w:tcPr>
            <w:tcW w:w="1020" w:type="dxa"/>
            <w:tcBorders>
              <w:top w:val="nil"/>
              <w:left w:val="nil"/>
              <w:bottom w:val="single" w:sz="4" w:space="0" w:color="auto"/>
              <w:right w:val="nil"/>
            </w:tcBorders>
            <w:noWrap/>
            <w:vAlign w:val="center"/>
            <w:hideMark/>
          </w:tcPr>
          <w:p w14:paraId="44215DDD" w14:textId="77777777" w:rsidR="00661BC7" w:rsidRDefault="00661BC7" w:rsidP="00812547">
            <w:pPr>
              <w:jc w:val="center"/>
              <w:rPr>
                <w:rFonts w:ascii="Calibri" w:hAnsi="Calibri"/>
                <w:color w:val="000000"/>
                <w:sz w:val="21"/>
                <w:lang w:eastAsia="en-US"/>
              </w:rPr>
            </w:pPr>
            <w:r>
              <w:rPr>
                <w:rFonts w:ascii="Calibri" w:hAnsi="Calibri"/>
                <w:color w:val="000000"/>
                <w:lang w:eastAsia="en-US"/>
              </w:rPr>
              <w:t>12.1%</w:t>
            </w:r>
          </w:p>
        </w:tc>
        <w:tc>
          <w:tcPr>
            <w:tcW w:w="1122" w:type="dxa"/>
            <w:tcBorders>
              <w:top w:val="nil"/>
              <w:left w:val="nil"/>
              <w:bottom w:val="single" w:sz="4" w:space="0" w:color="auto"/>
              <w:right w:val="nil"/>
            </w:tcBorders>
            <w:noWrap/>
            <w:vAlign w:val="center"/>
            <w:hideMark/>
          </w:tcPr>
          <w:p w14:paraId="4F1AB1C3" w14:textId="77777777" w:rsidR="00661BC7" w:rsidRDefault="00661BC7" w:rsidP="00812547">
            <w:pPr>
              <w:jc w:val="center"/>
              <w:rPr>
                <w:rFonts w:ascii="Calibri" w:hAnsi="Calibri"/>
                <w:color w:val="000000"/>
                <w:sz w:val="21"/>
                <w:lang w:eastAsia="en-US"/>
              </w:rPr>
            </w:pPr>
            <w:r>
              <w:rPr>
                <w:rFonts w:ascii="Calibri" w:hAnsi="Calibri"/>
                <w:color w:val="000000"/>
                <w:lang w:eastAsia="en-US"/>
              </w:rPr>
              <w:t>6.3</w:t>
            </w:r>
          </w:p>
        </w:tc>
        <w:tc>
          <w:tcPr>
            <w:tcW w:w="1367" w:type="dxa"/>
            <w:tcBorders>
              <w:top w:val="nil"/>
              <w:left w:val="nil"/>
              <w:bottom w:val="single" w:sz="4" w:space="0" w:color="auto"/>
              <w:right w:val="nil"/>
            </w:tcBorders>
            <w:noWrap/>
            <w:vAlign w:val="center"/>
            <w:hideMark/>
          </w:tcPr>
          <w:p w14:paraId="4E2274CF"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GATA9</w:t>
            </w:r>
            <w:r>
              <w:rPr>
                <w:rFonts w:ascii="Calibri" w:eastAsia="Times New Roman" w:hAnsi="Calibri" w:cs="Times New Roman"/>
                <w:color w:val="000000"/>
                <w:sz w:val="21"/>
                <w:lang w:eastAsia="en-US"/>
              </w:rPr>
              <w:br/>
              <w:t>(0.0018)</w:t>
            </w:r>
          </w:p>
        </w:tc>
        <w:tc>
          <w:tcPr>
            <w:tcW w:w="1367" w:type="dxa"/>
            <w:tcBorders>
              <w:top w:val="nil"/>
              <w:left w:val="nil"/>
              <w:bottom w:val="single" w:sz="4" w:space="0" w:color="auto"/>
              <w:right w:val="nil"/>
            </w:tcBorders>
            <w:vAlign w:val="center"/>
            <w:hideMark/>
          </w:tcPr>
          <w:p w14:paraId="1AE8036A" w14:textId="77777777" w:rsidR="00661BC7" w:rsidRDefault="00661BC7" w:rsidP="00812547">
            <w:pPr>
              <w:jc w:val="center"/>
              <w:rPr>
                <w:rFonts w:ascii="Calibri" w:eastAsia="Times New Roman" w:hAnsi="Calibri" w:cs="Times New Roman"/>
                <w:color w:val="000000"/>
                <w:sz w:val="21"/>
                <w:lang w:eastAsia="en-US"/>
              </w:rPr>
            </w:pPr>
            <w:r>
              <w:rPr>
                <w:rFonts w:ascii="Calibri" w:eastAsia="Times New Roman" w:hAnsi="Calibri" w:cs="Times New Roman"/>
                <w:color w:val="000000"/>
                <w:sz w:val="21"/>
                <w:lang w:eastAsia="en-US"/>
              </w:rPr>
              <w:t>AT4G32890</w:t>
            </w:r>
          </w:p>
        </w:tc>
      </w:tr>
      <w:bookmarkEnd w:id="290"/>
    </w:tbl>
    <w:p w14:paraId="233F152D" w14:textId="68BDA4C1" w:rsidR="0014314D" w:rsidRDefault="0014314D" w:rsidP="00601E6C"/>
    <w:p w14:paraId="4E665CCD" w14:textId="4802F266" w:rsidR="00846ED1" w:rsidRDefault="00846ED1" w:rsidP="00601E6C"/>
    <w:p w14:paraId="341A094C" w14:textId="77777777" w:rsidR="00846ED1" w:rsidRDefault="00846ED1" w:rsidP="00601E6C"/>
    <w:p w14:paraId="05510B00" w14:textId="2484022C" w:rsidR="00661BC7" w:rsidRDefault="00661BC7" w:rsidP="00661BC7">
      <w:pPr>
        <w:pStyle w:val="Heading1"/>
        <w:rPr>
          <w:sz w:val="28"/>
        </w:rPr>
      </w:pPr>
      <w:r>
        <w:t>DISCUSSION</w:t>
      </w:r>
    </w:p>
    <w:p w14:paraId="5F18857A" w14:textId="4AC5854B" w:rsidR="00846ED1" w:rsidRDefault="00846ED1" w:rsidP="00846ED1">
      <w:pPr>
        <w:rPr>
          <w:b/>
        </w:rPr>
      </w:pPr>
      <w:r w:rsidRPr="00844A7E">
        <w:rPr>
          <w:b/>
        </w:rPr>
        <w:t>FILTER A</w:t>
      </w:r>
      <w:r>
        <w:rPr>
          <w:b/>
        </w:rPr>
        <w:t>:</w:t>
      </w:r>
    </w:p>
    <w:p w14:paraId="239ABB89" w14:textId="75007200" w:rsidR="00846ED1" w:rsidRDefault="00FD0DBB" w:rsidP="00846ED1">
      <w:r>
        <w:rPr>
          <w:noProof/>
        </w:rPr>
        <w:drawing>
          <wp:anchor distT="0" distB="0" distL="114300" distR="114300" simplePos="0" relativeHeight="251673600" behindDoc="0" locked="0" layoutInCell="1" allowOverlap="1" wp14:anchorId="1694B47C" wp14:editId="7C223C14">
            <wp:simplePos x="0" y="0"/>
            <wp:positionH relativeFrom="margin">
              <wp:posOffset>735330</wp:posOffset>
            </wp:positionH>
            <wp:positionV relativeFrom="paragraph">
              <wp:posOffset>800735</wp:posOffset>
            </wp:positionV>
            <wp:extent cx="5803265" cy="2557145"/>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ature_map_image_with_circles.png"/>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03265" cy="255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6ED1">
        <w:t xml:space="preserve">We investigated patterns of the locations of the motif occurrences in the HRGP promoter sequences and found </w:t>
      </w:r>
      <w:del w:id="291" w:author="Welch, Lonnie" w:date="2018-10-02T23:04:00Z">
        <w:r w:rsidR="00846ED1" w:rsidDel="00C0631A">
          <w:delText xml:space="preserve">only </w:delText>
        </w:r>
      </w:del>
      <w:r w:rsidR="00846ED1">
        <w:t>one</w:t>
      </w:r>
      <w:ins w:id="292" w:author="Welch, Lonnie" w:date="2018-10-02T23:04:00Z">
        <w:r w:rsidR="00C0631A">
          <w:t xml:space="preserve"> interesting</w:t>
        </w:r>
      </w:ins>
      <w:r w:rsidR="00846ED1">
        <w:t xml:space="preserve"> pattern (see figure 3). The motifs </w:t>
      </w:r>
      <w:r w:rsidR="00846ED1" w:rsidRPr="00B0184B">
        <w:t>gimme_102_Improbizer_GCGTTATACCCGAGGATCAG and DME_GADGAYKAS</w:t>
      </w:r>
      <w:r w:rsidR="00846ED1">
        <w:t xml:space="preserve"> co-occur frequently</w:t>
      </w:r>
      <w:ins w:id="293" w:author="Welch, Lonnie" w:date="2018-10-02T23:04:00Z">
        <w:r w:rsidR="00C0631A">
          <w:t>. F</w:t>
        </w:r>
      </w:ins>
      <w:del w:id="294" w:author="Welch, Lonnie" w:date="2018-10-02T23:04:00Z">
        <w:r w:rsidR="00846ED1" w:rsidDel="00C0631A">
          <w:delText xml:space="preserve"> but f</w:delText>
        </w:r>
      </w:del>
      <w:r w:rsidR="00846ED1">
        <w:t xml:space="preserve">urther investigation shows that the two motifs are very similar (see figure 4). </w:t>
      </w:r>
    </w:p>
    <w:p w14:paraId="021940F4" w14:textId="51FA3C20" w:rsidR="00846ED1" w:rsidRDefault="00846ED1" w:rsidP="00846ED1">
      <w:pPr>
        <w:spacing w:line="240" w:lineRule="auto"/>
      </w:pPr>
    </w:p>
    <w:p w14:paraId="1DDD9461" w14:textId="4C5AE736" w:rsidR="00846ED1" w:rsidRDefault="00846ED1" w:rsidP="00846ED1">
      <w:pPr>
        <w:spacing w:line="240" w:lineRule="auto"/>
        <w:rPr>
          <w:b/>
        </w:rPr>
      </w:pPr>
      <w:r w:rsidRPr="00FD738F">
        <w:rPr>
          <w:b/>
        </w:rPr>
        <w:t xml:space="preserve">Fig </w:t>
      </w:r>
      <w:r>
        <w:rPr>
          <w:b/>
        </w:rPr>
        <w:t>3</w:t>
      </w:r>
      <w:r w:rsidRPr="00FD738F">
        <w:rPr>
          <w:b/>
        </w:rPr>
        <w:t>. Visualization of motif occurrences in HRGP gene promotor regions. This figure displays the occurrence of each motif relative to each other. Weather the mark is above or below the line indicates which strand the motif occurs on.</w:t>
      </w:r>
      <w:r>
        <w:rPr>
          <w:b/>
        </w:rPr>
        <w:t xml:space="preserve"> Circled in red are two motifs that occur together frequently, these are </w:t>
      </w:r>
      <w:r>
        <w:rPr>
          <w:b/>
        </w:rPr>
        <w:lastRenderedPageBreak/>
        <w:t>g</w:t>
      </w:r>
      <w:r w:rsidRPr="00FD738F">
        <w:rPr>
          <w:b/>
        </w:rPr>
        <w:t>imme</w:t>
      </w:r>
      <w:r w:rsidRPr="00FA4086">
        <w:rPr>
          <w:b/>
        </w:rPr>
        <w:t>_102_Improbizer_GCGTTATACCCGAGGATCAG</w:t>
      </w:r>
      <w:r>
        <w:rPr>
          <w:b/>
        </w:rPr>
        <w:t xml:space="preserve"> and </w:t>
      </w:r>
      <w:r w:rsidRPr="00FA4086">
        <w:rPr>
          <w:b/>
        </w:rPr>
        <w:t>DME_GADGAYKAS</w:t>
      </w:r>
      <w:r>
        <w:rPr>
          <w:b/>
        </w:rPr>
        <w:t xml:space="preserve">. Their co-occurrence is caused by the two motifs are so similarities (see figure 4). The lack of other patterns in the motif occurrence indicates that there is no significant interaction between the 12 motifs. </w:t>
      </w:r>
    </w:p>
    <w:p w14:paraId="4DCF51B0" w14:textId="257DB16B" w:rsidR="0014287C" w:rsidRDefault="0014287C" w:rsidP="00846ED1">
      <w:pPr>
        <w:spacing w:line="240" w:lineRule="auto"/>
        <w:rPr>
          <w:b/>
        </w:rPr>
      </w:pPr>
    </w:p>
    <w:p w14:paraId="620C1F99" w14:textId="5664F375" w:rsidR="0014287C" w:rsidRDefault="0014287C" w:rsidP="00846ED1">
      <w:pPr>
        <w:spacing w:line="240" w:lineRule="auto"/>
        <w:rPr>
          <w:b/>
        </w:rPr>
      </w:pPr>
      <w:r>
        <w:rPr>
          <w:noProof/>
        </w:rPr>
        <w:drawing>
          <wp:anchor distT="0" distB="0" distL="114300" distR="114300" simplePos="0" relativeHeight="251672576" behindDoc="0" locked="0" layoutInCell="1" allowOverlap="1" wp14:anchorId="6E0C31B9" wp14:editId="7B4636EA">
            <wp:simplePos x="0" y="0"/>
            <wp:positionH relativeFrom="margin">
              <wp:posOffset>55245</wp:posOffset>
            </wp:positionH>
            <wp:positionV relativeFrom="paragraph">
              <wp:posOffset>448310</wp:posOffset>
            </wp:positionV>
            <wp:extent cx="3308985" cy="21215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1).png"/>
                    <pic:cNvPicPr/>
                  </pic:nvPicPr>
                  <pic:blipFill rotWithShape="1">
                    <a:blip r:embed="rId31" cstate="print">
                      <a:extLst>
                        <a:ext uri="{28A0092B-C50C-407E-A947-70E740481C1C}">
                          <a14:useLocalDpi xmlns:a14="http://schemas.microsoft.com/office/drawing/2010/main" val="0"/>
                        </a:ext>
                      </a:extLst>
                    </a:blip>
                    <a:srcRect t="2740" b="3250"/>
                    <a:stretch/>
                  </pic:blipFill>
                  <pic:spPr bwMode="auto">
                    <a:xfrm>
                      <a:off x="0" y="0"/>
                      <a:ext cx="3308985" cy="212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AAB621" w14:textId="52475177" w:rsidR="0014287C" w:rsidRDefault="0014287C" w:rsidP="00846ED1">
      <w:pPr>
        <w:spacing w:line="240" w:lineRule="auto"/>
        <w:rPr>
          <w:b/>
        </w:rPr>
      </w:pPr>
    </w:p>
    <w:p w14:paraId="58920882" w14:textId="516CDDA7" w:rsidR="00846ED1" w:rsidRDefault="00846ED1" w:rsidP="00846ED1">
      <w:pPr>
        <w:rPr>
          <w:b/>
        </w:rPr>
      </w:pPr>
      <w:r>
        <w:rPr>
          <w:b/>
        </w:rPr>
        <w:t xml:space="preserve">Fig 4. Alignment of </w:t>
      </w:r>
      <w:r w:rsidRPr="00FA4086">
        <w:rPr>
          <w:b/>
        </w:rPr>
        <w:t>gimme_102_Improbizer_GCGTTATACCCGAGGATCAG</w:t>
      </w:r>
      <w:r>
        <w:rPr>
          <w:b/>
        </w:rPr>
        <w:t xml:space="preserve"> (top) and </w:t>
      </w:r>
      <w:r w:rsidRPr="00FA4086">
        <w:rPr>
          <w:b/>
        </w:rPr>
        <w:t>DME_GADGAYKAS</w:t>
      </w:r>
      <w:r>
        <w:rPr>
          <w:b/>
        </w:rPr>
        <w:t xml:space="preserve">(bottom).  This alignment has a p-value of </w:t>
      </w:r>
      <w:r w:rsidRPr="00511569">
        <w:rPr>
          <w:b/>
        </w:rPr>
        <w:t>2.10e-04</w:t>
      </w:r>
      <w:r>
        <w:rPr>
          <w:b/>
        </w:rPr>
        <w:t>.</w:t>
      </w:r>
    </w:p>
    <w:p w14:paraId="163B9CD0" w14:textId="4C172F38" w:rsidR="00846ED1" w:rsidRDefault="00846ED1" w:rsidP="00846ED1">
      <w:pPr>
        <w:jc w:val="both"/>
      </w:pPr>
      <w:r>
        <w:t xml:space="preserve">Once 12 motifs were selected we used </w:t>
      </w:r>
      <w:proofErr w:type="spellStart"/>
      <w:proofErr w:type="gramStart"/>
      <w:r>
        <w:t>Tomtom</w:t>
      </w:r>
      <w:proofErr w:type="spellEnd"/>
      <w:r>
        <w:t>[</w:t>
      </w:r>
      <w:proofErr w:type="gramEnd"/>
      <w:r w:rsidR="000073BA">
        <w:t>7</w:t>
      </w:r>
      <w:r>
        <w:t xml:space="preserve">] to search for known </w:t>
      </w:r>
      <w:r w:rsidRPr="00360EB2">
        <w:rPr>
          <w:i/>
          <w:iCs/>
        </w:rPr>
        <w:t>Arabidopsis thaliana</w:t>
      </w:r>
      <w:r>
        <w:t xml:space="preserve"> transcription factor binding sites related to our 12 motifs. Our search returned 129 statistically significant (i.e., having a p-value of less than 9e-3) related known binding sites from </w:t>
      </w:r>
      <w:r w:rsidRPr="005C67BF">
        <w:t>ArabidopsisDAPv1</w:t>
      </w:r>
      <w:r>
        <w:t xml:space="preserve"> (113)</w:t>
      </w:r>
      <w:r w:rsidRPr="005C67BF">
        <w:t xml:space="preserve"> and </w:t>
      </w:r>
      <w:proofErr w:type="spellStart"/>
      <w:r w:rsidRPr="005C67BF">
        <w:t>CIS_BP_Arabidopsis_</w:t>
      </w:r>
      <w:r w:rsidRPr="009F74D6">
        <w:t>thaliana</w:t>
      </w:r>
      <w:proofErr w:type="spellEnd"/>
      <w:r w:rsidRPr="009F74D6">
        <w:t xml:space="preserve"> </w:t>
      </w:r>
      <w:r>
        <w:t xml:space="preserve">(16). After manual research of the 129 binding sites we selected 11 that were known to have pollen related functions. </w:t>
      </w:r>
      <w:del w:id="295" w:author="Welch, Lonnie" w:date="2018-10-02T23:20:00Z">
        <w:r w:rsidDel="00CE1C43">
          <w:delText xml:space="preserve">The related transcription binding sites in table 2 all build significance for our findings. The most significant of what we found was CAMTA5 which has been identified as pollen specific in </w:delText>
        </w:r>
        <w:r w:rsidRPr="00360EB2" w:rsidDel="00CE1C43">
          <w:rPr>
            <w:i/>
            <w:iCs/>
          </w:rPr>
          <w:delText>Arabidopsis thaliana</w:delText>
        </w:r>
        <w:r w:rsidDel="00CE1C43">
          <w:delText>.</w:delText>
        </w:r>
      </w:del>
    </w:p>
    <w:p w14:paraId="4752B73A" w14:textId="77777777" w:rsidR="00735C09" w:rsidRDefault="00735C09" w:rsidP="00846ED1">
      <w:pPr>
        <w:rPr>
          <w:ins w:id="296" w:author="Yichao Li" w:date="2018-10-03T09:51:00Z"/>
          <w:b/>
        </w:rPr>
      </w:pPr>
    </w:p>
    <w:p w14:paraId="3BEDCB73" w14:textId="63ED9CD6" w:rsidR="00735C09" w:rsidRDefault="00D001A2" w:rsidP="00846ED1">
      <w:pPr>
        <w:rPr>
          <w:ins w:id="297" w:author="Yichao Li" w:date="2018-10-03T09:51:00Z"/>
          <w:b/>
        </w:rPr>
      </w:pPr>
      <w:ins w:id="298" w:author="Yichao Li" w:date="2018-10-03T09:59:00Z">
        <w:r>
          <w:rPr>
            <w:noProof/>
            <w:sz w:val="18"/>
            <w:szCs w:val="18"/>
          </w:rPr>
          <w:drawing>
            <wp:anchor distT="0" distB="0" distL="114300" distR="114300" simplePos="0" relativeHeight="251674624" behindDoc="0" locked="0" layoutInCell="1" allowOverlap="1" wp14:anchorId="57BAEB29" wp14:editId="5E75109C">
              <wp:simplePos x="0" y="0"/>
              <wp:positionH relativeFrom="margin">
                <wp:align>left</wp:align>
              </wp:positionH>
              <wp:positionV relativeFrom="paragraph">
                <wp:posOffset>2753995</wp:posOffset>
              </wp:positionV>
              <wp:extent cx="4032885" cy="238379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8446" cy="2399495"/>
                      </a:xfrm>
                      <a:prstGeom prst="rect">
                        <a:avLst/>
                      </a:prstGeom>
                      <a:noFill/>
                      <a:ln>
                        <a:noFill/>
                      </a:ln>
                    </pic:spPr>
                  </pic:pic>
                </a:graphicData>
              </a:graphic>
              <wp14:sizeRelH relativeFrom="margin">
                <wp14:pctWidth>0</wp14:pctWidth>
              </wp14:sizeRelH>
              <wp14:sizeRelV relativeFrom="margin">
                <wp14:pctHeight>0</wp14:pctHeight>
              </wp14:sizeRelV>
            </wp:anchor>
          </w:drawing>
        </w:r>
      </w:ins>
      <w:commentRangeStart w:id="299"/>
      <w:ins w:id="300" w:author="Yichao Li" w:date="2018-10-03T09:51:00Z">
        <w:r w:rsidR="00735C09">
          <w:rPr>
            <w:rFonts w:ascii="Times New Roman" w:hAnsi="Times New Roman" w:cs="Times New Roman"/>
            <w:sz w:val="24"/>
            <w:szCs w:val="24"/>
          </w:rPr>
          <w:t xml:space="preserve">We notice that one of the </w:t>
        </w:r>
        <w:proofErr w:type="gramStart"/>
        <w:r w:rsidR="00735C09">
          <w:rPr>
            <w:rFonts w:ascii="Times New Roman" w:hAnsi="Times New Roman" w:cs="Times New Roman"/>
            <w:sz w:val="24"/>
            <w:szCs w:val="24"/>
          </w:rPr>
          <w:t>motif</w:t>
        </w:r>
        <w:proofErr w:type="gramEnd"/>
        <w:r w:rsidR="00735C09">
          <w:rPr>
            <w:rFonts w:ascii="Times New Roman" w:hAnsi="Times New Roman" w:cs="Times New Roman"/>
            <w:sz w:val="24"/>
            <w:szCs w:val="24"/>
          </w:rPr>
          <w:t xml:space="preserve"> is highly similar (p-value = </w:t>
        </w:r>
        <w:r w:rsidR="00735C09" w:rsidRPr="0093305A">
          <w:rPr>
            <w:rFonts w:ascii="Arial" w:hAnsi="Arial" w:cs="Arial"/>
            <w:color w:val="444444"/>
            <w:sz w:val="18"/>
            <w:szCs w:val="18"/>
            <w:shd w:val="clear" w:color="auto" w:fill="F1EFEC"/>
          </w:rPr>
          <w:t>1.57304e-06</w:t>
        </w:r>
        <w:r w:rsidR="00735C09">
          <w:rPr>
            <w:rFonts w:ascii="Times New Roman" w:hAnsi="Times New Roman" w:cs="Times New Roman"/>
            <w:sz w:val="24"/>
            <w:szCs w:val="24"/>
          </w:rPr>
          <w:t>) to the known (</w:t>
        </w:r>
        <w:proofErr w:type="spellStart"/>
        <w:r w:rsidR="00735C09" w:rsidRPr="0065016B">
          <w:rPr>
            <w:rFonts w:ascii="Times New Roman" w:hAnsi="Times New Roman" w:cs="Times New Roman"/>
            <w:sz w:val="24"/>
            <w:szCs w:val="24"/>
          </w:rPr>
          <w:t>Brassinazole</w:t>
        </w:r>
        <w:proofErr w:type="spellEnd"/>
        <w:r w:rsidR="00735C09" w:rsidRPr="0065016B">
          <w:rPr>
            <w:rFonts w:ascii="Times New Roman" w:hAnsi="Times New Roman" w:cs="Times New Roman"/>
            <w:sz w:val="24"/>
            <w:szCs w:val="24"/>
          </w:rPr>
          <w:t xml:space="preserve"> </w:t>
        </w:r>
        <w:r w:rsidR="00735C09">
          <w:rPr>
            <w:rFonts w:ascii="Times New Roman" w:hAnsi="Times New Roman" w:cs="Times New Roman"/>
            <w:sz w:val="24"/>
            <w:szCs w:val="24"/>
          </w:rPr>
          <w:t>R</w:t>
        </w:r>
        <w:r w:rsidR="00735C09" w:rsidRPr="0065016B">
          <w:rPr>
            <w:rFonts w:ascii="Times New Roman" w:hAnsi="Times New Roman" w:cs="Times New Roman"/>
            <w:sz w:val="24"/>
            <w:szCs w:val="24"/>
          </w:rPr>
          <w:t>esistant 1</w:t>
        </w:r>
        <w:r w:rsidR="00735C09">
          <w:rPr>
            <w:rFonts w:ascii="Times New Roman" w:hAnsi="Times New Roman" w:cs="Times New Roman"/>
            <w:sz w:val="24"/>
            <w:szCs w:val="24"/>
          </w:rPr>
          <w:t xml:space="preserve">) BZR1 binding motif. </w:t>
        </w:r>
        <w:proofErr w:type="spellStart"/>
        <w:r w:rsidR="00735C09">
          <w:rPr>
            <w:rFonts w:ascii="Times New Roman" w:hAnsi="Times New Roman" w:cs="Times New Roman"/>
            <w:sz w:val="24"/>
            <w:szCs w:val="24"/>
          </w:rPr>
          <w:t>brassinosteroid</w:t>
        </w:r>
        <w:proofErr w:type="spellEnd"/>
        <w:r w:rsidR="00735C09">
          <w:rPr>
            <w:rFonts w:ascii="Times New Roman" w:hAnsi="Times New Roman" w:cs="Times New Roman"/>
            <w:sz w:val="24"/>
            <w:szCs w:val="24"/>
          </w:rPr>
          <w:t xml:space="preserve"> (BR) is an important class of steroid hormones in plants that regulates gene expression and cell development</w:t>
        </w:r>
        <w:r w:rsidR="00735C09">
          <w:rPr>
            <w:rFonts w:ascii="Times New Roman" w:hAnsi="Times New Roman" w:cs="Times New Roman"/>
            <w:sz w:val="24"/>
            <w:szCs w:val="24"/>
          </w:rPr>
          <w:fldChar w:fldCharType="begin" w:fldLock="1"/>
        </w:r>
      </w:ins>
      <w:ins w:id="301" w:author="Yichao Li" w:date="2018-10-03T09:53:00Z">
        <w:r w:rsidR="00735C09">
          <w:rPr>
            <w:rFonts w:ascii="Times New Roman" w:hAnsi="Times New Roman" w:cs="Times New Roman"/>
            <w:sz w:val="24"/>
            <w:szCs w:val="24"/>
          </w:rPr>
          <w:instrText>ADDIN CSL_CITATION { "citationItems" : [ { "id" : "ITEM-1", "itemData" : { "ISSN" : "1001-0602", "author" : [ { "dropping-particle" : "", "family" : "Wang", "given" : "Zhi-Yong", "non-dropping-particle" : "", "parse-names" : false, "suffix" : "" }, { "dropping-particle" : "", "family" : "Wang", "given" : "Qiaomei", "non-dropping-particle" : "", "parse-names" : false, "suffix" : "" }, { "dropping-particle" : "", "family" : "Chong", "given" : "Kang", "non-dropping-particle" : "", "parse-names" : false, "suffix" : "" }, { "dropping-particle" : "", "family" : "Wang", "given" : "Fengru", "non-dropping-particle" : "", "parse-names" : false, "suffix" : "" }, { "dropping-particle" : "", "family" : "Wang", "given" : "Lei", "non-dropping-particle" : "", "parse-names" : false, "suffix" : "" }, { "dropping-particle" : "", "family" : "Bai", "given" : "Mingyi", "non-dropping-particle" : "", "parse-names" : false, "suffix" : "" }, { "dropping-particle" : "", "family" : "Jia", "given" : "Chengguo", "non-dropping-particle" : "", "parse-names" : false, "suffix" : "" } ], "container-title" : "Cell Res", "id" : "ITEM-1", "issue" : "5", "issued" : { "date-parts" : [ [ "0" ] ] }, "page" : "427-434", "title" : "The brassinosteroid signal transduction pathway", "type" : "article-journal", "volume" : "16" }, "uris" : [ "http://www.mendeley.com/documents/?uuid=de298c9c-596c-44fc-8d75-f538394f2714", "http://www.mendeley.com/documents/?uuid=a9e0672b-3db6-401d-8b97-9df55d635994" ] }, { "id" : "ITEM-2", "itemData" : { "DOI" : "10.1242/dev.060590", "ISSN" : "0950-1991 (Print)", "PMID" : "23533170", "abstract" : "The brassinosteroid (BR) class of steroid hormones regulates plant development and physiology. The BR signal is transduced by a receptor kinase-mediated signal transduction pathway, which is distinct from animal steroid signalling systems. Recent studies have fully connected the BR signal transduction chain and have identified thousands of BR target genes, linking BR signalling to numerous cellular processes. Molecular links between BR and several other signalling pathways have also been identified. Here, we provide an overview of the highly integrated BR signalling network and explain how this steroid hormone functions as a master regulator of plant growth, development and metabolism. ", "author" : [ { "dropping-particle" : "", "family" : "Zhu", "given" : "Jia-Ying", "non-dropping-particle" : "", "parse-names" : false, "suffix" : "" }, { "dropping-particle" : "", "family" : "Sae-Seaw", "given" : "Juthamas", "non-dropping-particle" : "", "parse-names" : false, "suffix" : "" }, { "dropping-particle" : "", "family" : "Wang", "given" : "Zhi-Yong", "non-dropping-particle" : "", "parse-names" : false, "suffix" : "" } ], "container-title" : "Development (Cambridge, England)", "id" : "ITEM-2", "issue" : "8", "issued" : { "date-parts" : [ [ "2013", "4" ] ] }, "language" : "eng", "page" : "1615-1620", "title" : "Brassinosteroid signalling", "type" : "article", "volume" : "140" }, "uris" : [ "http://www.mendeley.com/documents/?uuid=3dab772d-ce0a-40fc-a1bd-3b9916ed4ce2", "http://www.mendeley.com/documents/?uuid=fc4f894f-f362-42dc-ad52-45bceb116166" ] } ], "mendeley" : { "formattedCitation" : "[3], [4]", "plainTextFormattedCitation" : "[3], [4]", "previouslyFormattedCitation" : "Wang_Wang_Chong_Wang_Wang_Bai_Jia_Zhu_Sae-Seaw_Wang_2013" }, "properties" : { "noteIndex" : 0 }, "schema" : "https://github.com/citation-style-language/schema/raw/master/csl-citation.json" }</w:instrText>
        </w:r>
      </w:ins>
      <w:ins w:id="302" w:author="Yichao Li" w:date="2018-10-03T09:51:00Z">
        <w:r w:rsidR="00735C09">
          <w:rPr>
            <w:rFonts w:ascii="Times New Roman" w:hAnsi="Times New Roman" w:cs="Times New Roman"/>
            <w:sz w:val="24"/>
            <w:szCs w:val="24"/>
          </w:rPr>
          <w:fldChar w:fldCharType="separate"/>
        </w:r>
      </w:ins>
      <w:ins w:id="303" w:author="Yichao Li" w:date="2018-10-03T09:53:00Z">
        <w:r w:rsidR="00735C09" w:rsidRPr="00735C09">
          <w:rPr>
            <w:rFonts w:ascii="Times New Roman" w:hAnsi="Times New Roman" w:cs="Times New Roman"/>
            <w:noProof/>
            <w:sz w:val="24"/>
            <w:szCs w:val="24"/>
          </w:rPr>
          <w:t>[3], [4]</w:t>
        </w:r>
      </w:ins>
      <w:ins w:id="304" w:author="Yichao Li" w:date="2018-10-03T09:51:00Z">
        <w:r w:rsidR="00735C09">
          <w:rPr>
            <w:rFonts w:ascii="Times New Roman" w:hAnsi="Times New Roman" w:cs="Times New Roman"/>
            <w:sz w:val="24"/>
            <w:szCs w:val="24"/>
          </w:rPr>
          <w:fldChar w:fldCharType="end"/>
        </w:r>
        <w:r w:rsidR="00735C09">
          <w:rPr>
            <w:rFonts w:ascii="Times New Roman" w:hAnsi="Times New Roman" w:cs="Times New Roman"/>
            <w:sz w:val="24"/>
            <w:szCs w:val="24"/>
          </w:rPr>
          <w:t xml:space="preserve">. BZR1 is a key transcription factor in the BR signaling pathway, where the binding of BR to a cell surface receptor kinase (BRI1) directly regulates the phosphorylation of BZR1, which then binds to the promoters of BR responsive genes </w:t>
        </w:r>
        <w:r w:rsidR="00735C09">
          <w:rPr>
            <w:rFonts w:ascii="Times New Roman" w:hAnsi="Times New Roman" w:cs="Times New Roman"/>
            <w:noProof/>
            <w:sz w:val="24"/>
            <w:szCs w:val="24"/>
          </w:rPr>
          <w:fldChar w:fldCharType="begin" w:fldLock="1"/>
        </w:r>
      </w:ins>
      <w:ins w:id="305" w:author="Yichao Li" w:date="2018-10-03T09:53:00Z">
        <w:r w:rsidR="00735C09">
          <w:rPr>
            <w:rFonts w:ascii="Times New Roman" w:hAnsi="Times New Roman" w:cs="Times New Roman"/>
            <w:noProof/>
            <w:sz w:val="24"/>
            <w:szCs w:val="24"/>
          </w:rPr>
          <w:instrText>ADDIN CSL_CITATION { "citationItems" : [ { "id" : "ITEM-1", "itemData" : { "ISSN" : "1001-0602", "author" : [ { "dropping-particle" : "", "family" : "Wang", "given" : "Zhi-Yong", "non-dropping-particle" : "", "parse-names" : false, "suffix" : "" }, { "dropping-particle" : "", "family" : "Wang", "given" : "Qiaomei", "non-dropping-particle" : "", "parse-names" : false, "suffix" : "" }, { "dropping-particle" : "", "family" : "Chong", "given" : "Kang", "non-dropping-particle" : "", "parse-names" : false, "suffix" : "" }, { "dropping-particle" : "", "family" : "Wang", "given" : "Fengru", "non-dropping-particle" : "", "parse-names" : false, "suffix" : "" }, { "dropping-particle" : "", "family" : "Wang", "given" : "Lei", "non-dropping-particle" : "", "parse-names" : false, "suffix" : "" }, { "dropping-particle" : "", "family" : "Bai", "given" : "Mingyi", "non-dropping-particle" : "", "parse-names" : false, "suffix" : "" }, { "dropping-particle" : "", "family" : "Jia", "given" : "Chengguo", "non-dropping-particle" : "", "parse-names" : false, "suffix" : "" } ], "container-title" : "Cell Res", "id" : "ITEM-1", "issue" : "5", "issued" : { "date-parts" : [ [ "0" ] ] }, "page" : "427-434", "title" : "The brassinosteroid signal transduction pathway", "type" : "article-journal", "volume" : "16" }, "uris" : [ "http://www.mendeley.com/documents/?uuid=a9e0672b-3db6-401d-8b97-9df55d635994", "http://www.mendeley.com/documents/?uuid=de298c9c-596c-44fc-8d75-f538394f2714" ] } ], "mendeley" : { "formattedCitation" : "[3]", "plainTextFormattedCitation" : "[3]", "previouslyFormattedCitation" : "Wang_Wang_Chong_Wang_Wang_Bai_Jia" }, "properties" : { "noteIndex" : 0 }, "schema" : "https://github.com/citation-style-language/schema/raw/master/csl-citation.json" }</w:instrText>
        </w:r>
      </w:ins>
      <w:ins w:id="306" w:author="Yichao Li" w:date="2018-10-03T09:51:00Z">
        <w:r w:rsidR="00735C09">
          <w:rPr>
            <w:rFonts w:ascii="Times New Roman" w:hAnsi="Times New Roman" w:cs="Times New Roman"/>
            <w:noProof/>
            <w:sz w:val="24"/>
            <w:szCs w:val="24"/>
          </w:rPr>
          <w:fldChar w:fldCharType="separate"/>
        </w:r>
      </w:ins>
      <w:ins w:id="307" w:author="Yichao Li" w:date="2018-10-03T09:53:00Z">
        <w:r w:rsidR="00735C09" w:rsidRPr="00735C09">
          <w:rPr>
            <w:rFonts w:ascii="Times New Roman" w:hAnsi="Times New Roman" w:cs="Times New Roman"/>
            <w:noProof/>
            <w:sz w:val="24"/>
            <w:szCs w:val="24"/>
          </w:rPr>
          <w:t>[3]</w:t>
        </w:r>
      </w:ins>
      <w:ins w:id="308" w:author="Yichao Li" w:date="2018-10-03T09:51:00Z">
        <w:r w:rsidR="00735C09">
          <w:rPr>
            <w:rFonts w:ascii="Times New Roman" w:hAnsi="Times New Roman" w:cs="Times New Roman"/>
            <w:noProof/>
            <w:sz w:val="24"/>
            <w:szCs w:val="24"/>
          </w:rPr>
          <w:fldChar w:fldCharType="end"/>
        </w:r>
        <w:r w:rsidR="00735C09">
          <w:rPr>
            <w:rFonts w:ascii="Times New Roman" w:hAnsi="Times New Roman" w:cs="Times New Roman"/>
            <w:sz w:val="24"/>
            <w:szCs w:val="24"/>
          </w:rPr>
          <w:t xml:space="preserve">. BR is first discovered in pollen where it regulates cell elongation. Although it is later found in all tissues, the highest abundance is found primarily in pollen, seeds and fruit </w:t>
        </w:r>
        <w:r w:rsidR="00735C09">
          <w:rPr>
            <w:rFonts w:ascii="Times New Roman" w:hAnsi="Times New Roman" w:cs="Times New Roman"/>
            <w:noProof/>
            <w:sz w:val="24"/>
            <w:szCs w:val="24"/>
          </w:rPr>
          <w:fldChar w:fldCharType="begin" w:fldLock="1"/>
        </w:r>
      </w:ins>
      <w:ins w:id="309" w:author="Yichao Li" w:date="2018-10-03T09:53:00Z">
        <w:r w:rsidR="00735C09">
          <w:rPr>
            <w:rFonts w:ascii="Times New Roman" w:hAnsi="Times New Roman" w:cs="Times New Roman"/>
            <w:noProof/>
            <w:sz w:val="24"/>
            <w:szCs w:val="24"/>
          </w:rPr>
          <w:instrText>ADDIN CSL_CITATION { "citationItems" : [ { "id" : "ITEM-1", "itemData" : { "DOI" : "10.1242/dev.060590", "ISSN" : "0950-1991 (Print)", "PMID" : "23533170", "abstract" : "The brassinosteroid (BR) class of steroid hormones regulates plant development and physiology. The BR signal is transduced by a receptor kinase-mediated signal transduction pathway, which is distinct from animal steroid signalling systems. Recent studies have fully connected the BR signal transduction chain and have identified thousands of BR target genes, linking BR signalling to numerous cellular processes. Molecular links between BR and several other signalling pathways have also been identified. Here, we provide an overview of the highly integrated BR signalling network and explain how this steroid hormone functions as a master regulator of plant growth, development and metabolism. ", "author" : [ { "dropping-particle" : "", "family" : "Zhu", "given" : "Jia-Ying", "non-dropping-particle" : "", "parse-names" : false, "suffix" : "" }, { "dropping-particle" : "", "family" : "Sae-Seaw", "given" : "Juthamas", "non-dropping-particle" : "", "parse-names" : false, "suffix" : "" }, { "dropping-particle" : "", "family" : "Wang", "given" : "Zhi-Yong", "non-dropping-particle" : "", "parse-names" : false, "suffix" : "" } ], "container-title" : "Development (Cambridge, England)", "id" : "ITEM-1", "issue" : "8", "issued" : { "date-parts" : [ [ "2013", "4" ] ] }, "language" : "eng", "page" : "1615-1620", "title" : "Brassinosteroid signalling", "type" : "article", "volume" : "140" }, "uris" : [ "http://www.mendeley.com/documents/?uuid=fc4f894f-f362-42dc-ad52-45bceb116166", "http://www.mendeley.com/documents/?uuid=3dab772d-ce0a-40fc-a1bd-3b9916ed4ce2" ] } ], "mendeley" : { "formattedCitation" : "[4]", "plainTextFormattedCitation" : "[4]", "previouslyFormattedCitation" : "Zhu_Sae-Seaw_Wang_2013" }, "properties" : { "noteIndex" : 0 }, "schema" : "https://github.com/citation-style-language/schema/raw/master/csl-citation.json" }</w:instrText>
        </w:r>
      </w:ins>
      <w:ins w:id="310" w:author="Yichao Li" w:date="2018-10-03T09:51:00Z">
        <w:r w:rsidR="00735C09">
          <w:rPr>
            <w:rFonts w:ascii="Times New Roman" w:hAnsi="Times New Roman" w:cs="Times New Roman"/>
            <w:noProof/>
            <w:sz w:val="24"/>
            <w:szCs w:val="24"/>
          </w:rPr>
          <w:fldChar w:fldCharType="separate"/>
        </w:r>
      </w:ins>
      <w:ins w:id="311" w:author="Yichao Li" w:date="2018-10-03T09:53:00Z">
        <w:r w:rsidR="00735C09" w:rsidRPr="00735C09">
          <w:rPr>
            <w:rFonts w:ascii="Times New Roman" w:hAnsi="Times New Roman" w:cs="Times New Roman"/>
            <w:noProof/>
            <w:sz w:val="24"/>
            <w:szCs w:val="24"/>
          </w:rPr>
          <w:t>[4]</w:t>
        </w:r>
      </w:ins>
      <w:ins w:id="312" w:author="Yichao Li" w:date="2018-10-03T09:51:00Z">
        <w:r w:rsidR="00735C09">
          <w:rPr>
            <w:rFonts w:ascii="Times New Roman" w:hAnsi="Times New Roman" w:cs="Times New Roman"/>
            <w:noProof/>
            <w:sz w:val="24"/>
            <w:szCs w:val="24"/>
          </w:rPr>
          <w:fldChar w:fldCharType="end"/>
        </w:r>
        <w:r w:rsidR="00735C09">
          <w:rPr>
            <w:rFonts w:ascii="Times New Roman" w:hAnsi="Times New Roman" w:cs="Times New Roman"/>
            <w:sz w:val="24"/>
            <w:szCs w:val="24"/>
          </w:rPr>
          <w:t xml:space="preserve">.  The discovery of BZR1-like binding site in the promoters of pollen-specific HRGP suggests that these HRGPs are likely to be regulated by the BR signaling pathway. Indeed, cell wall </w:t>
        </w:r>
        <w:r w:rsidR="00735C09">
          <w:rPr>
            <w:rFonts w:ascii="Times New Roman" w:hAnsi="Times New Roman" w:cs="Times New Roman"/>
            <w:sz w:val="24"/>
            <w:szCs w:val="24"/>
          </w:rPr>
          <w:lastRenderedPageBreak/>
          <w:t xml:space="preserve">modification is reported to be one of the major functions targeted by the BR pathway </w:t>
        </w:r>
        <w:r w:rsidR="00735C09">
          <w:rPr>
            <w:rFonts w:ascii="Times New Roman" w:hAnsi="Times New Roman" w:cs="Times New Roman"/>
            <w:noProof/>
            <w:sz w:val="24"/>
            <w:szCs w:val="24"/>
          </w:rPr>
          <w:fldChar w:fldCharType="begin" w:fldLock="1"/>
        </w:r>
      </w:ins>
      <w:ins w:id="313" w:author="Yichao Li" w:date="2018-10-03T09:53:00Z">
        <w:r w:rsidR="00735C09">
          <w:rPr>
            <w:rFonts w:ascii="Times New Roman" w:hAnsi="Times New Roman" w:cs="Times New Roman"/>
            <w:noProof/>
            <w:sz w:val="24"/>
            <w:szCs w:val="24"/>
          </w:rPr>
          <w:instrText>ADDIN CSL_CITATION { "citationItems" : [ { "id" : "ITEM-1", "itemData" : { "DOI" : "10.1242/dev.060590", "ISSN" : "0950-1991 (Print)", "PMID" : "23533170", "abstract" : "The brassinosteroid (BR) class of steroid hormones regulates plant development and physiology. The BR signal is transduced by a receptor kinase-mediated signal transduction pathway, which is distinct from animal steroid signalling systems. Recent studies have fully connected the BR signal transduction chain and have identified thousands of BR target genes, linking BR signalling to numerous cellular processes. Molecular links between BR and several other signalling pathways have also been identified. Here, we provide an overview of the highly integrated BR signalling network and explain how this steroid hormone functions as a master regulator of plant growth, development and metabolism. ", "author" : [ { "dropping-particle" : "", "family" : "Zhu", "given" : "Jia-Ying", "non-dropping-particle" : "", "parse-names" : false, "suffix" : "" }, { "dropping-particle" : "", "family" : "Sae-Seaw", "given" : "Juthamas", "non-dropping-particle" : "", "parse-names" : false, "suffix" : "" }, { "dropping-particle" : "", "family" : "Wang", "given" : "Zhi-Yong", "non-dropping-particle" : "", "parse-names" : false, "suffix" : "" } ], "container-title" : "Development (Cambridge, England)", "id" : "ITEM-1", "issue" : "8", "issued" : { "date-parts" : [ [ "2013", "4" ] ] }, "language" : "eng", "page" : "1615-1620", "title" : "Brassinosteroid signalling", "type" : "article", "volume" : "140" }, "uris" : [ "http://www.mendeley.com/documents/?uuid=fc4f894f-f362-42dc-ad52-45bceb116166", "http://www.mendeley.com/documents/?uuid=3dab772d-ce0a-40fc-a1bd-3b9916ed4ce2" ] } ], "mendeley" : { "formattedCitation" : "[4]", "plainTextFormattedCitation" : "[4]", "previouslyFormattedCitation" : "Zhu_Sae-Seaw_Wang_2013" }, "properties" : { "noteIndex" : 0 }, "schema" : "https://github.com/citation-style-language/schema/raw/master/csl-citation.json" }</w:instrText>
        </w:r>
      </w:ins>
      <w:ins w:id="314" w:author="Yichao Li" w:date="2018-10-03T09:51:00Z">
        <w:r w:rsidR="00735C09">
          <w:rPr>
            <w:rFonts w:ascii="Times New Roman" w:hAnsi="Times New Roman" w:cs="Times New Roman"/>
            <w:noProof/>
            <w:sz w:val="24"/>
            <w:szCs w:val="24"/>
          </w:rPr>
          <w:fldChar w:fldCharType="separate"/>
        </w:r>
      </w:ins>
      <w:ins w:id="315" w:author="Yichao Li" w:date="2018-10-03T09:53:00Z">
        <w:r w:rsidR="00735C09" w:rsidRPr="00735C09">
          <w:rPr>
            <w:rFonts w:ascii="Times New Roman" w:hAnsi="Times New Roman" w:cs="Times New Roman"/>
            <w:noProof/>
            <w:sz w:val="24"/>
            <w:szCs w:val="24"/>
          </w:rPr>
          <w:t>[4]</w:t>
        </w:r>
      </w:ins>
      <w:ins w:id="316" w:author="Yichao Li" w:date="2018-10-03T09:51:00Z">
        <w:r w:rsidR="00735C09">
          <w:rPr>
            <w:rFonts w:ascii="Times New Roman" w:hAnsi="Times New Roman" w:cs="Times New Roman"/>
            <w:noProof/>
            <w:sz w:val="24"/>
            <w:szCs w:val="24"/>
          </w:rPr>
          <w:fldChar w:fldCharType="end"/>
        </w:r>
        <w:r w:rsidR="00735C09">
          <w:rPr>
            <w:rFonts w:ascii="Times New Roman" w:hAnsi="Times New Roman" w:cs="Times New Roman"/>
            <w:sz w:val="24"/>
            <w:szCs w:val="24"/>
          </w:rPr>
          <w:t xml:space="preserve">. The consensus sequence of BR-responsive element (BRRE) is </w:t>
        </w:r>
        <w:r w:rsidR="00735C09" w:rsidRPr="00E672E0">
          <w:rPr>
            <w:rFonts w:ascii="Times New Roman" w:hAnsi="Times New Roman" w:cs="Times New Roman"/>
            <w:sz w:val="24"/>
            <w:szCs w:val="24"/>
            <w:u w:val="single"/>
          </w:rPr>
          <w:t>CGTGY</w:t>
        </w:r>
        <w:r w:rsidR="00735C09">
          <w:rPr>
            <w:rFonts w:ascii="Times New Roman" w:hAnsi="Times New Roman" w:cs="Times New Roman"/>
            <w:sz w:val="24"/>
            <w:szCs w:val="24"/>
          </w:rPr>
          <w:t xml:space="preserve">G reported in </w:t>
        </w:r>
        <w:r w:rsidR="00735C09">
          <w:rPr>
            <w:rFonts w:ascii="Times New Roman" w:hAnsi="Times New Roman" w:cs="Times New Roman"/>
            <w:noProof/>
            <w:sz w:val="24"/>
            <w:szCs w:val="24"/>
          </w:rPr>
          <w:fldChar w:fldCharType="begin" w:fldLock="1"/>
        </w:r>
      </w:ins>
      <w:ins w:id="317" w:author="Yichao Li" w:date="2018-10-03T09:53:00Z">
        <w:r w:rsidR="00735C09">
          <w:rPr>
            <w:rFonts w:ascii="Times New Roman" w:hAnsi="Times New Roman" w:cs="Times New Roman"/>
            <w:noProof/>
            <w:sz w:val="24"/>
            <w:szCs w:val="24"/>
          </w:rPr>
          <w:instrText>ADDIN CSL_CITATION { "citationItems" : [ { "id" : "ITEM-1", "itemData" : { "DOI" : "10.1242/dev.060590", "ISSN" : "0950-1991 (Print)", "PMID" : "23533170", "abstract" : "The brassinosteroid (BR) class of steroid hormones regulates plant development and physiology. The BR signal is transduced by a receptor kinase-mediated signal transduction pathway, which is distinct from animal steroid signalling systems. Recent studies have fully connected the BR signal transduction chain and have identified thousands of BR target genes, linking BR signalling to numerous cellular processes. Molecular links between BR and several other signalling pathways have also been identified. Here, we provide an overview of the highly integrated BR signalling network and explain how this steroid hormone functions as a master regulator of plant growth, development and metabolism. ", "author" : [ { "dropping-particle" : "", "family" : "Zhu", "given" : "Jia-Ying", "non-dropping-particle" : "", "parse-names" : false, "suffix" : "" }, { "dropping-particle" : "", "family" : "Sae-Seaw", "given" : "Juthamas", "non-dropping-particle" : "", "parse-names" : false, "suffix" : "" }, { "dropping-particle" : "", "family" : "Wang", "given" : "Zhi-Yong", "non-dropping-particle" : "", "parse-names" : false, "suffix" : "" } ], "container-title" : "Development (Cambridge, England)", "id" : "ITEM-1", "issue" : "8", "issued" : { "date-parts" : [ [ "2013", "4" ] ] }, "language" : "eng", "page" : "1615-1620", "title" : "Brassinosteroid signalling", "type" : "article", "volume" : "140" }, "uris" : [ "http://www.mendeley.com/documents/?uuid=fc4f894f-f362-42dc-ad52-45bceb116166", "http://www.mendeley.com/documents/?uuid=3dab772d-ce0a-40fc-a1bd-3b9916ed4ce2" ] } ], "mendeley" : { "formattedCitation" : "[4]", "plainTextFormattedCitation" : "[4]", "previouslyFormattedCitation" : "Zhu_Sae-Seaw_Wang_2013" }, "properties" : { "noteIndex" : 0 }, "schema" : "https://github.com/citation-style-language/schema/raw/master/csl-citation.json" }</w:instrText>
        </w:r>
      </w:ins>
      <w:ins w:id="318" w:author="Yichao Li" w:date="2018-10-03T09:51:00Z">
        <w:r w:rsidR="00735C09">
          <w:rPr>
            <w:rFonts w:ascii="Times New Roman" w:hAnsi="Times New Roman" w:cs="Times New Roman"/>
            <w:noProof/>
            <w:sz w:val="24"/>
            <w:szCs w:val="24"/>
          </w:rPr>
          <w:fldChar w:fldCharType="separate"/>
        </w:r>
      </w:ins>
      <w:ins w:id="319" w:author="Yichao Li" w:date="2018-10-03T09:53:00Z">
        <w:r w:rsidR="00735C09" w:rsidRPr="00735C09">
          <w:rPr>
            <w:rFonts w:ascii="Times New Roman" w:hAnsi="Times New Roman" w:cs="Times New Roman"/>
            <w:noProof/>
            <w:sz w:val="24"/>
            <w:szCs w:val="24"/>
          </w:rPr>
          <w:t>[4]</w:t>
        </w:r>
      </w:ins>
      <w:ins w:id="320" w:author="Yichao Li" w:date="2018-10-03T09:51:00Z">
        <w:r w:rsidR="00735C09">
          <w:rPr>
            <w:rFonts w:ascii="Times New Roman" w:hAnsi="Times New Roman" w:cs="Times New Roman"/>
            <w:noProof/>
            <w:sz w:val="24"/>
            <w:szCs w:val="24"/>
          </w:rPr>
          <w:fldChar w:fldCharType="end"/>
        </w:r>
        <w:r w:rsidR="00735C09">
          <w:rPr>
            <w:rFonts w:ascii="Times New Roman" w:hAnsi="Times New Roman" w:cs="Times New Roman"/>
            <w:noProof/>
            <w:sz w:val="24"/>
            <w:szCs w:val="24"/>
          </w:rPr>
          <w:t xml:space="preserve"> and N</w:t>
        </w:r>
        <w:r w:rsidR="00735C09">
          <w:rPr>
            <w:rFonts w:ascii="Times New Roman" w:hAnsi="Times New Roman" w:cs="Times New Roman"/>
            <w:noProof/>
            <w:sz w:val="24"/>
            <w:szCs w:val="24"/>
            <w:u w:val="single"/>
          </w:rPr>
          <w:t>CR</w:t>
        </w:r>
        <w:r w:rsidR="00735C09" w:rsidRPr="00AE21EE">
          <w:rPr>
            <w:rFonts w:ascii="Times New Roman" w:hAnsi="Times New Roman" w:cs="Times New Roman"/>
            <w:noProof/>
            <w:sz w:val="24"/>
            <w:szCs w:val="24"/>
            <w:u w:val="single"/>
          </w:rPr>
          <w:t>C</w:t>
        </w:r>
        <w:r w:rsidR="00735C09" w:rsidRPr="00E672E0">
          <w:rPr>
            <w:rFonts w:ascii="Times New Roman" w:hAnsi="Times New Roman" w:cs="Times New Roman"/>
            <w:noProof/>
            <w:sz w:val="24"/>
            <w:szCs w:val="24"/>
            <w:u w:val="single"/>
          </w:rPr>
          <w:t>A</w:t>
        </w:r>
        <w:r w:rsidR="00735C09" w:rsidRPr="00AE21EE">
          <w:rPr>
            <w:rFonts w:ascii="Times New Roman" w:hAnsi="Times New Roman" w:cs="Times New Roman"/>
            <w:noProof/>
            <w:sz w:val="24"/>
            <w:szCs w:val="24"/>
            <w:u w:val="single"/>
          </w:rPr>
          <w:t>CGTG</w:t>
        </w:r>
        <w:r w:rsidR="00735C09">
          <w:rPr>
            <w:rFonts w:ascii="Times New Roman" w:hAnsi="Times New Roman" w:cs="Times New Roman"/>
            <w:noProof/>
            <w:sz w:val="24"/>
            <w:szCs w:val="24"/>
            <w:u w:val="single"/>
          </w:rPr>
          <w:t>Y</w:t>
        </w:r>
        <w:r w:rsidR="00735C09">
          <w:rPr>
            <w:rFonts w:ascii="Times New Roman" w:hAnsi="Times New Roman" w:cs="Times New Roman"/>
            <w:noProof/>
            <w:sz w:val="24"/>
            <w:szCs w:val="24"/>
          </w:rPr>
          <w:t>NNNNNNNNNN</w:t>
        </w:r>
        <w:r w:rsidR="00735C09">
          <w:rPr>
            <w:rFonts w:ascii="Times New Roman" w:hAnsi="Times New Roman" w:cs="Times New Roman"/>
            <w:sz w:val="24"/>
            <w:szCs w:val="24"/>
          </w:rPr>
          <w:t xml:space="preserve"> reported in </w:t>
        </w:r>
        <w:r w:rsidR="00735C09" w:rsidRPr="0065016B">
          <w:rPr>
            <w:rFonts w:ascii="Times New Roman" w:hAnsi="Times New Roman" w:cs="Times New Roman"/>
            <w:sz w:val="24"/>
            <w:szCs w:val="24"/>
          </w:rPr>
          <w:fldChar w:fldCharType="begin" w:fldLock="1"/>
        </w:r>
      </w:ins>
      <w:ins w:id="321" w:author="Yichao Li" w:date="2018-10-03T09:53:00Z">
        <w:r w:rsidR="00735C09">
          <w:rPr>
            <w:rFonts w:ascii="Times New Roman" w:hAnsi="Times New Roman" w:cs="Times New Roman"/>
            <w:sz w:val="24"/>
            <w:szCs w:val="24"/>
          </w:rPr>
          <w:instrText>ADDIN CSL_CITATION { "citationItems" : [ { "id" : "ITEM-1", "itemData" : { "DOI" : "10.1016/j.cell.2016.04.038", "ISSN" : "1097-4172 (Electronic)", "PMID" : "27203113", "abstract" : "The cistrome is the complete set of transcription factor (TF) binding sites (cis-elements) in an organism, while an epicistrome incorporates tissue-specific DNA chemical modifications and TF-specific chemical sensitivities into these binding profiles. Robust methods to construct comprehensive cistrome and epicistrome maps are critical for elucidating complex transcriptional networks that underlie growth, behavior, and disease. Here, we describe DNA affinity purification sequencing (DAP-seq), a high-throughput TF binding site discovery method that interrogates genomic DNA with in-vitro-expressed TFs. Using DAP-seq, we defined the Arabidopsis cistrome by resolving motifs and peaks for 529 TFs. Because genomic DNA used in DAP-seq retains 5-methylcytosines, we determined that &gt;75% (248/327) of Arabidopsis TFs surveyed were methylation sensitive, a property that strongly impacts the epicistrome landscape. DAP-seq datasets also yielded insight into the biology and binding site architecture of numerous TFs, demonstrating the value of DAP-seq for cost-effective cistromic and epicistromic annotation in any organism.", "author" : [ { "dropping-particle" : "", "family" : "O'Malley", "given" : "Ronan C", "non-dropping-particle" : "", "parse-names" : false, "suffix" : "" }, { "dropping-particle" : "", "family" : "Huang", "given" : "Shao-Shan Carol", "non-dropping-particle" : "", "parse-names" : false, "suffix" : "" }, { "dropping-particle" : "", "family" : "Song", "given" : "Liang", "non-dropping-particle" : "", "parse-names" : false, "suffix" : "" }, { "dropping-particle" : "", "family" : "Lewsey", "given" : "Mathew G", "non-dropping-particle" : "", "parse-names" : false, "suffix" : "" }, { "dropping-particle" : "", "family" : "Bartlett", "given" : "Anna", "non-dropping-particle" : "", "parse-names" : false, "suffix" : "" }, { "dropping-particle" : "", "family" : "Nery", "given" : "Joseph R", "non-dropping-particle" : "", "parse-names" : false, "suffix" : "" }, { "dropping-particle" : "", "family" : "Galli", "given" : "Mary", "non-dropping-particle" : "", "parse-names" : false, "suffix" : "" }, { "dropping-particle" : "", "family" : "Gallavotti", "given" : "Andrea", "non-dropping-particle" : "", "parse-names" : false, "suffix" : "" }, { "dropping-particle" : "", "family" : "Ecker", "given" : "Joseph R", "non-dropping-particle" : "", "parse-names" : false, "suffix" : "" } ], "container-title" : "Cell", "id" : "ITEM-1", "issue" : "5", "issued" : { "date-parts" : [ [ "2016", "5" ] ] }, "language" : "eng", "page" : "1280-1292", "publisher-place" : "United States", "title" : "Cistrome and Epicistrome Features Shape the Regulatory DNA Landscape.", "type" : "article-journal", "volume" : "165" }, "uris" : [ "http://www.mendeley.com/documents/?uuid=f4cf6782-c563-445b-933b-65534bc6c5e4", "http://www.mendeley.com/documents/?uuid=4127d4e0-bc81-496c-a8e9-cefefb5ac242" ] } ], "mendeley" : { "formattedCitation" : "[5]", "plainTextFormattedCitation" : "[5]", "previouslyFormattedCitation" : "O\u2019Malley_Huang_Song_Lewsey_Bartlett_Nery_Galli_Gallavotti_Ecker_2016" }, "properties" : { "noteIndex" : 0 }, "schema" : "https://github.com/citation-style-language/schema/raw/master/csl-citation.json" }</w:instrText>
        </w:r>
      </w:ins>
      <w:ins w:id="322" w:author="Yichao Li" w:date="2018-10-03T09:51:00Z">
        <w:r w:rsidR="00735C09" w:rsidRPr="0065016B">
          <w:rPr>
            <w:rFonts w:ascii="Times New Roman" w:hAnsi="Times New Roman" w:cs="Times New Roman"/>
            <w:sz w:val="24"/>
            <w:szCs w:val="24"/>
          </w:rPr>
          <w:fldChar w:fldCharType="separate"/>
        </w:r>
      </w:ins>
      <w:ins w:id="323" w:author="Yichao Li" w:date="2018-10-03T09:53:00Z">
        <w:r w:rsidR="00735C09" w:rsidRPr="00735C09">
          <w:rPr>
            <w:rFonts w:ascii="Times New Roman" w:hAnsi="Times New Roman" w:cs="Times New Roman"/>
            <w:noProof/>
            <w:sz w:val="24"/>
            <w:szCs w:val="24"/>
          </w:rPr>
          <w:t>[5]</w:t>
        </w:r>
      </w:ins>
      <w:ins w:id="324" w:author="Yichao Li" w:date="2018-10-03T09:51:00Z">
        <w:r w:rsidR="00735C09" w:rsidRPr="0065016B">
          <w:rPr>
            <w:rFonts w:ascii="Times New Roman" w:hAnsi="Times New Roman" w:cs="Times New Roman"/>
            <w:sz w:val="24"/>
            <w:szCs w:val="24"/>
          </w:rPr>
          <w:fldChar w:fldCharType="end"/>
        </w:r>
        <w:r w:rsidR="00735C09">
          <w:rPr>
            <w:rFonts w:ascii="Times New Roman" w:hAnsi="Times New Roman" w:cs="Times New Roman"/>
            <w:sz w:val="24"/>
            <w:szCs w:val="24"/>
          </w:rPr>
          <w:t>. The consensus of is NN</w:t>
        </w:r>
        <w:r w:rsidR="00735C09" w:rsidRPr="00AE21EE">
          <w:rPr>
            <w:rFonts w:ascii="Times New Roman" w:hAnsi="Times New Roman" w:cs="Times New Roman"/>
            <w:sz w:val="24"/>
            <w:szCs w:val="24"/>
            <w:u w:val="single"/>
          </w:rPr>
          <w:t>CACNCGT</w:t>
        </w:r>
        <w:r w:rsidR="00735C09">
          <w:rPr>
            <w:rFonts w:ascii="Times New Roman" w:hAnsi="Times New Roman" w:cs="Times New Roman"/>
            <w:sz w:val="24"/>
            <w:szCs w:val="24"/>
          </w:rPr>
          <w:t xml:space="preserve">NNDDDHNDNNNNH. Given that </w:t>
        </w:r>
      </w:ins>
      <w:ins w:id="325" w:author="Yichao Li" w:date="2018-10-03T09:54:00Z">
        <w:r w:rsidR="00735C09" w:rsidRPr="0029220D">
          <w:rPr>
            <w:sz w:val="18"/>
            <w:szCs w:val="18"/>
          </w:rPr>
          <w:t>gimme_105_Improbizer_AACACACGTTTATTAGATGTTT</w:t>
        </w:r>
        <w:r w:rsidR="00735C09">
          <w:rPr>
            <w:rFonts w:ascii="Times New Roman" w:hAnsi="Times New Roman" w:cs="Times New Roman"/>
            <w:sz w:val="24"/>
            <w:szCs w:val="24"/>
          </w:rPr>
          <w:t xml:space="preserve"> </w:t>
        </w:r>
      </w:ins>
      <w:ins w:id="326" w:author="Yichao Li" w:date="2018-10-03T09:51:00Z">
        <w:r w:rsidR="00735C09">
          <w:rPr>
            <w:rFonts w:ascii="Times New Roman" w:hAnsi="Times New Roman" w:cs="Times New Roman"/>
            <w:sz w:val="24"/>
            <w:szCs w:val="24"/>
          </w:rPr>
          <w:t xml:space="preserve">is significantly </w:t>
        </w:r>
        <w:proofErr w:type="gramStart"/>
        <w:r w:rsidR="00735C09">
          <w:rPr>
            <w:rFonts w:ascii="Times New Roman" w:hAnsi="Times New Roman" w:cs="Times New Roman"/>
            <w:sz w:val="24"/>
            <w:szCs w:val="24"/>
          </w:rPr>
          <w:t>similar to</w:t>
        </w:r>
        <w:proofErr w:type="gramEnd"/>
        <w:r w:rsidR="00735C09">
          <w:rPr>
            <w:rFonts w:ascii="Times New Roman" w:hAnsi="Times New Roman" w:cs="Times New Roman"/>
            <w:sz w:val="24"/>
            <w:szCs w:val="24"/>
          </w:rPr>
          <w:t xml:space="preserve"> BZR1 binding motif</w:t>
        </w:r>
      </w:ins>
      <w:ins w:id="327" w:author="Yichao Li" w:date="2018-10-03T09:54:00Z">
        <w:r w:rsidR="00735C09">
          <w:rPr>
            <w:rFonts w:ascii="Times New Roman" w:hAnsi="Times New Roman" w:cs="Times New Roman"/>
            <w:sz w:val="24"/>
            <w:szCs w:val="24"/>
          </w:rPr>
          <w:t xml:space="preserve">, </w:t>
        </w:r>
      </w:ins>
      <w:ins w:id="328" w:author="Yichao Li" w:date="2018-10-03T09:51:00Z">
        <w:r w:rsidR="00735C09">
          <w:rPr>
            <w:rFonts w:ascii="Times New Roman" w:hAnsi="Times New Roman" w:cs="Times New Roman"/>
            <w:sz w:val="24"/>
            <w:szCs w:val="24"/>
          </w:rPr>
          <w:t xml:space="preserve">it is likely to be a variant of BR-responsive element (BRRE) with a common core element </w:t>
        </w:r>
        <w:r w:rsidR="00735C09" w:rsidRPr="00770F63">
          <w:rPr>
            <w:rFonts w:ascii="Times New Roman" w:hAnsi="Times New Roman" w:cs="Times New Roman"/>
            <w:sz w:val="24"/>
            <w:szCs w:val="24"/>
            <w:u w:val="single"/>
          </w:rPr>
          <w:t>CAC</w:t>
        </w:r>
        <w:r w:rsidR="00735C09" w:rsidRPr="00E672E0">
          <w:rPr>
            <w:rFonts w:ascii="Times New Roman" w:hAnsi="Times New Roman" w:cs="Times New Roman"/>
            <w:sz w:val="24"/>
            <w:szCs w:val="24"/>
            <w:u w:val="single"/>
          </w:rPr>
          <w:t>N</w:t>
        </w:r>
        <w:r w:rsidR="00735C09" w:rsidRPr="00770F63">
          <w:rPr>
            <w:rFonts w:ascii="Times New Roman" w:hAnsi="Times New Roman" w:cs="Times New Roman"/>
            <w:sz w:val="24"/>
            <w:szCs w:val="24"/>
            <w:u w:val="single"/>
          </w:rPr>
          <w:t>CGT</w:t>
        </w:r>
        <w:r w:rsidR="00735C09" w:rsidRPr="00E672E0">
          <w:rPr>
            <w:rFonts w:ascii="Times New Roman" w:hAnsi="Times New Roman" w:cs="Times New Roman"/>
            <w:sz w:val="24"/>
            <w:szCs w:val="24"/>
          </w:rPr>
          <w:t xml:space="preserve"> (one mismatch in the middle)</w:t>
        </w:r>
        <w:r w:rsidR="00735C09" w:rsidRPr="00264389">
          <w:rPr>
            <w:rFonts w:ascii="Times New Roman" w:hAnsi="Times New Roman" w:cs="Times New Roman"/>
            <w:sz w:val="24"/>
            <w:szCs w:val="24"/>
          </w:rPr>
          <w:t xml:space="preserve">. </w:t>
        </w:r>
        <w:r w:rsidR="00735C09">
          <w:rPr>
            <w:rFonts w:ascii="Times New Roman" w:hAnsi="Times New Roman" w:cs="Times New Roman"/>
            <w:sz w:val="24"/>
            <w:szCs w:val="24"/>
          </w:rPr>
          <w:t xml:space="preserve"> </w:t>
        </w:r>
      </w:ins>
      <w:commentRangeEnd w:id="299"/>
      <w:ins w:id="329" w:author="Yichao Li" w:date="2018-10-03T09:54:00Z">
        <w:r w:rsidR="00F713FB">
          <w:rPr>
            <w:rStyle w:val="CommentReference"/>
          </w:rPr>
          <w:commentReference w:id="299"/>
        </w:r>
      </w:ins>
    </w:p>
    <w:p w14:paraId="7DDD61E7" w14:textId="77E0A396" w:rsidR="00735C09" w:rsidRDefault="00735C09" w:rsidP="00846ED1">
      <w:pPr>
        <w:rPr>
          <w:ins w:id="330" w:author="Yichao Li" w:date="2018-10-03T09:51:00Z"/>
          <w:b/>
        </w:rPr>
      </w:pPr>
    </w:p>
    <w:p w14:paraId="2F5FA4AA" w14:textId="77777777" w:rsidR="00735C09" w:rsidRDefault="00735C09" w:rsidP="00846ED1">
      <w:pPr>
        <w:rPr>
          <w:ins w:id="331" w:author="Yichao Li" w:date="2018-10-03T09:51:00Z"/>
          <w:b/>
        </w:rPr>
      </w:pPr>
    </w:p>
    <w:p w14:paraId="07FB9B87" w14:textId="3101DBF2" w:rsidR="00846ED1" w:rsidRDefault="00846ED1" w:rsidP="00846ED1">
      <w:pPr>
        <w:rPr>
          <w:b/>
        </w:rPr>
      </w:pPr>
      <w:r>
        <w:rPr>
          <w:b/>
        </w:rPr>
        <w:t xml:space="preserve">Table 2. Known transcription factor binding sites related to the motifs with pollen related functions. This table shows information to identify the binding sites related to the 12 discovered motifs, as well as short summary of pollen related function associated with that transcription factor binding site. </w:t>
      </w:r>
    </w:p>
    <w:p w14:paraId="5A8A33DA" w14:textId="77777777" w:rsidR="00846ED1" w:rsidRPr="00F94582" w:rsidRDefault="00846ED1" w:rsidP="00846ED1">
      <w:pPr>
        <w:rPr>
          <w:b/>
        </w:rPr>
      </w:pPr>
    </w:p>
    <w:tbl>
      <w:tblPr>
        <w:tblStyle w:val="GridTable4-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
        <w:gridCol w:w="2346"/>
        <w:gridCol w:w="1206"/>
        <w:gridCol w:w="1497"/>
        <w:gridCol w:w="4123"/>
      </w:tblGrid>
      <w:tr w:rsidR="00846ED1" w:rsidDel="00735C09" w14:paraId="006442BF" w14:textId="732C1562" w:rsidTr="008C4A3A">
        <w:trPr>
          <w:cnfStyle w:val="100000000000" w:firstRow="1" w:lastRow="0" w:firstColumn="0" w:lastColumn="0" w:oddVBand="0" w:evenVBand="0" w:oddHBand="0" w:evenHBand="0" w:firstRowFirstColumn="0" w:firstRowLastColumn="0" w:lastRowFirstColumn="0" w:lastRowLastColumn="0"/>
          <w:trHeight w:val="849"/>
          <w:del w:id="332"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tcBorders>
              <w:top w:val="single" w:sz="4" w:space="0" w:color="auto"/>
              <w:left w:val="none" w:sz="0" w:space="0" w:color="auto"/>
              <w:bottom w:val="none" w:sz="0" w:space="0" w:color="auto"/>
              <w:right w:val="none" w:sz="0" w:space="0" w:color="auto"/>
            </w:tcBorders>
            <w:shd w:val="clear" w:color="auto" w:fill="auto"/>
          </w:tcPr>
          <w:p w14:paraId="02F419AD" w14:textId="1C629C83" w:rsidR="00846ED1" w:rsidRPr="00BD4758" w:rsidDel="00735C09" w:rsidRDefault="00846ED1" w:rsidP="008C4A3A">
            <w:pPr>
              <w:rPr>
                <w:del w:id="333" w:author="Yichao Li" w:date="2018-10-03T09:49:00Z"/>
                <w:color w:val="000000" w:themeColor="text1"/>
              </w:rPr>
            </w:pPr>
            <w:del w:id="334" w:author="Yichao Li" w:date="2018-10-03T09:49:00Z">
              <w:r w:rsidRPr="00BD4758" w:rsidDel="00735C09">
                <w:rPr>
                  <w:color w:val="000000" w:themeColor="text1"/>
                </w:rPr>
                <w:delText>Gene Name</w:delText>
              </w:r>
            </w:del>
          </w:p>
        </w:tc>
        <w:tc>
          <w:tcPr>
            <w:tcW w:w="2346" w:type="dxa"/>
            <w:tcBorders>
              <w:top w:val="single" w:sz="4" w:space="0" w:color="auto"/>
              <w:left w:val="none" w:sz="0" w:space="0" w:color="auto"/>
              <w:bottom w:val="none" w:sz="0" w:space="0" w:color="auto"/>
              <w:right w:val="none" w:sz="0" w:space="0" w:color="auto"/>
            </w:tcBorders>
            <w:shd w:val="clear" w:color="auto" w:fill="auto"/>
          </w:tcPr>
          <w:p w14:paraId="6989AF67" w14:textId="41D8C33D" w:rsidR="00846ED1" w:rsidRPr="00BD4758" w:rsidDel="00735C09" w:rsidRDefault="00846ED1" w:rsidP="008C4A3A">
            <w:pPr>
              <w:cnfStyle w:val="100000000000" w:firstRow="1" w:lastRow="0" w:firstColumn="0" w:lastColumn="0" w:oddVBand="0" w:evenVBand="0" w:oddHBand="0" w:evenHBand="0" w:firstRowFirstColumn="0" w:firstRowLastColumn="0" w:lastRowFirstColumn="0" w:lastRowLastColumn="0"/>
              <w:rPr>
                <w:del w:id="335" w:author="Yichao Li" w:date="2018-10-03T09:49:00Z"/>
                <w:color w:val="000000" w:themeColor="text1"/>
              </w:rPr>
            </w:pPr>
            <w:del w:id="336" w:author="Yichao Li" w:date="2018-10-03T09:49:00Z">
              <w:r w:rsidRPr="00BD4758" w:rsidDel="00735C09">
                <w:rPr>
                  <w:color w:val="000000" w:themeColor="text1"/>
                </w:rPr>
                <w:delText>Database</w:delText>
              </w:r>
            </w:del>
          </w:p>
        </w:tc>
        <w:tc>
          <w:tcPr>
            <w:tcW w:w="1206" w:type="dxa"/>
            <w:tcBorders>
              <w:top w:val="single" w:sz="4" w:space="0" w:color="auto"/>
              <w:left w:val="none" w:sz="0" w:space="0" w:color="auto"/>
              <w:bottom w:val="none" w:sz="0" w:space="0" w:color="auto"/>
              <w:right w:val="none" w:sz="0" w:space="0" w:color="auto"/>
            </w:tcBorders>
            <w:shd w:val="clear" w:color="auto" w:fill="auto"/>
          </w:tcPr>
          <w:p w14:paraId="621AED0B" w14:textId="6CBB401F" w:rsidR="00846ED1" w:rsidRPr="00BD4758" w:rsidDel="00735C09" w:rsidRDefault="00846ED1" w:rsidP="008C4A3A">
            <w:pPr>
              <w:cnfStyle w:val="100000000000" w:firstRow="1" w:lastRow="0" w:firstColumn="0" w:lastColumn="0" w:oddVBand="0" w:evenVBand="0" w:oddHBand="0" w:evenHBand="0" w:firstRowFirstColumn="0" w:firstRowLastColumn="0" w:lastRowFirstColumn="0" w:lastRowLastColumn="0"/>
              <w:rPr>
                <w:del w:id="337" w:author="Yichao Li" w:date="2018-10-03T09:49:00Z"/>
                <w:color w:val="000000" w:themeColor="text1"/>
              </w:rPr>
            </w:pPr>
            <w:del w:id="338" w:author="Yichao Li" w:date="2018-10-03T09:49:00Z">
              <w:r w:rsidRPr="00BD4758" w:rsidDel="00735C09">
                <w:rPr>
                  <w:color w:val="000000" w:themeColor="text1"/>
                </w:rPr>
                <w:delText>TAIR Id</w:delText>
              </w:r>
            </w:del>
          </w:p>
        </w:tc>
        <w:tc>
          <w:tcPr>
            <w:tcW w:w="1497" w:type="dxa"/>
            <w:tcBorders>
              <w:top w:val="single" w:sz="4" w:space="0" w:color="auto"/>
              <w:left w:val="none" w:sz="0" w:space="0" w:color="auto"/>
              <w:bottom w:val="none" w:sz="0" w:space="0" w:color="auto"/>
              <w:right w:val="none" w:sz="0" w:space="0" w:color="auto"/>
            </w:tcBorders>
            <w:shd w:val="clear" w:color="auto" w:fill="auto"/>
          </w:tcPr>
          <w:p w14:paraId="3E049BAF" w14:textId="6776CF96" w:rsidR="00846ED1" w:rsidRPr="00BD4758" w:rsidDel="00735C09" w:rsidRDefault="00846ED1" w:rsidP="008C4A3A">
            <w:pPr>
              <w:cnfStyle w:val="100000000000" w:firstRow="1" w:lastRow="0" w:firstColumn="0" w:lastColumn="0" w:oddVBand="0" w:evenVBand="0" w:oddHBand="0" w:evenHBand="0" w:firstRowFirstColumn="0" w:firstRowLastColumn="0" w:lastRowFirstColumn="0" w:lastRowLastColumn="0"/>
              <w:rPr>
                <w:del w:id="339" w:author="Yichao Li" w:date="2018-10-03T09:49:00Z"/>
                <w:color w:val="000000" w:themeColor="text1"/>
              </w:rPr>
            </w:pPr>
            <w:del w:id="340" w:author="Yichao Li" w:date="2018-10-03T09:49:00Z">
              <w:r w:rsidRPr="00BD4758" w:rsidDel="00735C09">
                <w:rPr>
                  <w:color w:val="000000" w:themeColor="text1"/>
                </w:rPr>
                <w:delText>TF Family</w:delText>
              </w:r>
            </w:del>
          </w:p>
        </w:tc>
        <w:tc>
          <w:tcPr>
            <w:tcW w:w="4123" w:type="dxa"/>
            <w:tcBorders>
              <w:top w:val="single" w:sz="4" w:space="0" w:color="auto"/>
              <w:left w:val="none" w:sz="0" w:space="0" w:color="auto"/>
              <w:bottom w:val="none" w:sz="0" w:space="0" w:color="auto"/>
              <w:right w:val="none" w:sz="0" w:space="0" w:color="auto"/>
            </w:tcBorders>
            <w:shd w:val="clear" w:color="auto" w:fill="auto"/>
          </w:tcPr>
          <w:p w14:paraId="51D55680" w14:textId="1B9661A1" w:rsidR="00846ED1" w:rsidRPr="00BD4758" w:rsidDel="00735C09" w:rsidRDefault="00846ED1" w:rsidP="008C4A3A">
            <w:pPr>
              <w:cnfStyle w:val="100000000000" w:firstRow="1" w:lastRow="0" w:firstColumn="0" w:lastColumn="0" w:oddVBand="0" w:evenVBand="0" w:oddHBand="0" w:evenHBand="0" w:firstRowFirstColumn="0" w:firstRowLastColumn="0" w:lastRowFirstColumn="0" w:lastRowLastColumn="0"/>
              <w:rPr>
                <w:del w:id="341" w:author="Yichao Li" w:date="2018-10-03T09:49:00Z"/>
                <w:color w:val="000000" w:themeColor="text1"/>
              </w:rPr>
            </w:pPr>
            <w:del w:id="342" w:author="Yichao Li" w:date="2018-10-03T09:49:00Z">
              <w:r w:rsidRPr="00BD4758" w:rsidDel="00735C09">
                <w:rPr>
                  <w:color w:val="000000" w:themeColor="text1"/>
                </w:rPr>
                <w:delText>Pollen related function</w:delText>
              </w:r>
            </w:del>
          </w:p>
        </w:tc>
      </w:tr>
      <w:tr w:rsidR="00846ED1" w:rsidDel="00735C09" w14:paraId="540FE614" w14:textId="693AC4B7" w:rsidTr="008C4A3A">
        <w:trPr>
          <w:cnfStyle w:val="000000100000" w:firstRow="0" w:lastRow="0" w:firstColumn="0" w:lastColumn="0" w:oddVBand="0" w:evenVBand="0" w:oddHBand="1" w:evenHBand="0" w:firstRowFirstColumn="0" w:firstRowLastColumn="0" w:lastRowFirstColumn="0" w:lastRowLastColumn="0"/>
          <w:trHeight w:val="694"/>
          <w:del w:id="343"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tcBorders>
              <w:top w:val="single" w:sz="4" w:space="0" w:color="auto"/>
            </w:tcBorders>
            <w:shd w:val="clear" w:color="auto" w:fill="auto"/>
          </w:tcPr>
          <w:p w14:paraId="21614F7D" w14:textId="3177A16F" w:rsidR="00846ED1" w:rsidRPr="009D6FE3" w:rsidDel="00735C09" w:rsidRDefault="00846ED1" w:rsidP="008C4A3A">
            <w:pPr>
              <w:rPr>
                <w:del w:id="344" w:author="Yichao Li" w:date="2018-10-03T09:49:00Z"/>
                <w:b w:val="0"/>
                <w:sz w:val="18"/>
                <w:szCs w:val="18"/>
              </w:rPr>
            </w:pPr>
            <w:del w:id="345" w:author="Yichao Li" w:date="2018-10-03T09:49:00Z">
              <w:r w:rsidRPr="009D6FE3" w:rsidDel="00735C09">
                <w:rPr>
                  <w:b w:val="0"/>
                  <w:sz w:val="18"/>
                  <w:szCs w:val="18"/>
                </w:rPr>
                <w:delText>CAMTA5</w:delText>
              </w:r>
            </w:del>
          </w:p>
        </w:tc>
        <w:tc>
          <w:tcPr>
            <w:tcW w:w="2346" w:type="dxa"/>
            <w:tcBorders>
              <w:top w:val="single" w:sz="4" w:space="0" w:color="auto"/>
            </w:tcBorders>
            <w:shd w:val="clear" w:color="auto" w:fill="auto"/>
          </w:tcPr>
          <w:p w14:paraId="2D33276F" w14:textId="19DC75E3"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46" w:author="Yichao Li" w:date="2018-10-03T09:49:00Z"/>
                <w:sz w:val="18"/>
                <w:szCs w:val="18"/>
              </w:rPr>
            </w:pPr>
            <w:del w:id="347" w:author="Yichao Li" w:date="2018-10-03T09:49:00Z">
              <w:r w:rsidRPr="009D6FE3" w:rsidDel="00735C09">
                <w:rPr>
                  <w:sz w:val="18"/>
                  <w:szCs w:val="18"/>
                </w:rPr>
                <w:delText>ArabidopsisDAPv1</w:delText>
              </w:r>
            </w:del>
          </w:p>
        </w:tc>
        <w:tc>
          <w:tcPr>
            <w:tcW w:w="1206" w:type="dxa"/>
            <w:tcBorders>
              <w:top w:val="single" w:sz="4" w:space="0" w:color="auto"/>
            </w:tcBorders>
            <w:shd w:val="clear" w:color="auto" w:fill="auto"/>
          </w:tcPr>
          <w:p w14:paraId="1E7C97F5" w14:textId="44F1D10D"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48" w:author="Yichao Li" w:date="2018-10-03T09:49:00Z"/>
                <w:sz w:val="18"/>
                <w:szCs w:val="18"/>
              </w:rPr>
            </w:pPr>
            <w:del w:id="349" w:author="Yichao Li" w:date="2018-10-03T09:49:00Z">
              <w:r w:rsidRPr="004544BB" w:rsidDel="00735C09">
                <w:rPr>
                  <w:sz w:val="18"/>
                  <w:szCs w:val="18"/>
                </w:rPr>
                <w:delText>AT4G16150.1</w:delText>
              </w:r>
            </w:del>
          </w:p>
        </w:tc>
        <w:tc>
          <w:tcPr>
            <w:tcW w:w="1497" w:type="dxa"/>
            <w:tcBorders>
              <w:top w:val="single" w:sz="4" w:space="0" w:color="auto"/>
            </w:tcBorders>
            <w:shd w:val="clear" w:color="auto" w:fill="auto"/>
          </w:tcPr>
          <w:p w14:paraId="2CDE422F" w14:textId="3AD4D0E6"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50" w:author="Yichao Li" w:date="2018-10-03T09:49:00Z"/>
                <w:sz w:val="18"/>
                <w:szCs w:val="18"/>
              </w:rPr>
            </w:pPr>
            <w:del w:id="351" w:author="Yichao Li" w:date="2018-10-03T09:49:00Z">
              <w:r w:rsidRPr="009D6FE3" w:rsidDel="00735C09">
                <w:rPr>
                  <w:sz w:val="18"/>
                  <w:szCs w:val="18"/>
                </w:rPr>
                <w:delText>CAMTA</w:delText>
              </w:r>
            </w:del>
          </w:p>
        </w:tc>
        <w:tc>
          <w:tcPr>
            <w:tcW w:w="4123" w:type="dxa"/>
            <w:tcBorders>
              <w:top w:val="single" w:sz="4" w:space="0" w:color="auto"/>
            </w:tcBorders>
            <w:shd w:val="clear" w:color="auto" w:fill="auto"/>
          </w:tcPr>
          <w:p w14:paraId="659DD70B" w14:textId="24F4933B"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352" w:author="Yichao Li" w:date="2018-10-03T09:49:00Z"/>
                <w:sz w:val="18"/>
                <w:szCs w:val="18"/>
              </w:rPr>
            </w:pPr>
            <w:del w:id="353" w:author="Yichao Li" w:date="2018-10-03T09:49:00Z">
              <w:r w:rsidRPr="00BD4758" w:rsidDel="00735C09">
                <w:rPr>
                  <w:sz w:val="18"/>
                  <w:szCs w:val="18"/>
                </w:rPr>
                <w:delText>transcription factor Identified as a specific to pollen.[</w:delText>
              </w:r>
              <w:r w:rsidR="000073BA" w:rsidDel="00735C09">
                <w:rPr>
                  <w:sz w:val="18"/>
                  <w:szCs w:val="18"/>
                </w:rPr>
                <w:delText>8</w:delText>
              </w:r>
              <w:r w:rsidRPr="00BD4758" w:rsidDel="00735C09">
                <w:rPr>
                  <w:sz w:val="18"/>
                  <w:szCs w:val="18"/>
                </w:rPr>
                <w:delText>]</w:delText>
              </w:r>
            </w:del>
          </w:p>
          <w:p w14:paraId="734FB642" w14:textId="55C1071D"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354" w:author="Yichao Li" w:date="2018-10-03T09:49:00Z"/>
                <w:sz w:val="18"/>
                <w:szCs w:val="18"/>
              </w:rPr>
            </w:pPr>
          </w:p>
        </w:tc>
      </w:tr>
      <w:tr w:rsidR="00846ED1" w:rsidDel="00735C09" w14:paraId="6B385623" w14:textId="3F183AB3" w:rsidTr="008C4A3A">
        <w:trPr>
          <w:trHeight w:val="1042"/>
          <w:del w:id="355"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00FA80E2" w14:textId="3457A689" w:rsidR="00846ED1" w:rsidRPr="009D6FE3" w:rsidDel="00735C09" w:rsidRDefault="00846ED1" w:rsidP="008C4A3A">
            <w:pPr>
              <w:rPr>
                <w:del w:id="356" w:author="Yichao Li" w:date="2018-10-03T09:49:00Z"/>
                <w:b w:val="0"/>
                <w:sz w:val="18"/>
                <w:szCs w:val="18"/>
              </w:rPr>
            </w:pPr>
            <w:del w:id="357" w:author="Yichao Li" w:date="2018-10-03T09:49:00Z">
              <w:r w:rsidRPr="009D6FE3" w:rsidDel="00735C09">
                <w:rPr>
                  <w:b w:val="0"/>
                  <w:sz w:val="18"/>
                  <w:szCs w:val="18"/>
                </w:rPr>
                <w:delText>TGA10</w:delText>
              </w:r>
            </w:del>
          </w:p>
        </w:tc>
        <w:tc>
          <w:tcPr>
            <w:tcW w:w="2346" w:type="dxa"/>
            <w:shd w:val="clear" w:color="auto" w:fill="auto"/>
          </w:tcPr>
          <w:p w14:paraId="252F1BFF" w14:textId="110CFC3D"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358" w:author="Yichao Li" w:date="2018-10-03T09:49:00Z"/>
                <w:sz w:val="18"/>
                <w:szCs w:val="18"/>
              </w:rPr>
            </w:pPr>
            <w:del w:id="359" w:author="Yichao Li" w:date="2018-10-03T09:49:00Z">
              <w:r w:rsidRPr="009D6FE3" w:rsidDel="00735C09">
                <w:rPr>
                  <w:sz w:val="18"/>
                  <w:szCs w:val="18"/>
                </w:rPr>
                <w:delText>ArabidopsisDAPv1</w:delText>
              </w:r>
            </w:del>
          </w:p>
        </w:tc>
        <w:tc>
          <w:tcPr>
            <w:tcW w:w="1206" w:type="dxa"/>
            <w:shd w:val="clear" w:color="auto" w:fill="auto"/>
          </w:tcPr>
          <w:p w14:paraId="1B51BA77" w14:textId="2D3F15C2"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360" w:author="Yichao Li" w:date="2018-10-03T09:49:00Z"/>
                <w:sz w:val="18"/>
                <w:szCs w:val="18"/>
              </w:rPr>
            </w:pPr>
            <w:del w:id="361" w:author="Yichao Li" w:date="2018-10-03T09:49:00Z">
              <w:r w:rsidRPr="003E0D33" w:rsidDel="00735C09">
                <w:rPr>
                  <w:sz w:val="18"/>
                  <w:szCs w:val="18"/>
                </w:rPr>
                <w:delText>AT5G06839</w:delText>
              </w:r>
            </w:del>
          </w:p>
        </w:tc>
        <w:tc>
          <w:tcPr>
            <w:tcW w:w="1497" w:type="dxa"/>
            <w:shd w:val="clear" w:color="auto" w:fill="auto"/>
          </w:tcPr>
          <w:p w14:paraId="296B2862" w14:textId="35821324"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362" w:author="Yichao Li" w:date="2018-10-03T09:49:00Z"/>
                <w:sz w:val="18"/>
                <w:szCs w:val="18"/>
              </w:rPr>
            </w:pPr>
            <w:del w:id="363" w:author="Yichao Li" w:date="2018-10-03T09:49:00Z">
              <w:r w:rsidRPr="00CA0BF7" w:rsidDel="00735C09">
                <w:rPr>
                  <w:sz w:val="18"/>
                  <w:szCs w:val="18"/>
                </w:rPr>
                <w:delText>bZIP</w:delText>
              </w:r>
              <w:r w:rsidDel="00735C09">
                <w:rPr>
                  <w:sz w:val="18"/>
                  <w:szCs w:val="18"/>
                </w:rPr>
                <w:delText>[3]</w:delText>
              </w:r>
            </w:del>
          </w:p>
        </w:tc>
        <w:tc>
          <w:tcPr>
            <w:tcW w:w="4123" w:type="dxa"/>
            <w:shd w:val="clear" w:color="auto" w:fill="auto"/>
          </w:tcPr>
          <w:p w14:paraId="0EF8FBD4" w14:textId="0EB7DBBD"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364" w:author="Yichao Li" w:date="2018-10-03T09:49:00Z"/>
                <w:sz w:val="18"/>
                <w:szCs w:val="18"/>
              </w:rPr>
            </w:pPr>
            <w:del w:id="365" w:author="Yichao Li" w:date="2018-10-03T09:49:00Z">
              <w:r w:rsidRPr="00BD4758" w:rsidDel="00735C09">
                <w:rPr>
                  <w:sz w:val="18"/>
                  <w:szCs w:val="18"/>
                </w:rPr>
                <w:delText>Required for anther development and involved in meiosis of pollen mother cells[</w:delText>
              </w:r>
              <w:r w:rsidR="000073BA" w:rsidDel="00735C09">
                <w:rPr>
                  <w:sz w:val="18"/>
                  <w:szCs w:val="18"/>
                </w:rPr>
                <w:delText>9</w:delText>
              </w:r>
              <w:r w:rsidRPr="00BD4758" w:rsidDel="00735C09">
                <w:rPr>
                  <w:sz w:val="18"/>
                  <w:szCs w:val="18"/>
                </w:rPr>
                <w:delText>]</w:delText>
              </w:r>
            </w:del>
          </w:p>
          <w:p w14:paraId="00E1A30A" w14:textId="3E758FBE"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366" w:author="Yichao Li" w:date="2018-10-03T09:49:00Z"/>
                <w:sz w:val="18"/>
                <w:szCs w:val="18"/>
              </w:rPr>
            </w:pPr>
          </w:p>
        </w:tc>
      </w:tr>
      <w:tr w:rsidR="00846ED1" w:rsidDel="00735C09" w14:paraId="6CD919FA" w14:textId="176000D5" w:rsidTr="008C4A3A">
        <w:trPr>
          <w:cnfStyle w:val="000000100000" w:firstRow="0" w:lastRow="0" w:firstColumn="0" w:lastColumn="0" w:oddVBand="0" w:evenVBand="0" w:oddHBand="1" w:evenHBand="0" w:firstRowFirstColumn="0" w:firstRowLastColumn="0" w:lastRowFirstColumn="0" w:lastRowLastColumn="0"/>
          <w:trHeight w:val="694"/>
          <w:del w:id="367"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6B4D784F" w14:textId="0D5EEEB0" w:rsidR="00846ED1" w:rsidRPr="009D6FE3" w:rsidDel="00735C09" w:rsidRDefault="00846ED1" w:rsidP="008C4A3A">
            <w:pPr>
              <w:rPr>
                <w:del w:id="368" w:author="Yichao Li" w:date="2018-10-03T09:49:00Z"/>
                <w:b w:val="0"/>
                <w:sz w:val="18"/>
                <w:szCs w:val="18"/>
              </w:rPr>
            </w:pPr>
            <w:del w:id="369" w:author="Yichao Li" w:date="2018-10-03T09:49:00Z">
              <w:r w:rsidRPr="009D6FE3" w:rsidDel="00735C09">
                <w:rPr>
                  <w:b w:val="0"/>
                  <w:sz w:val="18"/>
                  <w:szCs w:val="18"/>
                </w:rPr>
                <w:delText>bZIP48</w:delText>
              </w:r>
            </w:del>
          </w:p>
        </w:tc>
        <w:tc>
          <w:tcPr>
            <w:tcW w:w="2346" w:type="dxa"/>
            <w:shd w:val="clear" w:color="auto" w:fill="auto"/>
          </w:tcPr>
          <w:p w14:paraId="160D5893" w14:textId="6DC3E924"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70" w:author="Yichao Li" w:date="2018-10-03T09:49:00Z"/>
                <w:sz w:val="18"/>
                <w:szCs w:val="18"/>
              </w:rPr>
            </w:pPr>
            <w:del w:id="371" w:author="Yichao Li" w:date="2018-10-03T09:49:00Z">
              <w:r w:rsidRPr="009D6FE3" w:rsidDel="00735C09">
                <w:rPr>
                  <w:sz w:val="18"/>
                  <w:szCs w:val="18"/>
                </w:rPr>
                <w:delText>ArabidopsisDAPv1</w:delText>
              </w:r>
            </w:del>
          </w:p>
        </w:tc>
        <w:tc>
          <w:tcPr>
            <w:tcW w:w="1206" w:type="dxa"/>
            <w:shd w:val="clear" w:color="auto" w:fill="auto"/>
          </w:tcPr>
          <w:p w14:paraId="190BCC35" w14:textId="52B293E3"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72" w:author="Yichao Li" w:date="2018-10-03T09:49:00Z"/>
                <w:sz w:val="18"/>
                <w:szCs w:val="18"/>
              </w:rPr>
            </w:pPr>
            <w:del w:id="373" w:author="Yichao Li" w:date="2018-10-03T09:49:00Z">
              <w:r w:rsidRPr="009C3363" w:rsidDel="00735C09">
                <w:rPr>
                  <w:sz w:val="18"/>
                  <w:szCs w:val="18"/>
                </w:rPr>
                <w:delText>AT2G04038</w:delText>
              </w:r>
            </w:del>
          </w:p>
        </w:tc>
        <w:tc>
          <w:tcPr>
            <w:tcW w:w="1497" w:type="dxa"/>
            <w:shd w:val="clear" w:color="auto" w:fill="auto"/>
          </w:tcPr>
          <w:p w14:paraId="74A5C7B2" w14:textId="2610F6F4"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74" w:author="Yichao Li" w:date="2018-10-03T09:49:00Z"/>
                <w:sz w:val="18"/>
                <w:szCs w:val="18"/>
              </w:rPr>
            </w:pPr>
            <w:del w:id="375" w:author="Yichao Li" w:date="2018-10-03T09:49:00Z">
              <w:r w:rsidRPr="00C22922" w:rsidDel="00735C09">
                <w:rPr>
                  <w:sz w:val="18"/>
                  <w:szCs w:val="18"/>
                </w:rPr>
                <w:delText>bZIP</w:delText>
              </w:r>
              <w:r w:rsidDel="00735C09">
                <w:rPr>
                  <w:sz w:val="18"/>
                  <w:szCs w:val="18"/>
                </w:rPr>
                <w:delText>[5]</w:delText>
              </w:r>
            </w:del>
          </w:p>
        </w:tc>
        <w:tc>
          <w:tcPr>
            <w:tcW w:w="4123" w:type="dxa"/>
            <w:shd w:val="clear" w:color="auto" w:fill="auto"/>
          </w:tcPr>
          <w:p w14:paraId="16EAEB95" w14:textId="464136CF"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376" w:author="Yichao Li" w:date="2018-10-03T09:49:00Z"/>
                <w:sz w:val="18"/>
                <w:szCs w:val="18"/>
              </w:rPr>
            </w:pPr>
            <w:del w:id="377" w:author="Yichao Li" w:date="2018-10-03T09:49:00Z">
              <w:r w:rsidRPr="00BD4758" w:rsidDel="00735C09">
                <w:rPr>
                  <w:sz w:val="18"/>
                  <w:szCs w:val="18"/>
                </w:rPr>
                <w:delText>Only expressed in pollen as well as carpel, and root tissue.[</w:delText>
              </w:r>
              <w:r w:rsidR="000073BA" w:rsidDel="00735C09">
                <w:rPr>
                  <w:sz w:val="18"/>
                  <w:szCs w:val="18"/>
                </w:rPr>
                <w:delText>10</w:delText>
              </w:r>
              <w:r w:rsidRPr="00BD4758" w:rsidDel="00735C09">
                <w:rPr>
                  <w:sz w:val="18"/>
                  <w:szCs w:val="18"/>
                </w:rPr>
                <w:delText>]</w:delText>
              </w:r>
            </w:del>
          </w:p>
          <w:p w14:paraId="4D5C669B" w14:textId="4EE08BCC"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378" w:author="Yichao Li" w:date="2018-10-03T09:49:00Z"/>
                <w:sz w:val="18"/>
                <w:szCs w:val="18"/>
              </w:rPr>
            </w:pPr>
          </w:p>
        </w:tc>
      </w:tr>
      <w:tr w:rsidR="00846ED1" w:rsidDel="00735C09" w14:paraId="5D4F447D" w14:textId="2F4402BA" w:rsidTr="008C4A3A">
        <w:trPr>
          <w:trHeight w:val="1042"/>
          <w:del w:id="379"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5FC68B92" w14:textId="533734BD" w:rsidR="00846ED1" w:rsidRPr="009D6FE3" w:rsidDel="00735C09" w:rsidRDefault="00846ED1" w:rsidP="008C4A3A">
            <w:pPr>
              <w:rPr>
                <w:del w:id="380" w:author="Yichao Li" w:date="2018-10-03T09:49:00Z"/>
                <w:b w:val="0"/>
                <w:sz w:val="18"/>
                <w:szCs w:val="18"/>
              </w:rPr>
            </w:pPr>
            <w:del w:id="381" w:author="Yichao Li" w:date="2018-10-03T09:49:00Z">
              <w:r w:rsidRPr="009D6FE3" w:rsidDel="00735C09">
                <w:rPr>
                  <w:b w:val="0"/>
                  <w:sz w:val="18"/>
                  <w:szCs w:val="18"/>
                </w:rPr>
                <w:delText>GBF5</w:delText>
              </w:r>
            </w:del>
          </w:p>
        </w:tc>
        <w:tc>
          <w:tcPr>
            <w:tcW w:w="2346" w:type="dxa"/>
            <w:shd w:val="clear" w:color="auto" w:fill="auto"/>
          </w:tcPr>
          <w:p w14:paraId="5EE554B3" w14:textId="7C808BD4"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382" w:author="Yichao Li" w:date="2018-10-03T09:49:00Z"/>
                <w:sz w:val="18"/>
                <w:szCs w:val="18"/>
              </w:rPr>
            </w:pPr>
            <w:del w:id="383" w:author="Yichao Li" w:date="2018-10-03T09:49:00Z">
              <w:r w:rsidRPr="009D6FE3" w:rsidDel="00735C09">
                <w:rPr>
                  <w:sz w:val="18"/>
                  <w:szCs w:val="18"/>
                </w:rPr>
                <w:delText>ArabidopsisDAPv1</w:delText>
              </w:r>
            </w:del>
          </w:p>
        </w:tc>
        <w:tc>
          <w:tcPr>
            <w:tcW w:w="1206" w:type="dxa"/>
            <w:shd w:val="clear" w:color="auto" w:fill="auto"/>
          </w:tcPr>
          <w:p w14:paraId="1EEF501D" w14:textId="7B009739"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384" w:author="Yichao Li" w:date="2018-10-03T09:49:00Z"/>
                <w:sz w:val="18"/>
                <w:szCs w:val="18"/>
              </w:rPr>
            </w:pPr>
            <w:del w:id="385" w:author="Yichao Li" w:date="2018-10-03T09:49:00Z">
              <w:r w:rsidRPr="00423A79" w:rsidDel="00735C09">
                <w:rPr>
                  <w:sz w:val="18"/>
                  <w:szCs w:val="18"/>
                </w:rPr>
                <w:delText>AT2G18160</w:delText>
              </w:r>
            </w:del>
          </w:p>
        </w:tc>
        <w:tc>
          <w:tcPr>
            <w:tcW w:w="1497" w:type="dxa"/>
            <w:shd w:val="clear" w:color="auto" w:fill="auto"/>
          </w:tcPr>
          <w:p w14:paraId="5DE13064" w14:textId="51988025"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386" w:author="Yichao Li" w:date="2018-10-03T09:49:00Z"/>
                <w:sz w:val="18"/>
                <w:szCs w:val="18"/>
              </w:rPr>
            </w:pPr>
            <w:del w:id="387" w:author="Yichao Li" w:date="2018-10-03T09:49:00Z">
              <w:r w:rsidDel="00735C09">
                <w:rPr>
                  <w:sz w:val="18"/>
                  <w:szCs w:val="18"/>
                </w:rPr>
                <w:delText>bZIP[5]</w:delText>
              </w:r>
            </w:del>
          </w:p>
        </w:tc>
        <w:tc>
          <w:tcPr>
            <w:tcW w:w="4123" w:type="dxa"/>
            <w:shd w:val="clear" w:color="auto" w:fill="auto"/>
          </w:tcPr>
          <w:p w14:paraId="230A4D96" w14:textId="01518410"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388" w:author="Yichao Li" w:date="2018-10-03T09:49:00Z"/>
                <w:sz w:val="18"/>
                <w:szCs w:val="18"/>
              </w:rPr>
            </w:pPr>
            <w:del w:id="389" w:author="Yichao Li" w:date="2018-10-03T09:49:00Z">
              <w:r w:rsidRPr="00BD4758" w:rsidDel="00735C09">
                <w:rPr>
                  <w:sz w:val="18"/>
                  <w:szCs w:val="18"/>
                </w:rPr>
                <w:delText>Expressed in stages of</w:delText>
              </w:r>
              <w:r w:rsidRPr="00BD4758" w:rsidDel="00735C09">
                <w:delText xml:space="preserve"> </w:delText>
              </w:r>
              <w:r w:rsidRPr="00BD4758" w:rsidDel="00735C09">
                <w:rPr>
                  <w:sz w:val="18"/>
                  <w:szCs w:val="18"/>
                </w:rPr>
                <w:delText>Seed formation and pollen development[</w:delText>
              </w:r>
              <w:r w:rsidR="000073BA" w:rsidDel="00735C09">
                <w:rPr>
                  <w:sz w:val="18"/>
                  <w:szCs w:val="18"/>
                </w:rPr>
                <w:delText>11</w:delText>
              </w:r>
              <w:r w:rsidRPr="00BD4758" w:rsidDel="00735C09">
                <w:rPr>
                  <w:sz w:val="18"/>
                  <w:szCs w:val="18"/>
                </w:rPr>
                <w:delText>]</w:delText>
              </w:r>
            </w:del>
          </w:p>
        </w:tc>
      </w:tr>
      <w:tr w:rsidR="00846ED1" w:rsidDel="00735C09" w14:paraId="28950B74" w14:textId="52D2BF1F" w:rsidTr="008C4A3A">
        <w:trPr>
          <w:cnfStyle w:val="000000100000" w:firstRow="0" w:lastRow="0" w:firstColumn="0" w:lastColumn="0" w:oddVBand="0" w:evenVBand="0" w:oddHBand="1" w:evenHBand="0" w:firstRowFirstColumn="0" w:firstRowLastColumn="0" w:lastRowFirstColumn="0" w:lastRowLastColumn="0"/>
          <w:trHeight w:val="1390"/>
          <w:del w:id="390"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450356D0" w14:textId="4F8056E5" w:rsidR="00846ED1" w:rsidRPr="009D6FE3" w:rsidDel="00735C09" w:rsidRDefault="00846ED1" w:rsidP="008C4A3A">
            <w:pPr>
              <w:rPr>
                <w:del w:id="391" w:author="Yichao Li" w:date="2018-10-03T09:49:00Z"/>
                <w:b w:val="0"/>
                <w:sz w:val="18"/>
                <w:szCs w:val="18"/>
              </w:rPr>
            </w:pPr>
            <w:del w:id="392" w:author="Yichao Li" w:date="2018-10-03T09:49:00Z">
              <w:r w:rsidRPr="009D6FE3" w:rsidDel="00735C09">
                <w:rPr>
                  <w:b w:val="0"/>
                  <w:sz w:val="18"/>
                  <w:szCs w:val="18"/>
                </w:rPr>
                <w:delText>BZR1</w:delText>
              </w:r>
            </w:del>
          </w:p>
        </w:tc>
        <w:tc>
          <w:tcPr>
            <w:tcW w:w="2346" w:type="dxa"/>
            <w:shd w:val="clear" w:color="auto" w:fill="auto"/>
          </w:tcPr>
          <w:p w14:paraId="2C263684" w14:textId="4F1C5D5D"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93" w:author="Yichao Li" w:date="2018-10-03T09:49:00Z"/>
                <w:sz w:val="18"/>
                <w:szCs w:val="18"/>
              </w:rPr>
            </w:pPr>
            <w:del w:id="394" w:author="Yichao Li" w:date="2018-10-03T09:49:00Z">
              <w:r w:rsidRPr="009D6FE3" w:rsidDel="00735C09">
                <w:rPr>
                  <w:sz w:val="18"/>
                  <w:szCs w:val="18"/>
                </w:rPr>
                <w:delText>CIS_BP_Arabidopsis_thaliana</w:delText>
              </w:r>
            </w:del>
          </w:p>
        </w:tc>
        <w:tc>
          <w:tcPr>
            <w:tcW w:w="1206" w:type="dxa"/>
            <w:shd w:val="clear" w:color="auto" w:fill="auto"/>
          </w:tcPr>
          <w:p w14:paraId="51062E55" w14:textId="611399BB"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95" w:author="Yichao Li" w:date="2018-10-03T09:49:00Z"/>
                <w:sz w:val="18"/>
                <w:szCs w:val="18"/>
              </w:rPr>
            </w:pPr>
            <w:del w:id="396" w:author="Yichao Li" w:date="2018-10-03T09:49:00Z">
              <w:r w:rsidRPr="00B04273" w:rsidDel="00735C09">
                <w:rPr>
                  <w:sz w:val="18"/>
                  <w:szCs w:val="18"/>
                </w:rPr>
                <w:delText>AT1G75080.1</w:delText>
              </w:r>
            </w:del>
          </w:p>
        </w:tc>
        <w:tc>
          <w:tcPr>
            <w:tcW w:w="1497" w:type="dxa"/>
            <w:shd w:val="clear" w:color="auto" w:fill="auto"/>
          </w:tcPr>
          <w:p w14:paraId="752C5E8C" w14:textId="7236F264"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397" w:author="Yichao Li" w:date="2018-10-03T09:49:00Z"/>
                <w:sz w:val="18"/>
                <w:szCs w:val="18"/>
              </w:rPr>
            </w:pPr>
            <w:del w:id="398" w:author="Yichao Li" w:date="2018-10-03T09:49:00Z">
              <w:r w:rsidDel="00735C09">
                <w:rPr>
                  <w:sz w:val="18"/>
                  <w:szCs w:val="18"/>
                </w:rPr>
                <w:delText>BZR</w:delText>
              </w:r>
              <w:r w:rsidRPr="005C433E" w:rsidDel="00735C09">
                <w:rPr>
                  <w:sz w:val="18"/>
                  <w:szCs w:val="18"/>
                </w:rPr>
                <w:delText>[8]</w:delText>
              </w:r>
            </w:del>
          </w:p>
        </w:tc>
        <w:tc>
          <w:tcPr>
            <w:tcW w:w="4123" w:type="dxa"/>
            <w:shd w:val="clear" w:color="auto" w:fill="auto"/>
          </w:tcPr>
          <w:p w14:paraId="423421BC" w14:textId="534F903E"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399" w:author="Yichao Li" w:date="2018-10-03T09:49:00Z"/>
                <w:sz w:val="18"/>
                <w:szCs w:val="18"/>
              </w:rPr>
            </w:pPr>
            <w:del w:id="400" w:author="Yichao Li" w:date="2018-10-03T09:49:00Z">
              <w:r w:rsidRPr="00BD4758" w:rsidDel="00735C09">
                <w:rPr>
                  <w:sz w:val="18"/>
                  <w:szCs w:val="18"/>
                </w:rPr>
                <w:delText>Used in: “Brassinosteroids control male fertility by regulating the expression of key genes involved in Arabidopsis anther and pollen development”[</w:delText>
              </w:r>
              <w:r w:rsidR="000073BA" w:rsidDel="00735C09">
                <w:rPr>
                  <w:sz w:val="18"/>
                  <w:szCs w:val="18"/>
                </w:rPr>
                <w:delText>12</w:delText>
              </w:r>
              <w:r w:rsidRPr="00BD4758" w:rsidDel="00735C09">
                <w:rPr>
                  <w:sz w:val="18"/>
                  <w:szCs w:val="18"/>
                </w:rPr>
                <w:delText>]</w:delText>
              </w:r>
            </w:del>
          </w:p>
          <w:p w14:paraId="64FF1352" w14:textId="2E5D7809"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01" w:author="Yichao Li" w:date="2018-10-03T09:49:00Z"/>
                <w:sz w:val="18"/>
                <w:szCs w:val="18"/>
              </w:rPr>
            </w:pPr>
          </w:p>
        </w:tc>
      </w:tr>
      <w:tr w:rsidR="00846ED1" w:rsidDel="00735C09" w14:paraId="568D23AB" w14:textId="2EAC78BF" w:rsidTr="008C4A3A">
        <w:trPr>
          <w:trHeight w:val="694"/>
          <w:del w:id="402"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78E532BC" w14:textId="272B835B" w:rsidR="00846ED1" w:rsidRPr="009D6FE3" w:rsidDel="00735C09" w:rsidRDefault="00846ED1" w:rsidP="008C4A3A">
            <w:pPr>
              <w:rPr>
                <w:del w:id="403" w:author="Yichao Li" w:date="2018-10-03T09:49:00Z"/>
                <w:b w:val="0"/>
                <w:sz w:val="18"/>
                <w:szCs w:val="18"/>
              </w:rPr>
            </w:pPr>
            <w:del w:id="404" w:author="Yichao Li" w:date="2018-10-03T09:49:00Z">
              <w:r w:rsidRPr="009D6FE3" w:rsidDel="00735C09">
                <w:rPr>
                  <w:b w:val="0"/>
                  <w:sz w:val="18"/>
                  <w:szCs w:val="18"/>
                </w:rPr>
                <w:delText>CAMTA3</w:delText>
              </w:r>
            </w:del>
          </w:p>
        </w:tc>
        <w:tc>
          <w:tcPr>
            <w:tcW w:w="2346" w:type="dxa"/>
            <w:shd w:val="clear" w:color="auto" w:fill="auto"/>
          </w:tcPr>
          <w:p w14:paraId="0BD84F16" w14:textId="7B20A963"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05" w:author="Yichao Li" w:date="2018-10-03T09:49:00Z"/>
                <w:sz w:val="18"/>
                <w:szCs w:val="18"/>
              </w:rPr>
            </w:pPr>
            <w:del w:id="406" w:author="Yichao Li" w:date="2018-10-03T09:49:00Z">
              <w:r w:rsidRPr="009D6FE3" w:rsidDel="00735C09">
                <w:rPr>
                  <w:sz w:val="18"/>
                  <w:szCs w:val="18"/>
                </w:rPr>
                <w:delText>CIS_BP_Arabidopsis_thaliana</w:delText>
              </w:r>
            </w:del>
          </w:p>
        </w:tc>
        <w:tc>
          <w:tcPr>
            <w:tcW w:w="1206" w:type="dxa"/>
            <w:shd w:val="clear" w:color="auto" w:fill="auto"/>
          </w:tcPr>
          <w:p w14:paraId="045EAAFB" w14:textId="734FD58B"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07" w:author="Yichao Li" w:date="2018-10-03T09:49:00Z"/>
                <w:sz w:val="18"/>
                <w:szCs w:val="18"/>
              </w:rPr>
            </w:pPr>
            <w:del w:id="408" w:author="Yichao Li" w:date="2018-10-03T09:49:00Z">
              <w:r w:rsidRPr="00097B96" w:rsidDel="00735C09">
                <w:rPr>
                  <w:sz w:val="18"/>
                  <w:szCs w:val="18"/>
                </w:rPr>
                <w:delText>AT2G22300.1</w:delText>
              </w:r>
            </w:del>
          </w:p>
        </w:tc>
        <w:tc>
          <w:tcPr>
            <w:tcW w:w="1497" w:type="dxa"/>
            <w:shd w:val="clear" w:color="auto" w:fill="auto"/>
          </w:tcPr>
          <w:p w14:paraId="3ED20433" w14:textId="5D552E54"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09" w:author="Yichao Li" w:date="2018-10-03T09:49:00Z"/>
                <w:sz w:val="18"/>
                <w:szCs w:val="18"/>
              </w:rPr>
            </w:pPr>
            <w:del w:id="410" w:author="Yichao Li" w:date="2018-10-03T09:49:00Z">
              <w:r w:rsidDel="00735C09">
                <w:rPr>
                  <w:sz w:val="18"/>
                  <w:szCs w:val="18"/>
                </w:rPr>
                <w:delText>CAMTA[10]</w:delText>
              </w:r>
            </w:del>
          </w:p>
        </w:tc>
        <w:tc>
          <w:tcPr>
            <w:tcW w:w="4123" w:type="dxa"/>
            <w:shd w:val="clear" w:color="auto" w:fill="auto"/>
          </w:tcPr>
          <w:p w14:paraId="19F7E807" w14:textId="36A9E46A"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411" w:author="Yichao Li" w:date="2018-10-03T09:49:00Z"/>
                <w:sz w:val="18"/>
                <w:szCs w:val="18"/>
              </w:rPr>
            </w:pPr>
            <w:del w:id="412" w:author="Yichao Li" w:date="2018-10-03T09:49:00Z">
              <w:r w:rsidRPr="00BD4758" w:rsidDel="00735C09">
                <w:rPr>
                  <w:sz w:val="18"/>
                  <w:szCs w:val="18"/>
                </w:rPr>
                <w:delText>Expressed in pollen and many other tissues</w:delText>
              </w:r>
            </w:del>
          </w:p>
        </w:tc>
      </w:tr>
      <w:tr w:rsidR="00846ED1" w:rsidDel="00735C09" w14:paraId="7592AE88" w14:textId="1A4BA363" w:rsidTr="008C4A3A">
        <w:trPr>
          <w:cnfStyle w:val="000000100000" w:firstRow="0" w:lastRow="0" w:firstColumn="0" w:lastColumn="0" w:oddVBand="0" w:evenVBand="0" w:oddHBand="1" w:evenHBand="0" w:firstRowFirstColumn="0" w:firstRowLastColumn="0" w:lastRowFirstColumn="0" w:lastRowLastColumn="0"/>
          <w:trHeight w:val="694"/>
          <w:del w:id="413"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7F9E29C3" w14:textId="20A64C32" w:rsidR="00846ED1" w:rsidRPr="009D6FE3" w:rsidDel="00735C09" w:rsidRDefault="00846ED1" w:rsidP="008C4A3A">
            <w:pPr>
              <w:rPr>
                <w:del w:id="414" w:author="Yichao Li" w:date="2018-10-03T09:49:00Z"/>
                <w:b w:val="0"/>
                <w:sz w:val="18"/>
                <w:szCs w:val="18"/>
              </w:rPr>
            </w:pPr>
            <w:del w:id="415" w:author="Yichao Li" w:date="2018-10-03T09:49:00Z">
              <w:r w:rsidRPr="009D6FE3" w:rsidDel="00735C09">
                <w:rPr>
                  <w:b w:val="0"/>
                  <w:sz w:val="18"/>
                  <w:szCs w:val="18"/>
                </w:rPr>
                <w:delText>ABI5</w:delText>
              </w:r>
            </w:del>
          </w:p>
        </w:tc>
        <w:tc>
          <w:tcPr>
            <w:tcW w:w="2346" w:type="dxa"/>
            <w:shd w:val="clear" w:color="auto" w:fill="auto"/>
          </w:tcPr>
          <w:p w14:paraId="71B52B74" w14:textId="1100F521"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416" w:author="Yichao Li" w:date="2018-10-03T09:49:00Z"/>
                <w:sz w:val="18"/>
                <w:szCs w:val="18"/>
              </w:rPr>
            </w:pPr>
            <w:del w:id="417" w:author="Yichao Li" w:date="2018-10-03T09:49:00Z">
              <w:r w:rsidRPr="009D6FE3" w:rsidDel="00735C09">
                <w:rPr>
                  <w:sz w:val="18"/>
                  <w:szCs w:val="18"/>
                </w:rPr>
                <w:delText>CIS_BP_Arabidopsis_thaliana</w:delText>
              </w:r>
            </w:del>
          </w:p>
        </w:tc>
        <w:tc>
          <w:tcPr>
            <w:tcW w:w="1206" w:type="dxa"/>
            <w:shd w:val="clear" w:color="auto" w:fill="auto"/>
          </w:tcPr>
          <w:p w14:paraId="4E50E6AB" w14:textId="67AA0048"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418" w:author="Yichao Li" w:date="2018-10-03T09:49:00Z"/>
                <w:sz w:val="18"/>
                <w:szCs w:val="18"/>
              </w:rPr>
            </w:pPr>
            <w:del w:id="419" w:author="Yichao Li" w:date="2018-10-03T09:49:00Z">
              <w:r w:rsidRPr="00097B96" w:rsidDel="00735C09">
                <w:rPr>
                  <w:sz w:val="18"/>
                  <w:szCs w:val="18"/>
                </w:rPr>
                <w:delText>AT2G36270.1</w:delText>
              </w:r>
            </w:del>
          </w:p>
        </w:tc>
        <w:tc>
          <w:tcPr>
            <w:tcW w:w="1497" w:type="dxa"/>
            <w:shd w:val="clear" w:color="auto" w:fill="auto"/>
          </w:tcPr>
          <w:p w14:paraId="10AE0CC2" w14:textId="5E04A1D2"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420" w:author="Yichao Li" w:date="2018-10-03T09:49:00Z"/>
                <w:sz w:val="18"/>
                <w:szCs w:val="18"/>
              </w:rPr>
            </w:pPr>
            <w:del w:id="421" w:author="Yichao Li" w:date="2018-10-03T09:49:00Z">
              <w:r w:rsidDel="00735C09">
                <w:rPr>
                  <w:sz w:val="18"/>
                  <w:szCs w:val="18"/>
                </w:rPr>
                <w:delText>bZIP[11]</w:delText>
              </w:r>
            </w:del>
          </w:p>
        </w:tc>
        <w:tc>
          <w:tcPr>
            <w:tcW w:w="4123" w:type="dxa"/>
            <w:shd w:val="clear" w:color="auto" w:fill="auto"/>
          </w:tcPr>
          <w:p w14:paraId="002C31C4" w14:textId="3AAFE3D5"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22" w:author="Yichao Li" w:date="2018-10-03T09:49:00Z"/>
                <w:sz w:val="18"/>
                <w:szCs w:val="18"/>
              </w:rPr>
            </w:pPr>
            <w:del w:id="423" w:author="Yichao Li" w:date="2018-10-03T09:49:00Z">
              <w:r w:rsidRPr="00BD4758" w:rsidDel="00735C09">
                <w:rPr>
                  <w:sz w:val="18"/>
                  <w:szCs w:val="18"/>
                </w:rPr>
                <w:delText>“</w:delText>
              </w:r>
              <w:r w:rsidRPr="00BD4758" w:rsidDel="00735C09">
                <w:rPr>
                  <w:color w:val="000000"/>
                  <w:sz w:val="18"/>
                  <w:szCs w:val="18"/>
                  <w:shd w:val="clear" w:color="auto" w:fill="FFFFFF"/>
                </w:rPr>
                <w:delText>It is possible that </w:delText>
              </w:r>
              <w:r w:rsidRPr="00BD4758" w:rsidDel="00735C09">
                <w:rPr>
                  <w:rStyle w:val="Emphasis"/>
                  <w:color w:val="000000"/>
                  <w:sz w:val="18"/>
                  <w:szCs w:val="18"/>
                  <w:shd w:val="clear" w:color="auto" w:fill="FFFFFF"/>
                </w:rPr>
                <w:delText>OsABI5</w:delText>
              </w:r>
              <w:r w:rsidRPr="00BD4758" w:rsidDel="00735C09">
                <w:rPr>
                  <w:color w:val="000000"/>
                  <w:sz w:val="18"/>
                  <w:szCs w:val="18"/>
                  <w:shd w:val="clear" w:color="auto" w:fill="FFFFFF"/>
                </w:rPr>
                <w:delText>can also regulate pollen maturation (</w:delText>
              </w:r>
              <w:r w:rsidR="00F713FB" w:rsidDel="00735C09">
                <w:rPr>
                  <w:rStyle w:val="Hyperlink"/>
                  <w:color w:val="642A8F"/>
                  <w:sz w:val="18"/>
                  <w:szCs w:val="18"/>
                  <w:shd w:val="clear" w:color="auto" w:fill="FFFFFF"/>
                </w:rPr>
                <w:fldChar w:fldCharType="begin"/>
              </w:r>
              <w:r w:rsidR="00F713FB" w:rsidDel="00735C09">
                <w:rPr>
                  <w:rStyle w:val="Hyperlink"/>
                  <w:color w:val="642A8F"/>
                  <w:sz w:val="18"/>
                  <w:szCs w:val="18"/>
                  <w:shd w:val="clear" w:color="auto" w:fill="FFFFFF"/>
                </w:rPr>
                <w:delInstrText xml:space="preserve"> HYPERLINK "https://www.ncbi.nlm.nih.gov/pmc/articles/PMC5159420/" \l "B147" </w:delInstrText>
              </w:r>
              <w:r w:rsidR="00F713FB" w:rsidDel="00735C09">
                <w:rPr>
                  <w:rStyle w:val="Hyperlink"/>
                  <w:color w:val="642A8F"/>
                  <w:sz w:val="18"/>
                  <w:szCs w:val="18"/>
                  <w:shd w:val="clear" w:color="auto" w:fill="FFFFFF"/>
                </w:rPr>
                <w:fldChar w:fldCharType="separate"/>
              </w:r>
              <w:r w:rsidRPr="00BD4758" w:rsidDel="00735C09">
                <w:rPr>
                  <w:rStyle w:val="Hyperlink"/>
                  <w:color w:val="642A8F"/>
                  <w:sz w:val="18"/>
                  <w:szCs w:val="18"/>
                  <w:shd w:val="clear" w:color="auto" w:fill="FFFFFF"/>
                </w:rPr>
                <w:delText>Zou et al., 2008</w:delText>
              </w:r>
              <w:r w:rsidR="00F713FB" w:rsidDel="00735C09">
                <w:rPr>
                  <w:rStyle w:val="Hyperlink"/>
                  <w:color w:val="642A8F"/>
                  <w:sz w:val="18"/>
                  <w:szCs w:val="18"/>
                  <w:shd w:val="clear" w:color="auto" w:fill="FFFFFF"/>
                </w:rPr>
                <w:fldChar w:fldCharType="end"/>
              </w:r>
              <w:r w:rsidRPr="00BD4758" w:rsidDel="00735C09">
                <w:rPr>
                  <w:color w:val="000000"/>
                  <w:sz w:val="18"/>
                  <w:szCs w:val="18"/>
                  <w:shd w:val="clear" w:color="auto" w:fill="FFFFFF"/>
                </w:rPr>
                <w:delText>).”</w:delText>
              </w:r>
            </w:del>
          </w:p>
          <w:p w14:paraId="3A7DE406" w14:textId="7BD90AD6"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24" w:author="Yichao Li" w:date="2018-10-03T09:49:00Z"/>
                <w:sz w:val="18"/>
                <w:szCs w:val="18"/>
              </w:rPr>
            </w:pPr>
            <w:del w:id="425" w:author="Yichao Li" w:date="2018-10-03T09:49:00Z">
              <w:r w:rsidRPr="00BD4758" w:rsidDel="00735C09">
                <w:rPr>
                  <w:sz w:val="18"/>
                  <w:szCs w:val="18"/>
                </w:rPr>
                <w:delText xml:space="preserve">I have not been able to locate the full text for free. This is the only copy I found: </w:delText>
              </w:r>
              <w:r w:rsidR="00F713FB" w:rsidDel="00735C09">
                <w:rPr>
                  <w:rStyle w:val="Hyperlink"/>
                  <w:sz w:val="18"/>
                  <w:szCs w:val="18"/>
                </w:rPr>
                <w:fldChar w:fldCharType="begin"/>
              </w:r>
              <w:r w:rsidR="00F713FB" w:rsidDel="00735C09">
                <w:rPr>
                  <w:rStyle w:val="Hyperlink"/>
                  <w:sz w:val="18"/>
                  <w:szCs w:val="18"/>
                </w:rPr>
                <w:delInstrText xml:space="preserve"> HYPERLINK "https://link.springer.com/article/10.1007%2Fs11103-008-9298-4" </w:delInstrText>
              </w:r>
              <w:r w:rsidR="00F713FB" w:rsidDel="00735C09">
                <w:rPr>
                  <w:rStyle w:val="Hyperlink"/>
                  <w:sz w:val="18"/>
                  <w:szCs w:val="18"/>
                </w:rPr>
                <w:fldChar w:fldCharType="separate"/>
              </w:r>
              <w:r w:rsidRPr="00BD4758" w:rsidDel="00735C09">
                <w:rPr>
                  <w:rStyle w:val="Hyperlink"/>
                  <w:sz w:val="18"/>
                  <w:szCs w:val="18"/>
                </w:rPr>
                <w:delText>https://link.springer.com/article/10.1007%2Fs11103-008-9298-4</w:delText>
              </w:r>
              <w:r w:rsidR="00F713FB" w:rsidDel="00735C09">
                <w:rPr>
                  <w:rStyle w:val="Hyperlink"/>
                  <w:sz w:val="18"/>
                  <w:szCs w:val="18"/>
                </w:rPr>
                <w:fldChar w:fldCharType="end"/>
              </w:r>
              <w:r w:rsidRPr="00BD4758" w:rsidDel="00735C09">
                <w:rPr>
                  <w:rStyle w:val="Hyperlink"/>
                  <w:sz w:val="18"/>
                  <w:szCs w:val="18"/>
                </w:rPr>
                <w:delText xml:space="preserve"> [</w:delText>
              </w:r>
              <w:r w:rsidRPr="00BD4758" w:rsidDel="00735C09">
                <w:rPr>
                  <w:rStyle w:val="Hyperlink"/>
                </w:rPr>
                <w:delText>1</w:delText>
              </w:r>
              <w:r w:rsidR="00834437" w:rsidDel="00735C09">
                <w:rPr>
                  <w:rStyle w:val="Hyperlink"/>
                </w:rPr>
                <w:delText>3</w:delText>
              </w:r>
              <w:r w:rsidRPr="00BD4758" w:rsidDel="00735C09">
                <w:rPr>
                  <w:rStyle w:val="Hyperlink"/>
                </w:rPr>
                <w:delText>]</w:delText>
              </w:r>
            </w:del>
          </w:p>
          <w:p w14:paraId="0AA1A063" w14:textId="5081B00C"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26" w:author="Yichao Li" w:date="2018-10-03T09:49:00Z"/>
                <w:sz w:val="18"/>
                <w:szCs w:val="18"/>
              </w:rPr>
            </w:pPr>
          </w:p>
        </w:tc>
      </w:tr>
      <w:tr w:rsidR="00846ED1" w:rsidDel="00735C09" w14:paraId="234B1D86" w14:textId="551FBB8B" w:rsidTr="008C4A3A">
        <w:trPr>
          <w:trHeight w:val="223"/>
          <w:del w:id="427"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173E9CEE" w14:textId="2886EEAD" w:rsidR="00846ED1" w:rsidRPr="009D6FE3" w:rsidDel="00735C09" w:rsidRDefault="00846ED1" w:rsidP="008C4A3A">
            <w:pPr>
              <w:rPr>
                <w:del w:id="428" w:author="Yichao Li" w:date="2018-10-03T09:49:00Z"/>
                <w:b w:val="0"/>
                <w:sz w:val="18"/>
                <w:szCs w:val="18"/>
              </w:rPr>
            </w:pPr>
            <w:del w:id="429" w:author="Yichao Li" w:date="2018-10-03T09:49:00Z">
              <w:r w:rsidRPr="009D6FE3" w:rsidDel="00735C09">
                <w:rPr>
                  <w:b w:val="0"/>
                  <w:sz w:val="18"/>
                  <w:szCs w:val="18"/>
                </w:rPr>
                <w:delText>LRL1</w:delText>
              </w:r>
            </w:del>
          </w:p>
        </w:tc>
        <w:tc>
          <w:tcPr>
            <w:tcW w:w="2346" w:type="dxa"/>
            <w:shd w:val="clear" w:color="auto" w:fill="auto"/>
          </w:tcPr>
          <w:p w14:paraId="5817244F" w14:textId="37EC8447"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30" w:author="Yichao Li" w:date="2018-10-03T09:49:00Z"/>
                <w:sz w:val="18"/>
                <w:szCs w:val="18"/>
              </w:rPr>
            </w:pPr>
            <w:del w:id="431" w:author="Yichao Li" w:date="2018-10-03T09:49:00Z">
              <w:r w:rsidRPr="009D6FE3" w:rsidDel="00735C09">
                <w:rPr>
                  <w:sz w:val="18"/>
                  <w:szCs w:val="18"/>
                </w:rPr>
                <w:delText>CIS_BP_Arabidopsis_thaliana</w:delText>
              </w:r>
            </w:del>
          </w:p>
        </w:tc>
        <w:tc>
          <w:tcPr>
            <w:tcW w:w="1206" w:type="dxa"/>
            <w:shd w:val="clear" w:color="auto" w:fill="auto"/>
          </w:tcPr>
          <w:p w14:paraId="0AD8E057" w14:textId="72013E68"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32" w:author="Yichao Li" w:date="2018-10-03T09:49:00Z"/>
                <w:sz w:val="18"/>
                <w:szCs w:val="18"/>
              </w:rPr>
            </w:pPr>
            <w:del w:id="433" w:author="Yichao Li" w:date="2018-10-03T09:49:00Z">
              <w:r w:rsidRPr="00575A71" w:rsidDel="00735C09">
                <w:rPr>
                  <w:sz w:val="18"/>
                  <w:szCs w:val="18"/>
                </w:rPr>
                <w:delText>AT2G24260.1</w:delText>
              </w:r>
            </w:del>
          </w:p>
        </w:tc>
        <w:tc>
          <w:tcPr>
            <w:tcW w:w="1497" w:type="dxa"/>
            <w:shd w:val="clear" w:color="auto" w:fill="auto"/>
          </w:tcPr>
          <w:p w14:paraId="3D2323D3" w14:textId="02C28741"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34" w:author="Yichao Li" w:date="2018-10-03T09:49:00Z"/>
                <w:sz w:val="18"/>
                <w:szCs w:val="18"/>
              </w:rPr>
            </w:pPr>
            <w:del w:id="435" w:author="Yichao Li" w:date="2018-10-03T09:49:00Z">
              <w:r w:rsidRPr="005747CD" w:rsidDel="00735C09">
                <w:rPr>
                  <w:sz w:val="18"/>
                  <w:szCs w:val="18"/>
                </w:rPr>
                <w:delText>bHLH</w:delText>
              </w:r>
              <w:r w:rsidDel="00735C09">
                <w:rPr>
                  <w:sz w:val="18"/>
                  <w:szCs w:val="18"/>
                </w:rPr>
                <w:delText>[13]</w:delText>
              </w:r>
            </w:del>
          </w:p>
        </w:tc>
        <w:tc>
          <w:tcPr>
            <w:tcW w:w="4123" w:type="dxa"/>
            <w:shd w:val="clear" w:color="auto" w:fill="auto"/>
          </w:tcPr>
          <w:p w14:paraId="082234AA" w14:textId="48F40990"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436" w:author="Yichao Li" w:date="2018-10-03T09:49:00Z"/>
                <w:sz w:val="18"/>
                <w:szCs w:val="18"/>
              </w:rPr>
            </w:pPr>
            <w:del w:id="437" w:author="Yichao Li" w:date="2018-10-03T09:49:00Z">
              <w:r w:rsidRPr="00BD4758" w:rsidDel="00735C09">
                <w:rPr>
                  <w:sz w:val="18"/>
                  <w:szCs w:val="18"/>
                </w:rPr>
                <w:delText>Expressed in pollen and other tissues. Involved in pollen sperm cell differentiation[14]</w:delText>
              </w:r>
            </w:del>
          </w:p>
        </w:tc>
      </w:tr>
      <w:tr w:rsidR="00846ED1" w:rsidDel="00735C09" w14:paraId="399F9070" w14:textId="5747C013" w:rsidTr="008C4A3A">
        <w:trPr>
          <w:cnfStyle w:val="000000100000" w:firstRow="0" w:lastRow="0" w:firstColumn="0" w:lastColumn="0" w:oddVBand="0" w:evenVBand="0" w:oddHBand="1" w:evenHBand="0" w:firstRowFirstColumn="0" w:firstRowLastColumn="0" w:lastRowFirstColumn="0" w:lastRowLastColumn="0"/>
          <w:trHeight w:val="223"/>
          <w:del w:id="438"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13B86743" w14:textId="3EE35540" w:rsidR="00846ED1" w:rsidRPr="009D6FE3" w:rsidDel="00735C09" w:rsidRDefault="00846ED1" w:rsidP="008C4A3A">
            <w:pPr>
              <w:rPr>
                <w:del w:id="439" w:author="Yichao Li" w:date="2018-10-03T09:49:00Z"/>
                <w:b w:val="0"/>
                <w:sz w:val="18"/>
                <w:szCs w:val="18"/>
              </w:rPr>
            </w:pPr>
            <w:del w:id="440" w:author="Yichao Li" w:date="2018-10-03T09:49:00Z">
              <w:r w:rsidRPr="009D6FE3" w:rsidDel="00735C09">
                <w:rPr>
                  <w:b w:val="0"/>
                  <w:sz w:val="18"/>
                  <w:szCs w:val="18"/>
                </w:rPr>
                <w:delText>BES1</w:delText>
              </w:r>
            </w:del>
          </w:p>
        </w:tc>
        <w:tc>
          <w:tcPr>
            <w:tcW w:w="2346" w:type="dxa"/>
            <w:shd w:val="clear" w:color="auto" w:fill="auto"/>
          </w:tcPr>
          <w:p w14:paraId="245E370E" w14:textId="67087BDD"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441" w:author="Yichao Li" w:date="2018-10-03T09:49:00Z"/>
                <w:sz w:val="18"/>
                <w:szCs w:val="18"/>
              </w:rPr>
            </w:pPr>
            <w:del w:id="442" w:author="Yichao Li" w:date="2018-10-03T09:49:00Z">
              <w:r w:rsidRPr="009D6FE3" w:rsidDel="00735C09">
                <w:rPr>
                  <w:sz w:val="18"/>
                  <w:szCs w:val="18"/>
                </w:rPr>
                <w:delText>CIS_BP_Arabidopsis_thaliana</w:delText>
              </w:r>
            </w:del>
          </w:p>
        </w:tc>
        <w:tc>
          <w:tcPr>
            <w:tcW w:w="1206" w:type="dxa"/>
            <w:shd w:val="clear" w:color="auto" w:fill="auto"/>
          </w:tcPr>
          <w:p w14:paraId="4D72D306" w14:textId="3DD2485B"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443" w:author="Yichao Li" w:date="2018-10-03T09:49:00Z"/>
                <w:sz w:val="18"/>
                <w:szCs w:val="18"/>
              </w:rPr>
            </w:pPr>
            <w:del w:id="444" w:author="Yichao Li" w:date="2018-10-03T09:49:00Z">
              <w:r w:rsidRPr="00AF2F96" w:rsidDel="00735C09">
                <w:rPr>
                  <w:sz w:val="18"/>
                  <w:szCs w:val="18"/>
                </w:rPr>
                <w:delText>AT1G19350.3</w:delText>
              </w:r>
            </w:del>
          </w:p>
        </w:tc>
        <w:tc>
          <w:tcPr>
            <w:tcW w:w="1497" w:type="dxa"/>
            <w:shd w:val="clear" w:color="auto" w:fill="auto"/>
          </w:tcPr>
          <w:p w14:paraId="49167D32" w14:textId="6056E14F" w:rsidR="00846ED1" w:rsidRPr="009D6FE3" w:rsidDel="00735C09" w:rsidRDefault="00846ED1" w:rsidP="008C4A3A">
            <w:pPr>
              <w:cnfStyle w:val="000000100000" w:firstRow="0" w:lastRow="0" w:firstColumn="0" w:lastColumn="0" w:oddVBand="0" w:evenVBand="0" w:oddHBand="1" w:evenHBand="0" w:firstRowFirstColumn="0" w:firstRowLastColumn="0" w:lastRowFirstColumn="0" w:lastRowLastColumn="0"/>
              <w:rPr>
                <w:del w:id="445" w:author="Yichao Li" w:date="2018-10-03T09:49:00Z"/>
                <w:sz w:val="18"/>
                <w:szCs w:val="18"/>
              </w:rPr>
            </w:pPr>
            <w:del w:id="446" w:author="Yichao Li" w:date="2018-10-03T09:49:00Z">
              <w:r w:rsidDel="00735C09">
                <w:rPr>
                  <w:sz w:val="18"/>
                  <w:szCs w:val="18"/>
                </w:rPr>
                <w:delText>BZR</w:delText>
              </w:r>
            </w:del>
          </w:p>
        </w:tc>
        <w:tc>
          <w:tcPr>
            <w:tcW w:w="4123" w:type="dxa"/>
            <w:shd w:val="clear" w:color="auto" w:fill="auto"/>
          </w:tcPr>
          <w:p w14:paraId="7ECDD634" w14:textId="1784A8AD"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47" w:author="Yichao Li" w:date="2018-10-03T09:49:00Z"/>
                <w:sz w:val="18"/>
                <w:szCs w:val="18"/>
              </w:rPr>
            </w:pPr>
            <w:del w:id="448" w:author="Yichao Li" w:date="2018-10-03T09:49:00Z">
              <w:r w:rsidRPr="00BD4758" w:rsidDel="00735C09">
                <w:rPr>
                  <w:sz w:val="18"/>
                  <w:szCs w:val="18"/>
                </w:rPr>
                <w:delText>effects brassinosteroid signaling and by extension male fertility [</w:delText>
              </w:r>
              <w:r w:rsidR="00834437" w:rsidDel="00735C09">
                <w:rPr>
                  <w:sz w:val="18"/>
                  <w:szCs w:val="18"/>
                </w:rPr>
                <w:delText>12</w:delText>
              </w:r>
              <w:r w:rsidRPr="00BD4758" w:rsidDel="00735C09">
                <w:rPr>
                  <w:sz w:val="18"/>
                  <w:szCs w:val="18"/>
                </w:rPr>
                <w:delText>]</w:delText>
              </w:r>
            </w:del>
          </w:p>
        </w:tc>
      </w:tr>
      <w:tr w:rsidR="00846ED1" w:rsidDel="00735C09" w14:paraId="6A69C6FE" w14:textId="14378F25" w:rsidTr="008C4A3A">
        <w:trPr>
          <w:trHeight w:val="223"/>
          <w:del w:id="449"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14:paraId="3974E2CB" w14:textId="067B1C63" w:rsidR="00846ED1" w:rsidRPr="009D6FE3" w:rsidDel="00735C09" w:rsidRDefault="00846ED1" w:rsidP="008C4A3A">
            <w:pPr>
              <w:rPr>
                <w:del w:id="450" w:author="Yichao Li" w:date="2018-10-03T09:49:00Z"/>
                <w:b w:val="0"/>
                <w:sz w:val="18"/>
                <w:szCs w:val="18"/>
              </w:rPr>
            </w:pPr>
            <w:del w:id="451" w:author="Yichao Li" w:date="2018-10-03T09:49:00Z">
              <w:r w:rsidRPr="009D6FE3" w:rsidDel="00735C09">
                <w:rPr>
                  <w:b w:val="0"/>
                  <w:sz w:val="18"/>
                  <w:szCs w:val="18"/>
                </w:rPr>
                <w:delText>ILR3</w:delText>
              </w:r>
            </w:del>
          </w:p>
        </w:tc>
        <w:tc>
          <w:tcPr>
            <w:tcW w:w="2346" w:type="dxa"/>
            <w:shd w:val="clear" w:color="auto" w:fill="auto"/>
          </w:tcPr>
          <w:p w14:paraId="542D51DF" w14:textId="679E8F2C"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52" w:author="Yichao Li" w:date="2018-10-03T09:49:00Z"/>
                <w:sz w:val="18"/>
                <w:szCs w:val="18"/>
              </w:rPr>
            </w:pPr>
            <w:del w:id="453" w:author="Yichao Li" w:date="2018-10-03T09:49:00Z">
              <w:r w:rsidRPr="009D6FE3" w:rsidDel="00735C09">
                <w:rPr>
                  <w:sz w:val="18"/>
                  <w:szCs w:val="18"/>
                </w:rPr>
                <w:delText>CIS_BP_Arabidopsis_thaliana</w:delText>
              </w:r>
            </w:del>
          </w:p>
        </w:tc>
        <w:tc>
          <w:tcPr>
            <w:tcW w:w="1206" w:type="dxa"/>
            <w:shd w:val="clear" w:color="auto" w:fill="auto"/>
          </w:tcPr>
          <w:p w14:paraId="69AAC6D4" w14:textId="70FF79B8"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54" w:author="Yichao Li" w:date="2018-10-03T09:49:00Z"/>
                <w:sz w:val="18"/>
                <w:szCs w:val="18"/>
              </w:rPr>
            </w:pPr>
            <w:del w:id="455" w:author="Yichao Li" w:date="2018-10-03T09:49:00Z">
              <w:r w:rsidRPr="00722176" w:rsidDel="00735C09">
                <w:rPr>
                  <w:sz w:val="18"/>
                  <w:szCs w:val="18"/>
                </w:rPr>
                <w:delText>AT5G54680.1</w:delText>
              </w:r>
            </w:del>
          </w:p>
        </w:tc>
        <w:tc>
          <w:tcPr>
            <w:tcW w:w="1497" w:type="dxa"/>
            <w:shd w:val="clear" w:color="auto" w:fill="auto"/>
          </w:tcPr>
          <w:p w14:paraId="579AA5A8" w14:textId="15D1BC6D" w:rsidR="00846ED1" w:rsidRPr="009D6FE3" w:rsidDel="00735C09" w:rsidRDefault="00846ED1" w:rsidP="008C4A3A">
            <w:pPr>
              <w:cnfStyle w:val="000000000000" w:firstRow="0" w:lastRow="0" w:firstColumn="0" w:lastColumn="0" w:oddVBand="0" w:evenVBand="0" w:oddHBand="0" w:evenHBand="0" w:firstRowFirstColumn="0" w:firstRowLastColumn="0" w:lastRowFirstColumn="0" w:lastRowLastColumn="0"/>
              <w:rPr>
                <w:del w:id="456" w:author="Yichao Li" w:date="2018-10-03T09:49:00Z"/>
                <w:sz w:val="18"/>
                <w:szCs w:val="18"/>
              </w:rPr>
            </w:pPr>
            <w:del w:id="457" w:author="Yichao Li" w:date="2018-10-03T09:49:00Z">
              <w:r w:rsidRPr="005747CD" w:rsidDel="00735C09">
                <w:rPr>
                  <w:sz w:val="18"/>
                  <w:szCs w:val="18"/>
                </w:rPr>
                <w:delText>bHLH</w:delText>
              </w:r>
            </w:del>
          </w:p>
        </w:tc>
        <w:tc>
          <w:tcPr>
            <w:tcW w:w="4123" w:type="dxa"/>
            <w:shd w:val="clear" w:color="auto" w:fill="auto"/>
          </w:tcPr>
          <w:p w14:paraId="62D1F46C" w14:textId="032ECAC9"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458" w:author="Yichao Li" w:date="2018-10-03T09:49:00Z"/>
                <w:sz w:val="18"/>
                <w:szCs w:val="18"/>
              </w:rPr>
            </w:pPr>
            <w:del w:id="459" w:author="Yichao Li" w:date="2018-10-03T09:49:00Z">
              <w:r w:rsidRPr="00BD4758" w:rsidDel="00735C09">
                <w:rPr>
                  <w:sz w:val="18"/>
                  <w:szCs w:val="18"/>
                </w:rPr>
                <w:delText>Shows activity in anthers, sepal vasculature and pollen grains [1</w:delText>
              </w:r>
              <w:r w:rsidR="00834437" w:rsidDel="00735C09">
                <w:rPr>
                  <w:sz w:val="18"/>
                  <w:szCs w:val="18"/>
                </w:rPr>
                <w:delText>4</w:delText>
              </w:r>
              <w:r w:rsidRPr="00BD4758" w:rsidDel="00735C09">
                <w:rPr>
                  <w:sz w:val="18"/>
                  <w:szCs w:val="18"/>
                </w:rPr>
                <w:delText>]</w:delText>
              </w:r>
            </w:del>
          </w:p>
          <w:p w14:paraId="2B9ABDA2" w14:textId="35262A75" w:rsidR="00846ED1" w:rsidRPr="00BD4758" w:rsidDel="00735C09" w:rsidRDefault="00846ED1" w:rsidP="008C4A3A">
            <w:pPr>
              <w:cnfStyle w:val="000000000000" w:firstRow="0" w:lastRow="0" w:firstColumn="0" w:lastColumn="0" w:oddVBand="0" w:evenVBand="0" w:oddHBand="0" w:evenHBand="0" w:firstRowFirstColumn="0" w:firstRowLastColumn="0" w:lastRowFirstColumn="0" w:lastRowLastColumn="0"/>
              <w:rPr>
                <w:del w:id="460" w:author="Yichao Li" w:date="2018-10-03T09:49:00Z"/>
                <w:sz w:val="18"/>
                <w:szCs w:val="18"/>
              </w:rPr>
            </w:pPr>
          </w:p>
        </w:tc>
      </w:tr>
      <w:tr w:rsidR="00846ED1" w:rsidDel="00735C09" w14:paraId="7BA43F0F" w14:textId="1442B3F3" w:rsidTr="008C4A3A">
        <w:trPr>
          <w:cnfStyle w:val="000000100000" w:firstRow="0" w:lastRow="0" w:firstColumn="0" w:lastColumn="0" w:oddVBand="0" w:evenVBand="0" w:oddHBand="1" w:evenHBand="0" w:firstRowFirstColumn="0" w:firstRowLastColumn="0" w:lastRowFirstColumn="0" w:lastRowLastColumn="0"/>
          <w:trHeight w:val="385"/>
          <w:del w:id="461" w:author="Yichao Li" w:date="2018-10-03T09:49:00Z"/>
        </w:trPr>
        <w:tc>
          <w:tcPr>
            <w:cnfStyle w:val="001000000000" w:firstRow="0" w:lastRow="0" w:firstColumn="1" w:lastColumn="0" w:oddVBand="0" w:evenVBand="0" w:oddHBand="0" w:evenHBand="0" w:firstRowFirstColumn="0" w:firstRowLastColumn="0" w:lastRowFirstColumn="0" w:lastRowLastColumn="0"/>
            <w:tcW w:w="1013" w:type="dxa"/>
            <w:tcBorders>
              <w:bottom w:val="single" w:sz="4" w:space="0" w:color="auto"/>
            </w:tcBorders>
            <w:shd w:val="clear" w:color="auto" w:fill="auto"/>
          </w:tcPr>
          <w:p w14:paraId="7703E1A0" w14:textId="3B1CF735" w:rsidR="00846ED1" w:rsidRPr="001348EB" w:rsidDel="00735C09" w:rsidRDefault="00846ED1" w:rsidP="008C4A3A">
            <w:pPr>
              <w:rPr>
                <w:del w:id="462" w:author="Yichao Li" w:date="2018-10-03T09:49:00Z"/>
                <w:b w:val="0"/>
                <w:sz w:val="18"/>
                <w:szCs w:val="18"/>
              </w:rPr>
            </w:pPr>
            <w:del w:id="463" w:author="Yichao Li" w:date="2018-10-03T09:49:00Z">
              <w:r w:rsidRPr="001348EB" w:rsidDel="00735C09">
                <w:rPr>
                  <w:b w:val="0"/>
                  <w:sz w:val="18"/>
                  <w:szCs w:val="18"/>
                </w:rPr>
                <w:delText>At3g11280</w:delText>
              </w:r>
            </w:del>
          </w:p>
        </w:tc>
        <w:tc>
          <w:tcPr>
            <w:tcW w:w="2346" w:type="dxa"/>
            <w:tcBorders>
              <w:bottom w:val="single" w:sz="4" w:space="0" w:color="auto"/>
            </w:tcBorders>
            <w:shd w:val="clear" w:color="auto" w:fill="auto"/>
          </w:tcPr>
          <w:p w14:paraId="6AF3B1C8" w14:textId="1C96FB5E" w:rsidR="00846ED1" w:rsidRPr="009D6FE3" w:rsidDel="00735C09" w:rsidRDefault="00846ED1" w:rsidP="008C4A3A">
            <w:pPr>
              <w:jc w:val="center"/>
              <w:cnfStyle w:val="000000100000" w:firstRow="0" w:lastRow="0" w:firstColumn="0" w:lastColumn="0" w:oddVBand="0" w:evenVBand="0" w:oddHBand="1" w:evenHBand="0" w:firstRowFirstColumn="0" w:firstRowLastColumn="0" w:lastRowFirstColumn="0" w:lastRowLastColumn="0"/>
              <w:rPr>
                <w:del w:id="464" w:author="Yichao Li" w:date="2018-10-03T09:49:00Z"/>
                <w:sz w:val="18"/>
                <w:szCs w:val="18"/>
              </w:rPr>
            </w:pPr>
            <w:del w:id="465" w:author="Yichao Li" w:date="2018-10-03T09:49:00Z">
              <w:r w:rsidRPr="009D6FE3" w:rsidDel="00735C09">
                <w:rPr>
                  <w:sz w:val="18"/>
                  <w:szCs w:val="18"/>
                </w:rPr>
                <w:delText>ArabidopsisDAPv1</w:delText>
              </w:r>
            </w:del>
          </w:p>
        </w:tc>
        <w:tc>
          <w:tcPr>
            <w:tcW w:w="1206" w:type="dxa"/>
            <w:tcBorders>
              <w:bottom w:val="single" w:sz="4" w:space="0" w:color="auto"/>
            </w:tcBorders>
            <w:shd w:val="clear" w:color="auto" w:fill="auto"/>
          </w:tcPr>
          <w:p w14:paraId="21F82CD6" w14:textId="1F336568" w:rsidR="00846ED1" w:rsidRPr="00722176" w:rsidDel="00735C09" w:rsidRDefault="00846ED1" w:rsidP="008C4A3A">
            <w:pPr>
              <w:cnfStyle w:val="000000100000" w:firstRow="0" w:lastRow="0" w:firstColumn="0" w:lastColumn="0" w:oddVBand="0" w:evenVBand="0" w:oddHBand="1" w:evenHBand="0" w:firstRowFirstColumn="0" w:firstRowLastColumn="0" w:lastRowFirstColumn="0" w:lastRowLastColumn="0"/>
              <w:rPr>
                <w:del w:id="466" w:author="Yichao Li" w:date="2018-10-03T09:49:00Z"/>
                <w:sz w:val="18"/>
                <w:szCs w:val="18"/>
              </w:rPr>
            </w:pPr>
            <w:del w:id="467" w:author="Yichao Li" w:date="2018-10-03T09:49:00Z">
              <w:r w:rsidRPr="007F295C" w:rsidDel="00735C09">
                <w:rPr>
                  <w:sz w:val="18"/>
                  <w:szCs w:val="18"/>
                </w:rPr>
                <w:delText>AT3G11280.2</w:delText>
              </w:r>
            </w:del>
          </w:p>
        </w:tc>
        <w:tc>
          <w:tcPr>
            <w:tcW w:w="1497" w:type="dxa"/>
            <w:tcBorders>
              <w:bottom w:val="single" w:sz="4" w:space="0" w:color="auto"/>
            </w:tcBorders>
            <w:shd w:val="clear" w:color="auto" w:fill="auto"/>
          </w:tcPr>
          <w:p w14:paraId="48DCC5DD" w14:textId="7765B65F" w:rsidR="00846ED1" w:rsidRPr="004527E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68" w:author="Yichao Li" w:date="2018-10-03T09:49:00Z"/>
                <w:sz w:val="18"/>
                <w:szCs w:val="18"/>
                <w:highlight w:val="yellow"/>
              </w:rPr>
            </w:pPr>
            <w:del w:id="469" w:author="Yichao Li" w:date="2018-10-03T09:49:00Z">
              <w:r w:rsidRPr="006856E5" w:rsidDel="00735C09">
                <w:rPr>
                  <w:sz w:val="18"/>
                  <w:szCs w:val="18"/>
                </w:rPr>
                <w:delText>MYB-related</w:delText>
              </w:r>
            </w:del>
          </w:p>
        </w:tc>
        <w:tc>
          <w:tcPr>
            <w:tcW w:w="4123" w:type="dxa"/>
            <w:tcBorders>
              <w:bottom w:val="single" w:sz="4" w:space="0" w:color="auto"/>
            </w:tcBorders>
            <w:shd w:val="clear" w:color="auto" w:fill="auto"/>
          </w:tcPr>
          <w:p w14:paraId="589F8AFF" w14:textId="2D07833E" w:rsidR="00846ED1" w:rsidRPr="00BD4758" w:rsidDel="00735C09" w:rsidRDefault="00846ED1" w:rsidP="008C4A3A">
            <w:pPr>
              <w:cnfStyle w:val="000000100000" w:firstRow="0" w:lastRow="0" w:firstColumn="0" w:lastColumn="0" w:oddVBand="0" w:evenVBand="0" w:oddHBand="1" w:evenHBand="0" w:firstRowFirstColumn="0" w:firstRowLastColumn="0" w:lastRowFirstColumn="0" w:lastRowLastColumn="0"/>
              <w:rPr>
                <w:del w:id="470" w:author="Yichao Li" w:date="2018-10-03T09:49:00Z"/>
                <w:sz w:val="18"/>
                <w:szCs w:val="18"/>
              </w:rPr>
            </w:pPr>
            <w:del w:id="471" w:author="Yichao Li" w:date="2018-10-03T09:49:00Z">
              <w:r w:rsidRPr="00BD4758" w:rsidDel="00735C09">
                <w:rPr>
                  <w:sz w:val="18"/>
                  <w:szCs w:val="18"/>
                </w:rPr>
                <w:delText>Expressed in pollen and many other tissues [1</w:delText>
              </w:r>
              <w:r w:rsidR="00834437" w:rsidDel="00735C09">
                <w:rPr>
                  <w:sz w:val="18"/>
                  <w:szCs w:val="18"/>
                </w:rPr>
                <w:delText>5</w:delText>
              </w:r>
              <w:r w:rsidRPr="00BD4758" w:rsidDel="00735C09">
                <w:rPr>
                  <w:sz w:val="18"/>
                  <w:szCs w:val="18"/>
                </w:rPr>
                <w:delText>]</w:delText>
              </w:r>
            </w:del>
          </w:p>
        </w:tc>
      </w:tr>
    </w:tbl>
    <w:p w14:paraId="755D47B4" w14:textId="77777777" w:rsidR="00846ED1" w:rsidRDefault="00846ED1" w:rsidP="00846ED1">
      <w:pPr>
        <w:rPr>
          <w:b/>
        </w:rPr>
      </w:pPr>
    </w:p>
    <w:p w14:paraId="4588AD53" w14:textId="77777777" w:rsidR="00846ED1" w:rsidRDefault="00846ED1" w:rsidP="00846ED1">
      <w:r w:rsidRPr="0014314D">
        <w:rPr>
          <w:color w:val="FF0000"/>
        </w:rPr>
        <w:t xml:space="preserve">(Allan, Yichao: I assume Figure 5 shows homolog of the 3 pollen-specific HRGP genes in </w:t>
      </w:r>
      <w:r w:rsidRPr="0014314D">
        <w:rPr>
          <w:i/>
          <w:color w:val="FF0000"/>
        </w:rPr>
        <w:t xml:space="preserve">Arabidopsis </w:t>
      </w:r>
      <w:proofErr w:type="spellStart"/>
      <w:r w:rsidRPr="0014314D">
        <w:rPr>
          <w:i/>
          <w:color w:val="FF0000"/>
        </w:rPr>
        <w:t>Lyrata</w:t>
      </w:r>
      <w:proofErr w:type="spellEnd"/>
      <w:r w:rsidRPr="0014314D">
        <w:rPr>
          <w:i/>
          <w:color w:val="FF0000"/>
        </w:rPr>
        <w:t>. Is that correct?</w:t>
      </w:r>
      <w:r>
        <w:rPr>
          <w:i/>
          <w:color w:val="FF0000"/>
        </w:rPr>
        <w:t xml:space="preserve"> Need a more thorough description of the results</w:t>
      </w:r>
      <w:r w:rsidRPr="0014314D">
        <w:rPr>
          <w:i/>
          <w:color w:val="FF0000"/>
        </w:rPr>
        <w:t>)</w:t>
      </w:r>
      <w:r w:rsidRPr="0014314D">
        <w:rPr>
          <w:color w:val="FF0000"/>
        </w:rPr>
        <w:t xml:space="preserve"> </w:t>
      </w:r>
      <w:r>
        <w:t xml:space="preserve">Figure 5 shows the homologs of the 3 pollen-specific HRGP genes in </w:t>
      </w:r>
      <w:r>
        <w:rPr>
          <w:i/>
        </w:rPr>
        <w:t xml:space="preserve">Arabidopsis </w:t>
      </w:r>
      <w:proofErr w:type="spellStart"/>
      <w:r>
        <w:rPr>
          <w:i/>
        </w:rPr>
        <w:t>Lyrata</w:t>
      </w:r>
      <w:proofErr w:type="spellEnd"/>
      <w:r>
        <w:t xml:space="preserve">. </w:t>
      </w:r>
    </w:p>
    <w:p w14:paraId="276E2DA2" w14:textId="77777777" w:rsidR="00846ED1" w:rsidRDefault="00846ED1" w:rsidP="00846ED1">
      <w:r>
        <w:t>Motif 1</w:t>
      </w:r>
    </w:p>
    <w:p w14:paraId="48D96995" w14:textId="77777777" w:rsidR="00846ED1" w:rsidRDefault="00846ED1" w:rsidP="00846ED1">
      <w:r>
        <w:rPr>
          <w:noProof/>
        </w:rPr>
        <w:drawing>
          <wp:inline distT="0" distB="0" distL="0" distR="0" wp14:anchorId="380BAF47" wp14:editId="335011FB">
            <wp:extent cx="5267325" cy="390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390525"/>
                    </a:xfrm>
                    <a:prstGeom prst="rect">
                      <a:avLst/>
                    </a:prstGeom>
                    <a:noFill/>
                    <a:ln>
                      <a:noFill/>
                    </a:ln>
                  </pic:spPr>
                </pic:pic>
              </a:graphicData>
            </a:graphic>
          </wp:inline>
        </w:drawing>
      </w:r>
    </w:p>
    <w:p w14:paraId="57B448C7" w14:textId="77777777" w:rsidR="00846ED1" w:rsidRDefault="00846ED1" w:rsidP="00846ED1">
      <w:r>
        <w:rPr>
          <w:noProof/>
        </w:rPr>
        <w:drawing>
          <wp:inline distT="0" distB="0" distL="0" distR="0" wp14:anchorId="21CEA633" wp14:editId="0FCAA81B">
            <wp:extent cx="5276850" cy="400050"/>
            <wp:effectExtent l="0" t="0" r="0" b="0"/>
            <wp:docPr id="25945031" name="Picture 2594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400050"/>
                    </a:xfrm>
                    <a:prstGeom prst="rect">
                      <a:avLst/>
                    </a:prstGeom>
                    <a:noFill/>
                    <a:ln>
                      <a:noFill/>
                    </a:ln>
                  </pic:spPr>
                </pic:pic>
              </a:graphicData>
            </a:graphic>
          </wp:inline>
        </w:drawing>
      </w:r>
    </w:p>
    <w:p w14:paraId="3A58D75B" w14:textId="77777777" w:rsidR="00846ED1" w:rsidRDefault="00846ED1" w:rsidP="00846ED1">
      <w:r>
        <w:t>Motif 2</w:t>
      </w:r>
    </w:p>
    <w:p w14:paraId="7D4A8875" w14:textId="77777777" w:rsidR="00846ED1" w:rsidRDefault="00846ED1" w:rsidP="00846ED1">
      <w:r>
        <w:rPr>
          <w:noProof/>
        </w:rPr>
        <w:drawing>
          <wp:inline distT="0" distB="0" distL="0" distR="0" wp14:anchorId="6C9FC269" wp14:editId="47F23599">
            <wp:extent cx="5267325" cy="400050"/>
            <wp:effectExtent l="0" t="0" r="9525" b="0"/>
            <wp:docPr id="25945032" name="Picture 2594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325" cy="400050"/>
                    </a:xfrm>
                    <a:prstGeom prst="rect">
                      <a:avLst/>
                    </a:prstGeom>
                    <a:noFill/>
                    <a:ln>
                      <a:noFill/>
                    </a:ln>
                  </pic:spPr>
                </pic:pic>
              </a:graphicData>
            </a:graphic>
          </wp:inline>
        </w:drawing>
      </w:r>
    </w:p>
    <w:p w14:paraId="2F61FEDE" w14:textId="77777777" w:rsidR="00846ED1" w:rsidRDefault="00846ED1" w:rsidP="00846ED1">
      <w:r>
        <w:rPr>
          <w:noProof/>
        </w:rPr>
        <w:drawing>
          <wp:inline distT="0" distB="0" distL="0" distR="0" wp14:anchorId="31FF0760" wp14:editId="1FCAAAB8">
            <wp:extent cx="5267325" cy="428625"/>
            <wp:effectExtent l="0" t="0" r="9525" b="9525"/>
            <wp:docPr id="25945033" name="Picture 2594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7325" cy="428625"/>
                    </a:xfrm>
                    <a:prstGeom prst="rect">
                      <a:avLst/>
                    </a:prstGeom>
                    <a:noFill/>
                    <a:ln>
                      <a:noFill/>
                    </a:ln>
                  </pic:spPr>
                </pic:pic>
              </a:graphicData>
            </a:graphic>
          </wp:inline>
        </w:drawing>
      </w:r>
    </w:p>
    <w:p w14:paraId="5D7B68FB" w14:textId="77777777" w:rsidR="00846ED1" w:rsidRDefault="00846ED1" w:rsidP="00846ED1">
      <w:r>
        <w:rPr>
          <w:noProof/>
        </w:rPr>
        <w:drawing>
          <wp:inline distT="0" distB="0" distL="0" distR="0" wp14:anchorId="3D041B34" wp14:editId="619462DE">
            <wp:extent cx="5267325" cy="438150"/>
            <wp:effectExtent l="0" t="0" r="9525" b="0"/>
            <wp:docPr id="25945034" name="Picture 2594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7325" cy="438150"/>
                    </a:xfrm>
                    <a:prstGeom prst="rect">
                      <a:avLst/>
                    </a:prstGeom>
                    <a:noFill/>
                    <a:ln>
                      <a:noFill/>
                    </a:ln>
                  </pic:spPr>
                </pic:pic>
              </a:graphicData>
            </a:graphic>
          </wp:inline>
        </w:drawing>
      </w:r>
    </w:p>
    <w:p w14:paraId="62775952" w14:textId="77777777" w:rsidR="00846ED1" w:rsidRDefault="00846ED1" w:rsidP="00846ED1">
      <w:r>
        <w:t>Motif 3</w:t>
      </w:r>
    </w:p>
    <w:p w14:paraId="17AA8D76" w14:textId="77777777" w:rsidR="00846ED1" w:rsidRDefault="00846ED1" w:rsidP="00846ED1">
      <w:r>
        <w:rPr>
          <w:noProof/>
        </w:rPr>
        <w:drawing>
          <wp:inline distT="0" distB="0" distL="0" distR="0" wp14:anchorId="14A1DBB5" wp14:editId="2076684D">
            <wp:extent cx="5276850" cy="447675"/>
            <wp:effectExtent l="0" t="0" r="0" b="9525"/>
            <wp:docPr id="25945035" name="Picture 2594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447675"/>
                    </a:xfrm>
                    <a:prstGeom prst="rect">
                      <a:avLst/>
                    </a:prstGeom>
                    <a:noFill/>
                    <a:ln>
                      <a:noFill/>
                    </a:ln>
                  </pic:spPr>
                </pic:pic>
              </a:graphicData>
            </a:graphic>
          </wp:inline>
        </w:drawing>
      </w:r>
    </w:p>
    <w:p w14:paraId="0501A636" w14:textId="77777777" w:rsidR="00846ED1" w:rsidRDefault="00846ED1" w:rsidP="00846ED1">
      <w:r>
        <w:rPr>
          <w:noProof/>
        </w:rPr>
        <w:drawing>
          <wp:inline distT="0" distB="0" distL="0" distR="0" wp14:anchorId="798C18A0" wp14:editId="0E99BD58">
            <wp:extent cx="5276850" cy="390525"/>
            <wp:effectExtent l="0" t="0" r="0" b="9525"/>
            <wp:docPr id="25945036" name="Picture 2594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90525"/>
                    </a:xfrm>
                    <a:prstGeom prst="rect">
                      <a:avLst/>
                    </a:prstGeom>
                    <a:noFill/>
                    <a:ln>
                      <a:noFill/>
                    </a:ln>
                  </pic:spPr>
                </pic:pic>
              </a:graphicData>
            </a:graphic>
          </wp:inline>
        </w:drawing>
      </w:r>
    </w:p>
    <w:p w14:paraId="2B521DE4" w14:textId="77777777" w:rsidR="00846ED1" w:rsidRDefault="00846ED1" w:rsidP="00846ED1">
      <w:pPr>
        <w:pStyle w:val="ListParagraph"/>
        <w:ind w:left="0"/>
        <w:rPr>
          <w:rFonts w:ascii="Times New Roman" w:hAnsi="Times New Roman" w:cs="Times New Roman"/>
          <w:b/>
          <w:sz w:val="24"/>
          <w:szCs w:val="24"/>
        </w:rPr>
      </w:pPr>
      <w:bookmarkStart w:id="472" w:name="_Hlk524567539"/>
      <w:r>
        <w:rPr>
          <w:rFonts w:ascii="Times New Roman" w:hAnsi="Times New Roman" w:cs="Times New Roman"/>
          <w:b/>
          <w:sz w:val="24"/>
          <w:szCs w:val="24"/>
        </w:rPr>
        <w:t>Figure 5. Conserved motif sites.</w:t>
      </w:r>
      <w:r>
        <w:t xml:space="preserve"> The actual location of the 3 reported motifs is highlighted. </w:t>
      </w:r>
    </w:p>
    <w:p w14:paraId="0851771E" w14:textId="77777777" w:rsidR="00846ED1" w:rsidRDefault="00846ED1" w:rsidP="00846ED1">
      <w:pPr>
        <w:pStyle w:val="ListParagraph"/>
        <w:ind w:left="0"/>
        <w:rPr>
          <w:rFonts w:ascii="Times New Roman" w:hAnsi="Times New Roman" w:cs="Times New Roman"/>
          <w:b/>
          <w:sz w:val="24"/>
          <w:szCs w:val="24"/>
        </w:rPr>
      </w:pPr>
    </w:p>
    <w:p w14:paraId="385371B9" w14:textId="77777777" w:rsidR="00846ED1" w:rsidRDefault="00846ED1" w:rsidP="00846ED1">
      <w:pPr>
        <w:pStyle w:val="ListParagraph"/>
        <w:ind w:left="0"/>
        <w:rPr>
          <w:rFonts w:ascii="Times New Roman" w:hAnsi="Times New Roman" w:cs="Times New Roman"/>
          <w:b/>
          <w:sz w:val="24"/>
          <w:szCs w:val="24"/>
        </w:rPr>
      </w:pPr>
      <w:r>
        <w:t xml:space="preserve">Figure 6 shows the patterns of the locations of the 3 reported motifs in the HRGP promoter sequences. </w:t>
      </w:r>
    </w:p>
    <w:bookmarkEnd w:id="472"/>
    <w:p w14:paraId="743E860B" w14:textId="77777777" w:rsidR="00846ED1" w:rsidRDefault="00846ED1" w:rsidP="00846ED1">
      <w:pPr>
        <w:pStyle w:val="Heading1"/>
      </w:pPr>
      <w:r>
        <w:rPr>
          <w:noProof/>
        </w:rPr>
        <w:lastRenderedPageBreak/>
        <w:drawing>
          <wp:inline distT="0" distB="0" distL="0" distR="0" wp14:anchorId="3B019F54" wp14:editId="484A227F">
            <wp:extent cx="6858000" cy="3576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3576320"/>
                    </a:xfrm>
                    <a:prstGeom prst="rect">
                      <a:avLst/>
                    </a:prstGeom>
                  </pic:spPr>
                </pic:pic>
              </a:graphicData>
            </a:graphic>
          </wp:inline>
        </w:drawing>
      </w:r>
    </w:p>
    <w:p w14:paraId="1DA94AE9" w14:textId="77777777" w:rsidR="00846ED1" w:rsidRDefault="00846ED1" w:rsidP="00846ED1">
      <w:pPr>
        <w:pStyle w:val="ListParagraph"/>
        <w:ind w:left="0"/>
        <w:rPr>
          <w:rFonts w:ascii="Times New Roman" w:hAnsi="Times New Roman" w:cs="Times New Roman"/>
          <w:b/>
          <w:sz w:val="24"/>
          <w:szCs w:val="24"/>
        </w:rPr>
      </w:pPr>
      <w:r>
        <w:rPr>
          <w:rFonts w:ascii="Times New Roman" w:hAnsi="Times New Roman" w:cs="Times New Roman"/>
          <w:b/>
          <w:sz w:val="24"/>
          <w:szCs w:val="24"/>
        </w:rPr>
        <w:t>Figure 6. Sequence visualization of motifs</w:t>
      </w:r>
    </w:p>
    <w:p w14:paraId="02AB8A51" w14:textId="28BD864E" w:rsidR="00846ED1" w:rsidRPr="00601E6C" w:rsidRDefault="00846ED1" w:rsidP="00846ED1">
      <w:pPr>
        <w:rPr>
          <w:b/>
        </w:rPr>
      </w:pPr>
      <w:r w:rsidRPr="00601E6C">
        <w:rPr>
          <w:b/>
        </w:rPr>
        <w:t>OVERLAP OF FILTER A AND FILTER B RESULTS</w:t>
      </w:r>
      <w:r>
        <w:rPr>
          <w:b/>
        </w:rPr>
        <w:t>:</w:t>
      </w:r>
    </w:p>
    <w:p w14:paraId="09E5E559" w14:textId="11B564AB" w:rsidR="00846ED1" w:rsidRDefault="00846ED1" w:rsidP="00846ED1">
      <w:pPr>
        <w:pStyle w:val="ListParagraph"/>
        <w:ind w:left="0"/>
        <w:rPr>
          <w:rFonts w:ascii="Times New Roman" w:hAnsi="Times New Roman" w:cs="Times New Roman"/>
          <w:b/>
          <w:sz w:val="24"/>
          <w:szCs w:val="24"/>
        </w:rPr>
      </w:pPr>
      <w:r>
        <w:t>Finally, we used TomTom to check for similarities between motifs reported using strategies “Filter A” and “Filter B”.</w:t>
      </w:r>
      <w:r w:rsidR="00FD0DBB">
        <w:t xml:space="preserve"> </w:t>
      </w:r>
      <w:r>
        <w:t xml:space="preserve"> Only one motif was found that showed high similarity (</w:t>
      </w:r>
      <w:r w:rsidRPr="00601E6C">
        <w:rPr>
          <w:color w:val="FF0000"/>
        </w:rPr>
        <w:t>Yichao</w:t>
      </w:r>
      <w:r>
        <w:t xml:space="preserve">: </w:t>
      </w:r>
      <w:r w:rsidRPr="00B15298">
        <w:rPr>
          <w:color w:val="FF0000"/>
        </w:rPr>
        <w:t>what is the p-value</w:t>
      </w:r>
      <w:r>
        <w:rPr>
          <w:color w:val="FF0000"/>
        </w:rPr>
        <w:t>/significance value</w:t>
      </w:r>
      <w:r w:rsidRPr="00B15298">
        <w:rPr>
          <w:color w:val="FF0000"/>
        </w:rPr>
        <w:t xml:space="preserve"> for the TomTom match?)</w:t>
      </w:r>
      <w:r>
        <w:t xml:space="preserve">. The motif is shown in table 4. Figure 7 shows the patterns of the locations of this motif in the HRGP promoter sequences. </w:t>
      </w:r>
    </w:p>
    <w:p w14:paraId="2DB6A6C7" w14:textId="62EA5C79" w:rsidR="00846ED1" w:rsidRPr="00995E1E" w:rsidRDefault="00846ED1" w:rsidP="00846ED1">
      <w:pPr>
        <w:rPr>
          <w:b/>
        </w:rPr>
      </w:pPr>
      <w:r>
        <w:t xml:space="preserve"> </w:t>
      </w:r>
      <w:r w:rsidR="00FD0DBB">
        <w:rPr>
          <w:b/>
        </w:rPr>
        <w:t>T</w:t>
      </w:r>
      <w:r w:rsidRPr="00995E1E">
        <w:rPr>
          <w:b/>
        </w:rPr>
        <w:t xml:space="preserve">able </w:t>
      </w:r>
      <w:r>
        <w:rPr>
          <w:b/>
        </w:rPr>
        <w:t>4</w:t>
      </w:r>
      <w:r w:rsidRPr="00995E1E">
        <w:rPr>
          <w:b/>
        </w:rPr>
        <w:t xml:space="preserve">. </w:t>
      </w:r>
      <w:r>
        <w:rPr>
          <w:b/>
        </w:rPr>
        <w:t>Overlapped</w:t>
      </w:r>
      <w:r w:rsidRPr="00995E1E">
        <w:rPr>
          <w:b/>
        </w:rPr>
        <w:t xml:space="preserve"> motif </w:t>
      </w:r>
      <w:r>
        <w:rPr>
          <w:b/>
        </w:rPr>
        <w:t>in</w:t>
      </w:r>
      <w:r w:rsidRPr="00995E1E">
        <w:rPr>
          <w:b/>
        </w:rPr>
        <w:t xml:space="preserve"> </w:t>
      </w:r>
      <w:r>
        <w:rPr>
          <w:b/>
        </w:rPr>
        <w:t>Table 2 and Table 3</w:t>
      </w:r>
      <w:r w:rsidRPr="00995E1E">
        <w:rPr>
          <w:b/>
        </w:rPr>
        <w:t xml:space="preserve">.  </w:t>
      </w: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2880"/>
        <w:gridCol w:w="1170"/>
        <w:gridCol w:w="1170"/>
        <w:gridCol w:w="1530"/>
        <w:gridCol w:w="2160"/>
      </w:tblGrid>
      <w:tr w:rsidR="00846ED1" w14:paraId="523DFE57" w14:textId="77777777" w:rsidTr="008C4A3A">
        <w:tc>
          <w:tcPr>
            <w:tcW w:w="1800" w:type="dxa"/>
            <w:tcBorders>
              <w:top w:val="single" w:sz="4" w:space="0" w:color="auto"/>
              <w:bottom w:val="single" w:sz="4" w:space="0" w:color="auto"/>
            </w:tcBorders>
          </w:tcPr>
          <w:p w14:paraId="5328E779" w14:textId="77777777" w:rsidR="00846ED1" w:rsidRPr="0029220D" w:rsidRDefault="00846ED1" w:rsidP="008C4A3A">
            <w:pPr>
              <w:rPr>
                <w:sz w:val="18"/>
                <w:szCs w:val="18"/>
              </w:rPr>
            </w:pPr>
            <w:r w:rsidRPr="0029220D">
              <w:rPr>
                <w:sz w:val="18"/>
                <w:szCs w:val="18"/>
              </w:rPr>
              <w:t>Motif Name</w:t>
            </w:r>
          </w:p>
        </w:tc>
        <w:tc>
          <w:tcPr>
            <w:tcW w:w="2880" w:type="dxa"/>
            <w:tcBorders>
              <w:top w:val="single" w:sz="4" w:space="0" w:color="auto"/>
              <w:bottom w:val="single" w:sz="4" w:space="0" w:color="auto"/>
            </w:tcBorders>
          </w:tcPr>
          <w:p w14:paraId="6344FC39" w14:textId="77777777" w:rsidR="00846ED1" w:rsidRPr="0029220D" w:rsidRDefault="00846ED1" w:rsidP="008C4A3A">
            <w:pPr>
              <w:rPr>
                <w:sz w:val="18"/>
                <w:szCs w:val="18"/>
              </w:rPr>
            </w:pPr>
            <w:r w:rsidRPr="0029220D">
              <w:rPr>
                <w:sz w:val="18"/>
                <w:szCs w:val="18"/>
              </w:rPr>
              <w:t>Motif Logo</w:t>
            </w:r>
          </w:p>
        </w:tc>
        <w:tc>
          <w:tcPr>
            <w:tcW w:w="1170" w:type="dxa"/>
            <w:tcBorders>
              <w:top w:val="single" w:sz="4" w:space="0" w:color="auto"/>
              <w:bottom w:val="single" w:sz="4" w:space="0" w:color="auto"/>
            </w:tcBorders>
          </w:tcPr>
          <w:p w14:paraId="688D0CCB" w14:textId="77777777" w:rsidR="00846ED1" w:rsidRPr="0029220D" w:rsidRDefault="00846ED1" w:rsidP="008C4A3A">
            <w:pPr>
              <w:rPr>
                <w:sz w:val="18"/>
                <w:szCs w:val="18"/>
              </w:rPr>
            </w:pPr>
            <w:r w:rsidRPr="0029220D">
              <w:rPr>
                <w:sz w:val="18"/>
                <w:szCs w:val="18"/>
              </w:rPr>
              <w:t>Foreground Coverage</w:t>
            </w:r>
          </w:p>
        </w:tc>
        <w:tc>
          <w:tcPr>
            <w:tcW w:w="1170" w:type="dxa"/>
            <w:tcBorders>
              <w:top w:val="single" w:sz="4" w:space="0" w:color="auto"/>
              <w:bottom w:val="single" w:sz="4" w:space="0" w:color="auto"/>
            </w:tcBorders>
          </w:tcPr>
          <w:p w14:paraId="0630ABC7" w14:textId="77777777" w:rsidR="00846ED1" w:rsidRPr="0029220D" w:rsidRDefault="00846ED1" w:rsidP="008C4A3A">
            <w:pPr>
              <w:rPr>
                <w:sz w:val="18"/>
                <w:szCs w:val="18"/>
              </w:rPr>
            </w:pPr>
            <w:r w:rsidRPr="0029220D">
              <w:rPr>
                <w:sz w:val="18"/>
                <w:szCs w:val="18"/>
              </w:rPr>
              <w:t>Background Coverage</w:t>
            </w:r>
          </w:p>
        </w:tc>
        <w:tc>
          <w:tcPr>
            <w:tcW w:w="1530" w:type="dxa"/>
            <w:tcBorders>
              <w:top w:val="single" w:sz="4" w:space="0" w:color="auto"/>
              <w:bottom w:val="single" w:sz="4" w:space="0" w:color="auto"/>
            </w:tcBorders>
          </w:tcPr>
          <w:p w14:paraId="143AB794" w14:textId="77777777" w:rsidR="00846ED1" w:rsidRPr="0029220D" w:rsidRDefault="00846ED1" w:rsidP="008C4A3A">
            <w:pPr>
              <w:rPr>
                <w:sz w:val="18"/>
                <w:szCs w:val="18"/>
              </w:rPr>
            </w:pPr>
            <w:r w:rsidRPr="0029220D">
              <w:rPr>
                <w:sz w:val="18"/>
                <w:szCs w:val="18"/>
              </w:rPr>
              <w:t>Relative Frequency</w:t>
            </w:r>
          </w:p>
        </w:tc>
        <w:tc>
          <w:tcPr>
            <w:tcW w:w="2160" w:type="dxa"/>
            <w:tcBorders>
              <w:top w:val="single" w:sz="4" w:space="0" w:color="auto"/>
              <w:bottom w:val="single" w:sz="4" w:space="0" w:color="auto"/>
            </w:tcBorders>
          </w:tcPr>
          <w:p w14:paraId="2BA16AC7" w14:textId="77777777" w:rsidR="00846ED1" w:rsidRPr="00D86BD8" w:rsidRDefault="00846ED1" w:rsidP="008C4A3A">
            <w:pPr>
              <w:rPr>
                <w:sz w:val="18"/>
                <w:szCs w:val="18"/>
              </w:rPr>
            </w:pPr>
            <w:r w:rsidRPr="00D86BD8">
              <w:rPr>
                <w:sz w:val="18"/>
                <w:szCs w:val="18"/>
              </w:rPr>
              <w:t>Matched TFBS</w:t>
            </w:r>
          </w:p>
          <w:p w14:paraId="6A8A2F1B" w14:textId="77777777" w:rsidR="00846ED1" w:rsidRDefault="00846ED1" w:rsidP="008C4A3A">
            <w:r w:rsidRPr="00D86BD8">
              <w:rPr>
                <w:sz w:val="18"/>
                <w:szCs w:val="18"/>
              </w:rPr>
              <w:t>p-value</w:t>
            </w:r>
          </w:p>
        </w:tc>
      </w:tr>
      <w:tr w:rsidR="00846ED1" w14:paraId="381A6D75" w14:textId="77777777" w:rsidTr="008C4A3A">
        <w:tc>
          <w:tcPr>
            <w:tcW w:w="1800" w:type="dxa"/>
          </w:tcPr>
          <w:p w14:paraId="2F534026" w14:textId="77777777" w:rsidR="00846ED1" w:rsidRPr="0029220D" w:rsidRDefault="00846ED1" w:rsidP="008C4A3A">
            <w:pPr>
              <w:rPr>
                <w:sz w:val="18"/>
                <w:szCs w:val="18"/>
              </w:rPr>
            </w:pPr>
            <w:r w:rsidRPr="0029220D">
              <w:rPr>
                <w:sz w:val="18"/>
                <w:szCs w:val="18"/>
              </w:rPr>
              <w:t>gimme_143_MEME_4_w12</w:t>
            </w:r>
          </w:p>
        </w:tc>
        <w:tc>
          <w:tcPr>
            <w:tcW w:w="2880" w:type="dxa"/>
          </w:tcPr>
          <w:p w14:paraId="27D0C4E7" w14:textId="77777777" w:rsidR="00846ED1" w:rsidRDefault="00846ED1" w:rsidP="008C4A3A">
            <w:r>
              <w:rPr>
                <w:noProof/>
              </w:rPr>
              <w:drawing>
                <wp:inline distT="0" distB="0" distL="0" distR="0" wp14:anchorId="5F1A38D4" wp14:editId="0C02FCED">
                  <wp:extent cx="981710" cy="304800"/>
                  <wp:effectExtent l="0" t="0" r="8890" b="0"/>
                  <wp:docPr id="25945027" name="Picture 2594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710" cy="304800"/>
                          </a:xfrm>
                          <a:prstGeom prst="rect">
                            <a:avLst/>
                          </a:prstGeom>
                          <a:noFill/>
                        </pic:spPr>
                      </pic:pic>
                    </a:graphicData>
                  </a:graphic>
                </wp:inline>
              </w:drawing>
            </w:r>
          </w:p>
        </w:tc>
        <w:tc>
          <w:tcPr>
            <w:tcW w:w="1170" w:type="dxa"/>
          </w:tcPr>
          <w:p w14:paraId="0F1E9642" w14:textId="77777777" w:rsidR="00846ED1" w:rsidRPr="0029220D" w:rsidRDefault="00846ED1" w:rsidP="008C4A3A">
            <w:pPr>
              <w:rPr>
                <w:sz w:val="18"/>
                <w:szCs w:val="18"/>
              </w:rPr>
            </w:pPr>
            <w:r w:rsidRPr="0029220D">
              <w:rPr>
                <w:sz w:val="18"/>
                <w:szCs w:val="18"/>
              </w:rPr>
              <w:t>85% (11)</w:t>
            </w:r>
          </w:p>
        </w:tc>
        <w:tc>
          <w:tcPr>
            <w:tcW w:w="1170" w:type="dxa"/>
          </w:tcPr>
          <w:p w14:paraId="23770844" w14:textId="77777777" w:rsidR="00846ED1" w:rsidRPr="0029220D" w:rsidRDefault="00846ED1" w:rsidP="008C4A3A">
            <w:pPr>
              <w:rPr>
                <w:sz w:val="18"/>
                <w:szCs w:val="18"/>
              </w:rPr>
            </w:pPr>
            <w:r w:rsidRPr="0029220D">
              <w:rPr>
                <w:sz w:val="18"/>
                <w:szCs w:val="18"/>
              </w:rPr>
              <w:t>12% (16)</w:t>
            </w:r>
          </w:p>
        </w:tc>
        <w:tc>
          <w:tcPr>
            <w:tcW w:w="1530" w:type="dxa"/>
          </w:tcPr>
          <w:p w14:paraId="2884EB93" w14:textId="77777777" w:rsidR="00846ED1" w:rsidRPr="00D86BD8" w:rsidRDefault="00846ED1" w:rsidP="008C4A3A">
            <w:pPr>
              <w:rPr>
                <w:sz w:val="18"/>
                <w:szCs w:val="18"/>
              </w:rPr>
            </w:pPr>
            <w:r w:rsidRPr="00D86BD8">
              <w:rPr>
                <w:sz w:val="18"/>
                <w:szCs w:val="18"/>
              </w:rPr>
              <w:t>6.98</w:t>
            </w:r>
          </w:p>
        </w:tc>
        <w:tc>
          <w:tcPr>
            <w:tcW w:w="2160" w:type="dxa"/>
          </w:tcPr>
          <w:p w14:paraId="0E4E3C33" w14:textId="77777777" w:rsidR="00846ED1" w:rsidRPr="00D86BD8" w:rsidRDefault="00846ED1" w:rsidP="008C4A3A">
            <w:pPr>
              <w:rPr>
                <w:sz w:val="18"/>
                <w:szCs w:val="18"/>
              </w:rPr>
            </w:pPr>
            <w:r w:rsidRPr="00D86BD8">
              <w:rPr>
                <w:sz w:val="18"/>
                <w:szCs w:val="18"/>
              </w:rPr>
              <w:t>TGA10 (6.28e-03)</w:t>
            </w:r>
          </w:p>
          <w:p w14:paraId="6A68232D" w14:textId="77777777" w:rsidR="00846ED1" w:rsidRPr="00D86BD8" w:rsidRDefault="00846ED1" w:rsidP="008C4A3A">
            <w:pPr>
              <w:rPr>
                <w:sz w:val="18"/>
                <w:szCs w:val="18"/>
              </w:rPr>
            </w:pPr>
            <w:r w:rsidRPr="00D86BD8">
              <w:rPr>
                <w:sz w:val="18"/>
                <w:szCs w:val="18"/>
              </w:rPr>
              <w:t>GBF5 (3.06e-03)</w:t>
            </w:r>
          </w:p>
        </w:tc>
      </w:tr>
      <w:tr w:rsidR="00846ED1" w14:paraId="4F4B2105" w14:textId="77777777" w:rsidTr="008C4A3A">
        <w:tc>
          <w:tcPr>
            <w:tcW w:w="1800" w:type="dxa"/>
            <w:tcBorders>
              <w:bottom w:val="single" w:sz="4" w:space="0" w:color="auto"/>
            </w:tcBorders>
          </w:tcPr>
          <w:p w14:paraId="68E601DC" w14:textId="77777777" w:rsidR="00846ED1" w:rsidRPr="0029220D" w:rsidRDefault="00846ED1" w:rsidP="008C4A3A">
            <w:pPr>
              <w:rPr>
                <w:sz w:val="18"/>
                <w:szCs w:val="18"/>
              </w:rPr>
            </w:pPr>
          </w:p>
        </w:tc>
        <w:tc>
          <w:tcPr>
            <w:tcW w:w="2880" w:type="dxa"/>
            <w:tcBorders>
              <w:bottom w:val="single" w:sz="4" w:space="0" w:color="auto"/>
            </w:tcBorders>
          </w:tcPr>
          <w:p w14:paraId="5AE24563" w14:textId="77777777" w:rsidR="00846ED1" w:rsidRDefault="00846ED1" w:rsidP="008C4A3A"/>
        </w:tc>
        <w:tc>
          <w:tcPr>
            <w:tcW w:w="1170" w:type="dxa"/>
            <w:tcBorders>
              <w:bottom w:val="single" w:sz="4" w:space="0" w:color="auto"/>
            </w:tcBorders>
          </w:tcPr>
          <w:p w14:paraId="358CD975" w14:textId="77777777" w:rsidR="00846ED1" w:rsidRPr="0029220D" w:rsidRDefault="00846ED1" w:rsidP="008C4A3A">
            <w:pPr>
              <w:rPr>
                <w:sz w:val="18"/>
                <w:szCs w:val="18"/>
              </w:rPr>
            </w:pPr>
          </w:p>
        </w:tc>
        <w:tc>
          <w:tcPr>
            <w:tcW w:w="1170" w:type="dxa"/>
            <w:tcBorders>
              <w:bottom w:val="single" w:sz="4" w:space="0" w:color="auto"/>
            </w:tcBorders>
          </w:tcPr>
          <w:p w14:paraId="777F25F5" w14:textId="77777777" w:rsidR="00846ED1" w:rsidRPr="0029220D" w:rsidRDefault="00846ED1" w:rsidP="008C4A3A">
            <w:pPr>
              <w:rPr>
                <w:sz w:val="18"/>
                <w:szCs w:val="18"/>
              </w:rPr>
            </w:pPr>
          </w:p>
        </w:tc>
        <w:tc>
          <w:tcPr>
            <w:tcW w:w="1530" w:type="dxa"/>
            <w:tcBorders>
              <w:bottom w:val="single" w:sz="4" w:space="0" w:color="auto"/>
            </w:tcBorders>
          </w:tcPr>
          <w:p w14:paraId="63E01AA4" w14:textId="77777777" w:rsidR="00846ED1" w:rsidRPr="00D86BD8" w:rsidRDefault="00846ED1" w:rsidP="008C4A3A">
            <w:pPr>
              <w:rPr>
                <w:sz w:val="18"/>
                <w:szCs w:val="18"/>
              </w:rPr>
            </w:pPr>
          </w:p>
        </w:tc>
        <w:tc>
          <w:tcPr>
            <w:tcW w:w="2160" w:type="dxa"/>
            <w:tcBorders>
              <w:bottom w:val="single" w:sz="4" w:space="0" w:color="auto"/>
            </w:tcBorders>
          </w:tcPr>
          <w:p w14:paraId="276B027C" w14:textId="77777777" w:rsidR="00846ED1" w:rsidRPr="00D86BD8" w:rsidRDefault="00846ED1" w:rsidP="008C4A3A">
            <w:pPr>
              <w:rPr>
                <w:sz w:val="18"/>
                <w:szCs w:val="18"/>
              </w:rPr>
            </w:pPr>
          </w:p>
        </w:tc>
      </w:tr>
    </w:tbl>
    <w:p w14:paraId="103E8BB8" w14:textId="77777777" w:rsidR="00846ED1" w:rsidRDefault="00846ED1" w:rsidP="00846ED1"/>
    <w:p w14:paraId="4A82CF96" w14:textId="77777777" w:rsidR="00846ED1" w:rsidRDefault="00846ED1" w:rsidP="00846ED1">
      <w:r>
        <w:rPr>
          <w:noProof/>
        </w:rPr>
        <w:lastRenderedPageBreak/>
        <w:drawing>
          <wp:inline distT="0" distB="0" distL="0" distR="0" wp14:anchorId="69ADD6C1" wp14:editId="4D148EF7">
            <wp:extent cx="6858000" cy="3567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3567430"/>
                    </a:xfrm>
                    <a:prstGeom prst="rect">
                      <a:avLst/>
                    </a:prstGeom>
                  </pic:spPr>
                </pic:pic>
              </a:graphicData>
            </a:graphic>
          </wp:inline>
        </w:drawing>
      </w:r>
    </w:p>
    <w:p w14:paraId="17627ABF" w14:textId="77777777" w:rsidR="00846ED1" w:rsidRPr="00CD294D" w:rsidRDefault="00846ED1" w:rsidP="00846ED1">
      <w:pPr>
        <w:pStyle w:val="ListParagraph"/>
        <w:ind w:left="0"/>
        <w:rPr>
          <w:rFonts w:ascii="Times New Roman" w:hAnsi="Times New Roman" w:cs="Times New Roman"/>
          <w:b/>
          <w:sz w:val="24"/>
          <w:szCs w:val="24"/>
        </w:rPr>
      </w:pPr>
      <w:r>
        <w:rPr>
          <w:rFonts w:ascii="Times New Roman" w:hAnsi="Times New Roman" w:cs="Times New Roman"/>
          <w:b/>
          <w:sz w:val="24"/>
          <w:szCs w:val="24"/>
        </w:rPr>
        <w:t>Figure 7. Sequence visualization of gimme_143_meme_4_w12</w:t>
      </w:r>
    </w:p>
    <w:p w14:paraId="1724704A" w14:textId="6CDA02EF" w:rsidR="00483D6A" w:rsidRDefault="0B97CCB2" w:rsidP="00B54EF6">
      <w:pPr>
        <w:pStyle w:val="Heading1"/>
      </w:pPr>
      <w:r>
        <w:t>Methods</w:t>
      </w:r>
      <w:r w:rsidR="00F842DC">
        <w:t xml:space="preserve"> </w:t>
      </w:r>
    </w:p>
    <w:p w14:paraId="3915FA85" w14:textId="26F83134" w:rsidR="002B4506" w:rsidRDefault="00CB2301" w:rsidP="002B4506">
      <w:pPr>
        <w:jc w:val="both"/>
      </w:pPr>
      <w:r>
        <w:t xml:space="preserve">The overall </w:t>
      </w:r>
      <w:r w:rsidR="00BC538C">
        <w:t>bioinformatics workflow</w:t>
      </w:r>
      <w:r>
        <w:t xml:space="preserve"> </w:t>
      </w:r>
      <w:r w:rsidR="002B4506">
        <w:t xml:space="preserve">was presented in </w:t>
      </w:r>
      <w:r>
        <w:t>Figure 1</w:t>
      </w:r>
      <w:r w:rsidR="00BC538C">
        <w:t xml:space="preserve">. </w:t>
      </w:r>
      <w:r w:rsidR="002B4506">
        <w:t xml:space="preserve">The first step of the workflow consists of identifying </w:t>
      </w:r>
      <w:proofErr w:type="spellStart"/>
      <w:r w:rsidR="002B4506">
        <w:t>polllen</w:t>
      </w:r>
      <w:proofErr w:type="spellEnd"/>
      <w:r w:rsidR="002B4506">
        <w:t xml:space="preserve">-specific HRGP genes. We utilized the public Arabidopsis gene expression database Araport11, containing 133 RNA-seq datasets The gene expression profile was retrieved from Araport11 using the python API, </w:t>
      </w:r>
      <w:proofErr w:type="spellStart"/>
      <w:proofErr w:type="gramStart"/>
      <w:r w:rsidR="002B4506">
        <w:rPr>
          <w:noProof/>
        </w:rPr>
        <w:t>intermine</w:t>
      </w:r>
      <w:r w:rsidR="002B4506">
        <w:t>.webservice</w:t>
      </w:r>
      <w:proofErr w:type="spellEnd"/>
      <w:proofErr w:type="gramEnd"/>
      <w:r w:rsidR="00834437">
        <w:t xml:space="preserve"> [16]</w:t>
      </w:r>
      <w:r w:rsidR="002B4506">
        <w:t xml:space="preserve">. A list of 166 HRGP genes was retrieved from </w:t>
      </w:r>
      <w:r w:rsidR="002B4506">
        <w:rPr>
          <w:rFonts w:ascii="Times New Roman" w:hAnsi="Times New Roman" w:cs="Times New Roman"/>
        </w:rPr>
        <w:fldChar w:fldCharType="begin" w:fldLock="1"/>
      </w:r>
      <w:ins w:id="473" w:author="Yichao Li" w:date="2018-10-03T09:53:00Z">
        <w:r w:rsidR="00735C09">
          <w:rPr>
            <w:rFonts w:ascii="Times New Roman" w:hAnsi="Times New Roman" w:cs="Times New Roman"/>
          </w:rPr>
          <w:instrText>ADDIN CSL_CITATION { "citationItems" : [ { "id" : "ITEM-1", "itemData" : { "DOI" : "10.1104/pp.110.156554", "ISSN" : "1532-2548 (Electronic)", "PMID" : "20395450", "abstract" : "Hydroxyproline-rich glycoproteins (HRGPs) are a superfamily of plant cell wall proteins that function in diverse aspects of plant growth and development. This superfamily consists of three members: hyperglycosylated arabinogalactan proteins (AGPs), moderately glycosylated extensins (EXTs), and lightly glycosylated proline-rich proteins (PRPs). Hybrid and chimeric versions of HRGP molecules also exist. In order to \"mine\" genomic databases for HRGPs and to facilitate and guide research in the field, the BIO OHIO software program was developed that identifies and classifies AGPs, EXTs, PRPs, hybrid HRGPs, and chimeric HRGPs from proteins predicted from DNA sequence data. This bioinformatics program is based on searching for biased amino acid compositions and for particular protein motifs associated with known HRGPs. HRGPs identified by the program are subsequently analyzed to elucidate the following: (1) repeating amino acid sequences, (2) signal peptide and glycosylphosphatidylinositol lipid anchor addition sequences, (3) similar HRGPs via Basic Local Alignment Search Tool, (4) expression patterns of their genes, (5) other HRGPs, glycosyl transferase, prolyl 4-hydroxylase, and peroxidase genes coexpressed with their genes, and (6) gene structure and whether genetic mutants exist in their genes. The program was used to identify and classify 166 HRGPs from Arabidopsis (Arabidopsis thaliana) as follows: 85 AGPs (including classical AGPs, lysine-rich AGPs, arabinogalactan peptides, fasciclin-like AGPs, plastocyanin AGPs, and other chimeric AGPs), 59 EXTs (including SP(5) EXTs, SP(5)/SP(4) EXTs, SP(4) EXTs, SP(4)/SP(3) EXTs, a SP(3) EXT, \"short\" EXTs, leucine-rich repeat-EXTs, proline-rich extensin-like receptor kinases, and other chimeric EXTs), 18 PRPs (including PRPs and chimeric PRPs), and AGP/EXT hybrid HRGPs.", "author" : [ { "dropping-particle" : "", "family" : "Showalter", "given" : "Allan M", "non-dropping-particle" : "", "parse-names" : false, "suffix" : "" }, { "dropping-particle" : "", "family" : "Keppler", "given" : "Brian", "non-dropping-particle" : "", "parse-names" : false, "suffix" : "" }, { "dropping-particle" : "", "family" : "Lichtenberg", "given" : "Jens", "non-dropping-particle" : "", "parse-names" : false, "suffix" : "" }, { "dropping-particle" : "", "family" : "Gu", "given" : "Dazhang", "non-dropping-particle" : "", "parse-names" : false, "suffix" : "" }, { "dropping-particle" : "", "family" : "Welch", "given" : "Lonnie R", "non-dropping-particle" : "", "parse-names" : false, "suffix" : "" } ], "container-title" : "Plant physiology", "id" : "ITEM-1", "issue" : "2", "issued" : { "date-parts" : [ [ "2010", "6" ] ] }, "language" : "eng", "page" : "485-513", "publisher-place" : "United States", "title" : "A bioinformatics approach to the identification, classification, and analysis of  hydroxyproline-rich glycoproteins.", "type" : "article-journal", "volume" : "153" }, "uris" : [ "http://www.mendeley.com/documents/?uuid=d849515d-9fa3-4809-a62c-02e5762857c9", "http://www.mendeley.com/documents/?uuid=179eebd9-29f2-4f15-acbb-b9a6543ad64d" ] } ], "mendeley" : { "formattedCitation" : "[6]", "manualFormatting" : "[17]", "plainTextFormattedCitation" : "[6]", "previouslyFormattedCitation" : "Showalter_Keppler_Lichtenberg_Gu_Welch_2010" }, "properties" : { "noteIndex" : 0 }, "schema" : "https://github.com/citation-style-language/schema/raw/master/csl-citation.json" }</w:instrText>
        </w:r>
      </w:ins>
      <w:del w:id="474" w:author="Yichao Li" w:date="2018-10-03T09:53:00Z">
        <w:r w:rsidR="002B4506" w:rsidDel="00735C09">
          <w:rPr>
            <w:rFonts w:ascii="Times New Roman" w:hAnsi="Times New Roman" w:cs="Times New Roman"/>
          </w:rPr>
          <w:delInstrText>ADDIN CSL_CITATION { "citationItems" : [ { "id" : "ITEM-1", "itemData" : { "DOI" : "10.1104/pp.110.156554", "ISSN" : "1532-2548 (Electronic)", "PMID" : "20395450", "abstract" : "Hydroxyproline-rich glycoproteins (HRGPs) are a superfamily of plant cell wall proteins that function in diverse aspects of plant growth and development. This superfamily consists of three members: hyperglycosylated arabinogalactan proteins (AGPs), moderately glycosylated extensins (EXTs), and lightly glycosylated proline-rich proteins (PRPs). Hybrid and chimeric versions of HRGP molecules also exist. In order to \"mine\" genomic databases for HRGPs and to facilitate and guide research in the field, the BIO OHIO software program was developed that identifies and classifies AGPs, EXTs, PRPs, hybrid HRGPs, and chimeric HRGPs from proteins predicted from DNA sequence data. This bioinformatics program is based on searching for biased amino acid compositions and for particular protein motifs associated with known HRGPs. HRGPs identified by the program are subsequently analyzed to elucidate the following: (1) repeating amino acid sequences, (2) signal peptide and glycosylphosphatidylinositol lipid anchor addition sequences, (3) similar HRGPs via Basic Local Alignment Search Tool, (4) expression patterns of their genes, (5) other HRGPs, glycosyl transferase, prolyl 4-hydroxylase, and peroxidase genes coexpressed with their genes, and (6) gene structure and whether genetic mutants exist in their genes. The program was used to identify and classify 166 HRGPs from Arabidopsis (Arabidopsis thaliana) as follows: 85 AGPs (including classical AGPs, lysine-rich AGPs, arabinogalactan peptides, fasciclin-like AGPs, plastocyanin AGPs, and other chimeric AGPs), 59 EXTs (including SP(5) EXTs, SP(5)/SP(4) EXTs, SP(4) EXTs, SP(4)/SP(3) EXTs, a SP(3) EXT, \"short\" EXTs, leucine-rich repeat-EXTs, proline-rich extensin-like receptor kinases, and other chimeric EXTs), 18 PRPs (including PRPs and chimeric PRPs), and AGP/EXT hybrid HRGPs.", "author" : [ { "dropping-particle" : "", "family" : "Showalter", "given" : "Allan M", "non-dropping-particle" : "", "parse-names" : false, "suffix" : "" }, { "dropping-particle" : "", "family" : "Keppler", "given" : "Brian", "non-dropping-particle" : "", "parse-names" : false, "suffix" : "" }, { "dropping-particle" : "", "family" : "Lichtenberg", "given" : "Jens", "non-dropping-particle" : "", "parse-names" : false, "suffix" : "" }, { "dropping-particle" : "", "family" : "Gu", "given" : "Dazhang", "non-dropping-particle" : "", "parse-names" : false, "suffix" : "" }, { "dropping-particle" : "", "family" : "Welch", "given" : "Lonnie R", "non-dropping-particle" : "", "parse-names" : false, "suffix" : "" } ], "container-title" : "Plant physiology", "id" : "ITEM-1", "issue" : "2", "issued" : { "date-parts" : [ [ "2010", "6" ] ] }, "language" : "eng", "page" : "485-513", "publisher-place" : "United States", "title" : "A bioinformatics approach to the identification, classification, and analysis of  hydroxyproline-rich glycoproteins.", "type" : "article-journal", "volume" : "153" }, "uris" : [ "http://www.mendeley.com/documents/?uuid=d849515d-9fa3-4809-a62c-02e5762857c9", "http://www.mendeley.com/documents/?uuid=179eebd9-29f2-4f15-acbb-b9a6543ad64d" ] } ], "mendeley" : { "formattedCitation" : "[2]", "plainTextFormattedCitation" : "[2]", "previouslyFormattedCitation" : "[2]" }, "properties" : { "noteIndex" : 0 }, "schema" : "https://github.com/citation-style-language/schema/raw/master/csl-citation.json" }</w:delInstrText>
        </w:r>
      </w:del>
      <w:r w:rsidR="002B4506">
        <w:rPr>
          <w:rFonts w:ascii="Times New Roman" w:hAnsi="Times New Roman" w:cs="Times New Roman"/>
        </w:rPr>
        <w:fldChar w:fldCharType="separate"/>
      </w:r>
      <w:r w:rsidR="002B4506">
        <w:rPr>
          <w:rFonts w:ascii="Times New Roman" w:hAnsi="Times New Roman" w:cs="Times New Roman"/>
          <w:noProof/>
        </w:rPr>
        <w:t>[</w:t>
      </w:r>
      <w:r w:rsidR="00834437">
        <w:rPr>
          <w:rFonts w:ascii="Times New Roman" w:hAnsi="Times New Roman" w:cs="Times New Roman"/>
          <w:noProof/>
        </w:rPr>
        <w:t>17</w:t>
      </w:r>
      <w:r w:rsidR="002B4506">
        <w:rPr>
          <w:rFonts w:ascii="Times New Roman" w:hAnsi="Times New Roman" w:cs="Times New Roman"/>
          <w:noProof/>
        </w:rPr>
        <w:t>]</w:t>
      </w:r>
      <w:r w:rsidR="002B4506">
        <w:rPr>
          <w:rFonts w:ascii="Times New Roman" w:hAnsi="Times New Roman" w:cs="Times New Roman"/>
          <w:noProof/>
        </w:rPr>
        <w:fldChar w:fldCharType="end"/>
      </w:r>
      <w:r w:rsidR="002B4506">
        <w:rPr>
          <w:noProof/>
        </w:rPr>
        <w:t xml:space="preserve"> .</w:t>
      </w:r>
      <w:r w:rsidR="002B4506">
        <w:t xml:space="preserve"> To determine pollen-specific expression, the tissue specificity index, Tau  was calculated for the 166 HRGP genes. In a recent benchmarking comparison, Tau was found to be the most robust and biologically relevant method. An HRGP gene was called pollen-specific if its Tau value was greater than 0.85 and the </w:t>
      </w:r>
      <w:r w:rsidR="002B4506">
        <w:rPr>
          <w:noProof/>
        </w:rPr>
        <w:t>maximally</w:t>
      </w:r>
      <w:r w:rsidR="002B4506">
        <w:t xml:space="preserve"> expressed tissue was pollen. All expression values were log-transformed before calculating Tau; values less than 1 were set to </w:t>
      </w:r>
      <w:r w:rsidR="002B4506">
        <w:rPr>
          <w:noProof/>
        </w:rPr>
        <w:t>0.</w:t>
      </w:r>
      <w:r w:rsidR="002B4506">
        <w:t xml:space="preserve">  Using these criteria, 13 pollen-specific HRGP genes were identified. The background gene set consists of 132 HRGP genes that are never expressed in pollen. Table </w:t>
      </w:r>
      <w:r w:rsidR="00FD0DBB">
        <w:t>5</w:t>
      </w:r>
      <w:r w:rsidR="002B4506">
        <w:t xml:space="preserve"> lists the pollen-specific HRGP genes. </w:t>
      </w:r>
    </w:p>
    <w:p w14:paraId="6366AA5C" w14:textId="240688D1" w:rsidR="002B4506" w:rsidRPr="00995E1E" w:rsidRDefault="002B4506" w:rsidP="002B4506">
      <w:pPr>
        <w:rPr>
          <w:b/>
        </w:rPr>
      </w:pPr>
      <w:r w:rsidRPr="00995E1E">
        <w:rPr>
          <w:b/>
        </w:rPr>
        <w:t xml:space="preserve">Table </w:t>
      </w:r>
      <w:r>
        <w:rPr>
          <w:b/>
        </w:rPr>
        <w:t>5</w:t>
      </w:r>
      <w:r w:rsidRPr="00995E1E">
        <w:rPr>
          <w:b/>
        </w:rPr>
        <w:t xml:space="preserve">. List of pollen-specific HRGP genes. *These genes have been reported to be pollen-specific in </w:t>
      </w:r>
      <w:r w:rsidRPr="00995E1E">
        <w:rPr>
          <w:b/>
        </w:rPr>
        <w:fldChar w:fldCharType="begin" w:fldLock="1"/>
      </w:r>
      <w:ins w:id="475" w:author="Yichao Li" w:date="2018-10-03T09:53:00Z">
        <w:r w:rsidR="00735C09">
          <w:rPr>
            <w:b/>
          </w:rPr>
          <w:instrText>ADDIN CSL_CITATION { "citationItems" : [ { "id" : "ITEM-1", "itemData" : { "DOI" : "10.1104/pp.110.156554", "ISSN" : "1532-2548 (Electronic)", "PMID" : "20395450", "abstract" : "Hydroxyproline-rich glycoproteins (HRGPs) are a superfamily of plant cell wall proteins that function in diverse aspects of plant growth and development. This superfamily consists of three members: hyperglycosylated arabinogalactan proteins (AGPs), moderately glycosylated extensins (EXTs), and lightly glycosylated proline-rich proteins (PRPs). Hybrid and chimeric versions of HRGP molecules also exist. In order to \"mine\" genomic databases for HRGPs and to facilitate and guide research in the field, the BIO OHIO software program was developed that identifies and classifies AGPs, EXTs, PRPs, hybrid HRGPs, and chimeric HRGPs from proteins predicted from DNA sequence data. This bioinformatics program is based on searching for biased amino acid compositions and for particular protein motifs associated with known HRGPs. HRGPs identified by the program are subsequently analyzed to elucidate the following: (1) repeating amino acid sequences, (2) signal peptide and glycosylphosphatidylinositol lipid anchor addition sequences, (3) similar HRGPs via Basic Local Alignment Search Tool, (4) expression patterns of their genes, (5) other HRGPs, glycosyl transferase, prolyl 4-hydroxylase, and peroxidase genes coexpressed with their genes, and (6) gene structure and whether genetic mutants exist in their genes. The program was used to identify and classify 166 HRGPs from Arabidopsis (Arabidopsis thaliana) as follows: 85 AGPs (including classical AGPs, lysine-rich AGPs, arabinogalactan peptides, fasciclin-like AGPs, plastocyanin AGPs, and other chimeric AGPs), 59 EXTs (including SP(5) EXTs, SP(5)/SP(4) EXTs, SP(4) EXTs, SP(4)/SP(3) EXTs, a SP(3) EXT, \"short\" EXTs, leucine-rich repeat-EXTs, proline-rich extensin-like receptor kinases, and other chimeric EXTs), 18 PRPs (including PRPs and chimeric PRPs), and AGP/EXT hybrid HRGPs.", "author" : [ { "dropping-particle" : "", "family" : "Showalter", "given" : "Allan M", "non-dropping-particle" : "", "parse-names" : false, "suffix" : "" }, { "dropping-particle" : "", "family" : "Keppler", "given" : "Brian", "non-dropping-particle" : "", "parse-names" : false, "suffix" : "" }, { "dropping-particle" : "", "family" : "Lichtenberg", "given" : "Jens", "non-dropping-particle" : "", "parse-names" : false, "suffix" : "" }, { "dropping-particle" : "", "family" : "Gu", "given" : "Dazhang", "non-dropping-particle" : "", "parse-names" : false, "suffix" : "" }, { "dropping-particle" : "", "family" : "Welch", "given" : "Lonnie R", "non-dropping-particle" : "", "parse-names" : false, "suffix" : "" } ], "container-title" : "Plant physiology", "id" : "ITEM-1", "issue" : "2", "issued" : { "date-parts" : [ [ "2010", "6" ] ] }, "language" : "eng", "page" : "485-513", "publisher-place" : "United States", "title" : "A bioinformatics approach to the identification, classification, and analysis of  hydroxyproline-rich glycoproteins.", "type" : "article-journal", "volume" : "153" }, "uris" : [ "http://www.mendeley.com/documents/?uuid=179eebd9-29f2-4f15-acbb-b9a6543ad64d", "http://www.mendeley.com/documents/?uuid=d849515d-9fa3-4809-a62c-02e5762857c9" ] } ], "mendeley" : { "formattedCitation" : "[6]", "manualFormatting" : "[17]", "plainTextFormattedCitation" : "[6]", "previouslyFormattedCitation" : "Showalter_Keppler_Lichtenberg_Gu_Welch_2010" }, "properties" : { "noteIndex" : 0 }, "schema" : "https://github.com/citation-style-language/schema/raw/master/csl-citation.json" }</w:instrText>
        </w:r>
      </w:ins>
      <w:del w:id="476" w:author="Yichao Li" w:date="2018-10-03T09:53:00Z">
        <w:r w:rsidRPr="00995E1E" w:rsidDel="00735C09">
          <w:rPr>
            <w:b/>
          </w:rPr>
          <w:delInstrText>ADDIN CSL_CITATION { "citationItems" : [ { "id" : "ITEM-1", "itemData" : { "DOI" : "10.1104/pp.110.156554", "ISSN" : "1532-2548 (Electronic)", "PMID" : "20395450", "abstract" : "Hydroxyproline-rich glycoproteins (HRGPs) are a superfamily of plant cell wall proteins that function in diverse aspects of plant growth and development. This superfamily consists of three members: hyperglycosylated arabinogalactan proteins (AGPs), moderately glycosylated extensins (EXTs), and lightly glycosylated proline-rich proteins (PRPs). Hybrid and chimeric versions of HRGP molecules also exist. In order to \"mine\" genomic databases for HRGPs and to facilitate and guide research in the field, the BIO OHIO software program was developed that identifies and classifies AGPs, EXTs, PRPs, hybrid HRGPs, and chimeric HRGPs from proteins predicted from DNA sequence data. This bioinformatics program is based on searching for biased amino acid compositions and for particular protein motifs associated with known HRGPs. HRGPs identified by the program are subsequently analyzed to elucidate the following: (1) repeating amino acid sequences, (2) signal peptide and glycosylphosphatidylinositol lipid anchor addition sequences, (3) similar HRGPs via Basic Local Alignment Search Tool, (4) expression patterns of their genes, (5) other HRGPs, glycosyl transferase, prolyl 4-hydroxylase, and peroxidase genes coexpressed with their genes, and (6) gene structure and whether genetic mutants exist in their genes. The program was used to identify and classify 166 HRGPs from Arabidopsis (Arabidopsis thaliana) as follows: 85 AGPs (including classical AGPs, lysine-rich AGPs, arabinogalactan peptides, fasciclin-like AGPs, plastocyanin AGPs, and other chimeric AGPs), 59 EXTs (including SP(5) EXTs, SP(5)/SP(4) EXTs, SP(4) EXTs, SP(4)/SP(3) EXTs, a SP(3) EXT, \"short\" EXTs, leucine-rich repeat-EXTs, proline-rich extensin-like receptor kinases, and other chimeric EXTs), 18 PRPs (including PRPs and chimeric PRPs), and AGP/EXT hybrid HRGPs.", "author" : [ { "dropping-particle" : "", "family" : "Showalter", "given" : "Allan M", "non-dropping-particle" : "", "parse-names" : false, "suffix" : "" }, { "dropping-particle" : "", "family" : "Keppler", "given" : "Brian", "non-dropping-particle" : "", "parse-names" : false, "suffix" : "" }, { "dropping-particle" : "", "family" : "Lichtenberg", "given" : "Jens", "non-dropping-particle" : "", "parse-names" : false, "suffix" : "" }, { "dropping-particle" : "", "family" : "Gu", "given" : "Dazhang", "non-dropping-particle" : "", "parse-names" : false, "suffix" : "" }, { "dropping-particle" : "", "family" : "Welch", "given" : "Lonnie R", "non-dropping-particle" : "", "parse-names" : false, "suffix" : "" } ], "container-title" : "Plant physiology", "id" : "ITEM-1", "issue" : "2", "issued" : { "date-parts" : [ [ "2010", "6" ] ] }, "language" : "eng", "page" : "485-513", "publisher-place" : "United States", "title" : "A bioinformatics approach to the identification, classification, and analysis of  hydroxyproline-rich glycoproteins.", "type" : "article-journal", "volume" : "153" }, "uris" : [ "http://www.mendeley.com/documents/?uuid=179eebd9-29f2-4f15-acbb-b9a6543ad64d", "http://www.mendeley.com/documents/?uuid=d849515d-9fa3-4809-a62c-02e5762857c9" ] } ], "mendeley" : { "formattedCitation" : "[2]", "plainTextFormattedCitation" : "[2]", "previouslyFormattedCitation" : "[2]" }, "properties" : { "noteIndex" : 0 }, "schema" : "https://github.com/citation-style-language/schema/raw/master/csl-citation.json" }</w:delInstrText>
        </w:r>
      </w:del>
      <w:r w:rsidRPr="00995E1E">
        <w:rPr>
          <w:b/>
        </w:rPr>
        <w:fldChar w:fldCharType="separate"/>
      </w:r>
      <w:r w:rsidRPr="00995E1E">
        <w:rPr>
          <w:b/>
          <w:noProof/>
        </w:rPr>
        <w:t>[</w:t>
      </w:r>
      <w:r w:rsidR="00CD51C4">
        <w:rPr>
          <w:b/>
          <w:noProof/>
        </w:rPr>
        <w:t>17</w:t>
      </w:r>
      <w:r w:rsidRPr="00995E1E">
        <w:rPr>
          <w:b/>
          <w:noProof/>
        </w:rPr>
        <w:t>]</w:t>
      </w:r>
      <w:r w:rsidRPr="00995E1E">
        <w:rPr>
          <w:b/>
        </w:rPr>
        <w:fldChar w:fldCharType="end"/>
      </w:r>
      <w:r w:rsidRPr="00995E1E">
        <w:rPr>
          <w:b/>
        </w:rPr>
        <w:t xml:space="preserve">.a Gene Name is adopted from </w:t>
      </w:r>
      <w:r w:rsidRPr="00995E1E">
        <w:rPr>
          <w:b/>
        </w:rPr>
        <w:fldChar w:fldCharType="begin" w:fldLock="1"/>
      </w:r>
      <w:ins w:id="477" w:author="Yichao Li" w:date="2018-10-03T09:53:00Z">
        <w:r w:rsidR="00735C09">
          <w:rPr>
            <w:b/>
          </w:rPr>
          <w:instrText>ADDIN CSL_CITATION { "citationItems" : [ { "id" : "ITEM-1", "itemData" : { "DOI" : "10.1104/pp.110.156554", "ISSN" : "1532-2548 (Electronic)", "PMID" : "20395450", "abstract" : "Hydroxyproline-rich glycoproteins (HRGPs) are a superfamily of plant cell wall proteins that function in diverse aspects of plant growth and development. This superfamily consists of three members: hyperglycosylated arabinogalactan proteins (AGPs), moderately glycosylated extensins (EXTs), and lightly glycosylated proline-rich proteins (PRPs). Hybrid and chimeric versions of HRGP molecules also exist. In order to \"mine\" genomic databases for HRGPs and to facilitate and guide research in the field, the BIO OHIO software program was developed that identifies and classifies AGPs, EXTs, PRPs, hybrid HRGPs, and chimeric HRGPs from proteins predicted from DNA sequence data. This bioinformatics program is based on searching for biased amino acid compositions and for particular protein motifs associated with known HRGPs. HRGPs identified by the program are subsequently analyzed to elucidate the following: (1) repeating amino acid sequences, (2) signal peptide and glycosylphosphatidylinositol lipid anchor addition sequences, (3) similar HRGPs via Basic Local Alignment Search Tool, (4) expression patterns of their genes, (5) other HRGPs, glycosyl transferase, prolyl 4-hydroxylase, and peroxidase genes coexpressed with their genes, and (6) gene structure and whether genetic mutants exist in their genes. The program was used to identify and classify 166 HRGPs from Arabidopsis (Arabidopsis thaliana) as follows: 85 AGPs (including classical AGPs, lysine-rich AGPs, arabinogalactan peptides, fasciclin-like AGPs, plastocyanin AGPs, and other chimeric AGPs), 59 EXTs (including SP(5) EXTs, SP(5)/SP(4) EXTs, SP(4) EXTs, SP(4)/SP(3) EXTs, a SP(3) EXT, \"short\" EXTs, leucine-rich repeat-EXTs, proline-rich extensin-like receptor kinases, and other chimeric EXTs), 18 PRPs (including PRPs and chimeric PRPs), and AGP/EXT hybrid HRGPs.", "author" : [ { "dropping-particle" : "", "family" : "Showalter", "given" : "Allan M", "non-dropping-particle" : "", "parse-names" : false, "suffix" : "" }, { "dropping-particle" : "", "family" : "Keppler", "given" : "Brian", "non-dropping-particle" : "", "parse-names" : false, "suffix" : "" }, { "dropping-particle" : "", "family" : "Lichtenberg", "given" : "Jens", "non-dropping-particle" : "", "parse-names" : false, "suffix" : "" }, { "dropping-particle" : "", "family" : "Gu", "given" : "Dazhang", "non-dropping-particle" : "", "parse-names" : false, "suffix" : "" }, { "dropping-particle" : "", "family" : "Welch", "given" : "Lonnie R", "non-dropping-particle" : "", "parse-names" : false, "suffix" : "" } ], "container-title" : "Plant physiology", "id" : "ITEM-1", "issue" : "2", "issued" : { "date-parts" : [ [ "2010", "6" ] ] }, "language" : "eng", "page" : "485-513", "publisher-place" : "United States", "title" : "A bioinformatics approach to the identification, classification, and analysis of  hydroxyproline-rich glycoproteins.", "type" : "article-journal", "volume" : "153" }, "uris" : [ "http://www.mendeley.com/documents/?uuid=d849515d-9fa3-4809-a62c-02e5762857c9", "http://www.mendeley.com/documents/?uuid=179eebd9-29f2-4f15-acbb-b9a6543ad64d" ] } ], "mendeley" : { "formattedCitation" : "[6]", "manualFormatting" : "[17]", "plainTextFormattedCitation" : "[6]", "previouslyFormattedCitation" : "Showalter_Keppler_Lichtenberg_Gu_Welch_2010" }, "properties" : { "noteIndex" : 0 }, "schema" : "https://github.com/citation-style-language/schema/raw/master/csl-citation.json" }</w:instrText>
        </w:r>
      </w:ins>
      <w:del w:id="478" w:author="Yichao Li" w:date="2018-10-03T09:53:00Z">
        <w:r w:rsidRPr="00995E1E" w:rsidDel="00735C09">
          <w:rPr>
            <w:b/>
          </w:rPr>
          <w:delInstrText>ADDIN CSL_CITATION { "citationItems" : [ { "id" : "ITEM-1", "itemData" : { "DOI" : "10.1104/pp.110.156554", "ISSN" : "1532-2548 (Electronic)", "PMID" : "20395450", "abstract" : "Hydroxyproline-rich glycoproteins (HRGPs) are a superfamily of plant cell wall proteins that function in diverse aspects of plant growth and development. This superfamily consists of three members: hyperglycosylated arabinogalactan proteins (AGPs), moderately glycosylated extensins (EXTs), and lightly glycosylated proline-rich proteins (PRPs). Hybrid and chimeric versions of HRGP molecules also exist. In order to \"mine\" genomic databases for HRGPs and to facilitate and guide research in the field, the BIO OHIO software program was developed that identifies and classifies AGPs, EXTs, PRPs, hybrid HRGPs, and chimeric HRGPs from proteins predicted from DNA sequence data. This bioinformatics program is based on searching for biased amino acid compositions and for particular protein motifs associated with known HRGPs. HRGPs identified by the program are subsequently analyzed to elucidate the following: (1) repeating amino acid sequences, (2) signal peptide and glycosylphosphatidylinositol lipid anchor addition sequences, (3) similar HRGPs via Basic Local Alignment Search Tool, (4) expression patterns of their genes, (5) other HRGPs, glycosyl transferase, prolyl 4-hydroxylase, and peroxidase genes coexpressed with their genes, and (6) gene structure and whether genetic mutants exist in their genes. The program was used to identify and classify 166 HRGPs from Arabidopsis (Arabidopsis thaliana) as follows: 85 AGPs (including classical AGPs, lysine-rich AGPs, arabinogalactan peptides, fasciclin-like AGPs, plastocyanin AGPs, and other chimeric AGPs), 59 EXTs (including SP(5) EXTs, SP(5)/SP(4) EXTs, SP(4) EXTs, SP(4)/SP(3) EXTs, a SP(3) EXT, \"short\" EXTs, leucine-rich repeat-EXTs, proline-rich extensin-like receptor kinases, and other chimeric EXTs), 18 PRPs (including PRPs and chimeric PRPs), and AGP/EXT hybrid HRGPs.", "author" : [ { "dropping-particle" : "", "family" : "Showalter", "given" : "Allan M", "non-dropping-particle" : "", "parse-names" : false, "suffix" : "" }, { "dropping-particle" : "", "family" : "Keppler", "given" : "Brian", "non-dropping-particle" : "", "parse-names" : false, "suffix" : "" }, { "dropping-particle" : "", "family" : "Lichtenberg", "given" : "Jens", "non-dropping-particle" : "", "parse-names" : false, "suffix" : "" }, { "dropping-particle" : "", "family" : "Gu", "given" : "Dazhang", "non-dropping-particle" : "", "parse-names" : false, "suffix" : "" }, { "dropping-particle" : "", "family" : "Welch", "given" : "Lonnie R", "non-dropping-particle" : "", "parse-names" : false, "suffix" : "" } ], "container-title" : "Plant physiology", "id" : "ITEM-1", "issue" : "2", "issued" : { "date-parts" : [ [ "2010", "6" ] ] }, "language" : "eng", "page" : "485-513", "publisher-place" : "United States", "title" : "A bioinformatics approach to the identification, classification, and analysis of  hydroxyproline-rich glycoproteins.", "type" : "article-journal", "volume" : "153" }, "uris" : [ "http://www.mendeley.com/documents/?uuid=d849515d-9fa3-4809-a62c-02e5762857c9", "http://www.mendeley.com/documents/?uuid=179eebd9-29f2-4f15-acbb-b9a6543ad64d" ] } ], "mendeley" : { "formattedCitation" : "[2]", "plainTextFormattedCitation" : "[2]", "previouslyFormattedCitation" : "[2]" }, "properties" : { "noteIndex" : 0 }, "schema" : "https://github.com/citation-style-language/schema/raw/master/csl-citation.json" }</w:delInstrText>
        </w:r>
      </w:del>
      <w:r w:rsidRPr="00995E1E">
        <w:rPr>
          <w:b/>
        </w:rPr>
        <w:fldChar w:fldCharType="separate"/>
      </w:r>
      <w:r w:rsidRPr="00995E1E">
        <w:rPr>
          <w:b/>
          <w:noProof/>
        </w:rPr>
        <w:t>[</w:t>
      </w:r>
      <w:r w:rsidR="00CD51C4">
        <w:rPr>
          <w:b/>
          <w:noProof/>
        </w:rPr>
        <w:t>17</w:t>
      </w:r>
      <w:r w:rsidRPr="00995E1E">
        <w:rPr>
          <w:b/>
          <w:noProof/>
        </w:rPr>
        <w:t>]</w:t>
      </w:r>
      <w:r w:rsidRPr="00995E1E">
        <w:rPr>
          <w:b/>
        </w:rPr>
        <w:fldChar w:fldCharType="end"/>
      </w:r>
      <w:r w:rsidRPr="00995E1E">
        <w:rPr>
          <w:b/>
        </w:rPr>
        <w:t xml:space="preserve">, where some genes are renamed by the authors to indicate their protein sequence properties. </w:t>
      </w:r>
      <w:proofErr w:type="spellStart"/>
      <w:r w:rsidRPr="00995E1E">
        <w:rPr>
          <w:b/>
        </w:rPr>
        <w:t>bTissue</w:t>
      </w:r>
      <w:proofErr w:type="spellEnd"/>
      <w:r w:rsidRPr="00995E1E">
        <w:rPr>
          <w:b/>
        </w:rPr>
        <w:t xml:space="preserve"> specificity index Tau is calculated using the formula presented in </w:t>
      </w:r>
      <w:r w:rsidRPr="00995E1E">
        <w:rPr>
          <w:b/>
        </w:rPr>
        <w:fldChar w:fldCharType="begin" w:fldLock="1"/>
      </w:r>
      <w:ins w:id="479" w:author="Yichao Li" w:date="2018-10-03T09:53:00Z">
        <w:r w:rsidR="00735C09">
          <w:rPr>
            <w:b/>
          </w:rPr>
          <w:instrText>ADDIN CSL_CITATION { "citationItems" : [ { "id" : "ITEM-1", "itemData" : { "DOI" : "10.1093/bioinformatics/bti042", "author" : [ { "dropping-particle" : "", "family" : "Yanai", "given" : "Itai", "non-dropping-particle" : "", "parse-names" : false, "suffix" : "" }, { "dropping-particle" : "", "family" : "Benjamin", "given" : "Hila", "non-dropping-particle" : "", "parse-names" : false, "suffix" : "" }, { "dropping-particle" : "", "family" : "Shmoish", "given" : "Michael", "non-dropping-particle" : "", "parse-names" : false, "suffix" : "" }, { "dropping-particle" : "", "family" : "Chalifa-Caspi", "given" : "Vered", "non-dropping-particle" : "", "parse-names" : false, "suffix" : "" }, { "dropping-particle" : "", "family" : "Shklar", "given" : "Maxim", "non-dropping-particle" : "", "parse-names" : false, "suffix" : "" }, { "dropping-particle" : "", "family" : "Ophir", "given" : "Ron", "non-dropping-particle" : "", "parse-names" : false, "suffix" : "" }, { "dropping-particle" : "", "family" : "Bar-Even", "given" : "Arren", "non-dropping-particle" : "", "parse-names" : false, "suffix" : "" }, { "dropping-particle" : "", "family" : "Horn-Saban", "given" : "Shirley", "non-dropping-particle" : "", "parse-names" : false, "suffix" : "" }, { "dropping-particle" : "", "family" : "Safran", "given" : "Marilyn", "non-dropping-particle" : "", "parse-names" : false, "suffix" : "" }, { "dropping-particle" : "", "family" : "Domany", "given" : "Eytan", "non-dropping-particle" : "", "parse-names" : false, "suffix" : "" }, { "dropping-particle" : "", "family" : "Lancet", "given" : "Doron", "non-dropping-particle" : "", "parse-names" : false, "suffix" : "" }, { "dropping-particle" : "", "family" : "Shmueli", "given" : "Orit", "non-dropping-particle" : "", "parse-names" : false, "suffix" : "" } ], "container-title" : "Bioinformatics", "id" : "ITEM-1", "issue" : "5", "issued" : { "date-parts" : [ [ "2005" ] ] }, "page" : "650", "title" : "Genome-wide midrange transcription profiles reveal expression level relationships in human tissue specification", "type" : "article-journal", "volume" : "21" }, "uris" : [ "http://www.mendeley.com/documents/?uuid=d62bc85e-da16-4877-84f5-7636a43bcdc0", "http://www.mendeley.com/documents/?uuid=20b62fa3-54df-40e9-8824-a01c0a52bcb9" ] } ], "mendeley" : { "formattedCitation" : "[7]", "manualFormatting" : "[18]", "plainTextFormattedCitation" : "[7]", "previouslyFormattedCitation" : "Yanai_Benjamin_Shmoish_Chalifa-Caspi_Shklar_Ophir_Bar-Even_Horn-Saban_Safran_Domany_et al._2005" }, "properties" : { "noteIndex" : 0 }, "schema" : "https://github.com/citation-style-language/schema/raw/master/csl-citation.json" }</w:instrText>
        </w:r>
      </w:ins>
      <w:del w:id="480" w:author="Yichao Li" w:date="2018-10-03T09:53:00Z">
        <w:r w:rsidRPr="00995E1E" w:rsidDel="00735C09">
          <w:rPr>
            <w:b/>
          </w:rPr>
          <w:delInstrText>ADDIN CSL_CITATION { "citationItems" : [ { "id" : "ITEM-1", "itemData" : { "DOI" : "10.1093/bioinformatics/bti042", "author" : [ { "dropping-particle" : "", "family" : "Yanai", "given" : "Itai", "non-dropping-particle" : "", "parse-names" : false, "suffix" : "" }, { "dropping-particle" : "", "family" : "Benjamin", "given" : "Hila", "non-dropping-particle" : "", "parse-names" : false, "suffix" : "" }, { "dropping-particle" : "", "family" : "Shmoish", "given" : "Michael", "non-dropping-particle" : "", "parse-names" : false, "suffix" : "" }, { "dropping-particle" : "", "family" : "Chalifa-Caspi", "given" : "Vered", "non-dropping-particle" : "", "parse-names" : false, "suffix" : "" }, { "dropping-particle" : "", "family" : "Shklar", "given" : "Maxim", "non-dropping-particle" : "", "parse-names" : false, "suffix" : "" }, { "dropping-particle" : "", "family" : "Ophir", "given" : "Ron", "non-dropping-particle" : "", "parse-names" : false, "suffix" : "" }, { "dropping-particle" : "", "family" : "Bar-Even", "given" : "Arren", "non-dropping-particle" : "", "parse-names" : false, "suffix" : "" }, { "dropping-particle" : "", "family" : "Horn-Saban", "given" : "Shirley", "non-dropping-particle" : "", "parse-names" : false, "suffix" : "" }, { "dropping-particle" : "", "family" : "Safran", "given" : "Marilyn", "non-dropping-particle" : "", "parse-names" : false, "suffix" : "" }, { "dropping-particle" : "", "family" : "Domany", "given" : "Eytan", "non-dropping-particle" : "", "parse-names" : false, "suffix" : "" }, { "dropping-particle" : "", "family" : "Lancet", "given" : "Doron", "non-dropping-particle" : "", "parse-names" : false, "suffix" : "" }, { "dropping-particle" : "", "family" : "Shmueli", "given" : "Orit", "non-dropping-particle" : "", "parse-names" : false, "suffix" : "" } ], "container-title" : "Bioinformatics", "id" : "ITEM-1", "issue" : "5", "issued" : { "date-parts" : [ [ "2005" ] ] }, "page" : "650", "title" : "Genome-wide midrange transcription profiles reveal expression level relationships in human tissue specification", "type" : "article-journal", "volume" : "21" }, "uris" : [ "http://www.mendeley.com/documents/?uuid=d62bc85e-da16-4877-84f5-7636a43bcdc0", "http://www.mendeley.com/documents/?uuid=20b62fa3-54df-40e9-8824-a01c0a52bcb9" ] } ], "mendeley" : { "formattedCitation" : "[3]", "plainTextFormattedCitation" : "[3]", "previouslyFormattedCitation" : "[3]" }, "properties" : { "noteIndex" : 0 }, "schema" : "https://github.com/citation-style-language/schema/raw/master/csl-citation.json" }</w:delInstrText>
        </w:r>
      </w:del>
      <w:r w:rsidRPr="00995E1E">
        <w:rPr>
          <w:b/>
        </w:rPr>
        <w:fldChar w:fldCharType="separate"/>
      </w:r>
      <w:r w:rsidRPr="00995E1E">
        <w:rPr>
          <w:b/>
          <w:noProof/>
        </w:rPr>
        <w:t>[</w:t>
      </w:r>
      <w:r w:rsidR="00CD51C4">
        <w:rPr>
          <w:b/>
          <w:noProof/>
        </w:rPr>
        <w:t>18</w:t>
      </w:r>
      <w:r w:rsidRPr="00995E1E">
        <w:rPr>
          <w:b/>
          <w:noProof/>
        </w:rPr>
        <w:t>]</w:t>
      </w:r>
      <w:r w:rsidRPr="00995E1E">
        <w:rPr>
          <w:b/>
        </w:rPr>
        <w:fldChar w:fldCharType="end"/>
      </w:r>
      <w:r w:rsidRPr="00995E1E">
        <w:rPr>
          <w:b/>
        </w:rPr>
        <w:t xml:space="preserve">. </w:t>
      </w:r>
      <w:proofErr w:type="spellStart"/>
      <w:r w:rsidRPr="00995E1E">
        <w:rPr>
          <w:b/>
        </w:rPr>
        <w:t>cExpression</w:t>
      </w:r>
      <w:proofErr w:type="spellEnd"/>
      <w:r w:rsidRPr="00995E1E">
        <w:rPr>
          <w:b/>
        </w:rPr>
        <w:t xml:space="preserve"> is represented using the median value after log 2 transformation. </w:t>
      </w:r>
      <w:proofErr w:type="spellStart"/>
      <w:r w:rsidRPr="00995E1E">
        <w:rPr>
          <w:b/>
        </w:rPr>
        <w:t>dExpression</w:t>
      </w:r>
      <w:proofErr w:type="spellEnd"/>
      <w:r w:rsidRPr="00995E1E">
        <w:rPr>
          <w:b/>
        </w:rPr>
        <w:t xml:space="preserve"> value is compared to number of standard deviation (std) away from the mean value in all genes’ expression profile in pollen. Extremely high expressed genes have more than 3*std away from the mean and high expressed genes have more than 2*std but less than 3*std away from the mean. </w:t>
      </w:r>
    </w:p>
    <w:p w14:paraId="74A2699B" w14:textId="77777777" w:rsidR="002B4506" w:rsidRDefault="002B4506" w:rsidP="002B4506">
      <w:pPr>
        <w:pStyle w:val="ListParagraph"/>
        <w:ind w:left="0"/>
        <w:rPr>
          <w:rFonts w:ascii="Times New Roman" w:hAnsi="Times New Roman" w:cs="Times New Roman"/>
          <w:sz w:val="12"/>
          <w:szCs w:val="12"/>
        </w:rPr>
      </w:pPr>
    </w:p>
    <w:tbl>
      <w:tblPr>
        <w:tblStyle w:val="TableGridLight1"/>
        <w:tblW w:w="78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440"/>
        <w:gridCol w:w="1800"/>
        <w:gridCol w:w="1620"/>
        <w:gridCol w:w="1620"/>
      </w:tblGrid>
      <w:tr w:rsidR="002B4506" w14:paraId="6477E4BF" w14:textId="77777777" w:rsidTr="008C4A3A">
        <w:trPr>
          <w:trHeight w:val="300"/>
          <w:jc w:val="center"/>
        </w:trPr>
        <w:tc>
          <w:tcPr>
            <w:tcW w:w="1350" w:type="dxa"/>
            <w:tcBorders>
              <w:top w:val="single" w:sz="4" w:space="0" w:color="auto"/>
              <w:left w:val="nil"/>
              <w:bottom w:val="single" w:sz="4" w:space="0" w:color="auto"/>
              <w:right w:val="nil"/>
            </w:tcBorders>
            <w:noWrap/>
            <w:hideMark/>
          </w:tcPr>
          <w:p w14:paraId="15BA4584" w14:textId="77777777" w:rsidR="002B4506" w:rsidRDefault="002B4506" w:rsidP="008C4A3A">
            <w:pPr>
              <w:rPr>
                <w:rFonts w:ascii="Calibri" w:eastAsia="Times New Roman" w:hAnsi="Calibri" w:cs="Times New Roman"/>
                <w:color w:val="000000"/>
                <w:lang w:eastAsia="en-US"/>
              </w:rPr>
            </w:pPr>
            <w:r>
              <w:rPr>
                <w:rFonts w:ascii="Calibri" w:hAnsi="Calibri"/>
                <w:color w:val="000000"/>
              </w:rPr>
              <w:t>TAIR</w:t>
            </w:r>
            <w:r>
              <w:rPr>
                <w:rFonts w:ascii="Calibri" w:eastAsia="Times New Roman" w:hAnsi="Calibri" w:cs="Times New Roman"/>
                <w:color w:val="000000"/>
                <w:lang w:eastAsia="en-US"/>
              </w:rPr>
              <w:t xml:space="preserve"> ID</w:t>
            </w:r>
          </w:p>
        </w:tc>
        <w:tc>
          <w:tcPr>
            <w:tcW w:w="1440" w:type="dxa"/>
            <w:tcBorders>
              <w:top w:val="single" w:sz="4" w:space="0" w:color="auto"/>
              <w:left w:val="nil"/>
              <w:bottom w:val="single" w:sz="4" w:space="0" w:color="auto"/>
              <w:right w:val="nil"/>
            </w:tcBorders>
            <w:noWrap/>
            <w:hideMark/>
          </w:tcPr>
          <w:p w14:paraId="26098324"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Gene </w:t>
            </w:r>
            <w:proofErr w:type="spellStart"/>
            <w:r>
              <w:rPr>
                <w:rFonts w:ascii="Calibri" w:eastAsia="Times New Roman" w:hAnsi="Calibri" w:cs="Times New Roman"/>
                <w:color w:val="000000"/>
                <w:lang w:eastAsia="en-US"/>
              </w:rPr>
              <w:t>Name</w:t>
            </w:r>
            <w:r>
              <w:rPr>
                <w:rFonts w:ascii="Calibri" w:eastAsia="Times New Roman" w:hAnsi="Calibri" w:cs="Times New Roman"/>
                <w:color w:val="000000"/>
                <w:vertAlign w:val="superscript"/>
                <w:lang w:eastAsia="en-US"/>
              </w:rPr>
              <w:t>a</w:t>
            </w:r>
            <w:proofErr w:type="spellEnd"/>
          </w:p>
        </w:tc>
        <w:tc>
          <w:tcPr>
            <w:tcW w:w="1800" w:type="dxa"/>
            <w:tcBorders>
              <w:top w:val="single" w:sz="4" w:space="0" w:color="auto"/>
              <w:left w:val="nil"/>
              <w:bottom w:val="single" w:sz="4" w:space="0" w:color="auto"/>
              <w:right w:val="nil"/>
            </w:tcBorders>
            <w:noWrap/>
            <w:hideMark/>
          </w:tcPr>
          <w:p w14:paraId="55F8B9AB"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Tissue Specificity Index</w:t>
            </w:r>
            <w:r>
              <w:rPr>
                <w:rFonts w:ascii="Calibri" w:hAnsi="Calibri"/>
                <w:color w:val="000000"/>
              </w:rPr>
              <w:t xml:space="preserve"> (Tau) </w:t>
            </w:r>
            <w:r>
              <w:rPr>
                <w:rFonts w:ascii="Calibri" w:hAnsi="Calibri"/>
                <w:color w:val="000000"/>
                <w:vertAlign w:val="superscript"/>
              </w:rPr>
              <w:t>b</w:t>
            </w:r>
          </w:p>
        </w:tc>
        <w:tc>
          <w:tcPr>
            <w:tcW w:w="1620" w:type="dxa"/>
            <w:tcBorders>
              <w:top w:val="single" w:sz="4" w:space="0" w:color="auto"/>
              <w:left w:val="nil"/>
              <w:bottom w:val="single" w:sz="4" w:space="0" w:color="auto"/>
              <w:right w:val="nil"/>
            </w:tcBorders>
            <w:noWrap/>
            <w:hideMark/>
          </w:tcPr>
          <w:p w14:paraId="41F7BACD"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Expression in Pollen </w:t>
            </w:r>
            <w:r>
              <w:rPr>
                <w:rFonts w:ascii="Calibri" w:eastAsia="Times New Roman" w:hAnsi="Calibri" w:cs="Times New Roman"/>
                <w:color w:val="000000"/>
                <w:vertAlign w:val="superscript"/>
                <w:lang w:eastAsia="en-US"/>
              </w:rPr>
              <w:t>c</w:t>
            </w:r>
          </w:p>
        </w:tc>
        <w:tc>
          <w:tcPr>
            <w:tcW w:w="1620" w:type="dxa"/>
            <w:tcBorders>
              <w:top w:val="single" w:sz="4" w:space="0" w:color="auto"/>
              <w:left w:val="nil"/>
              <w:bottom w:val="single" w:sz="4" w:space="0" w:color="auto"/>
              <w:right w:val="nil"/>
            </w:tcBorders>
            <w:hideMark/>
          </w:tcPr>
          <w:p w14:paraId="57C6109B"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Level of Expression </w:t>
            </w:r>
            <w:r>
              <w:rPr>
                <w:rFonts w:ascii="Calibri" w:eastAsia="Times New Roman" w:hAnsi="Calibri" w:cs="Times New Roman"/>
                <w:color w:val="000000"/>
                <w:vertAlign w:val="superscript"/>
                <w:lang w:eastAsia="en-US"/>
              </w:rPr>
              <w:t>d</w:t>
            </w:r>
          </w:p>
        </w:tc>
      </w:tr>
      <w:tr w:rsidR="002B4506" w14:paraId="0D4B3132" w14:textId="77777777" w:rsidTr="008C4A3A">
        <w:trPr>
          <w:trHeight w:val="300"/>
          <w:jc w:val="center"/>
        </w:trPr>
        <w:tc>
          <w:tcPr>
            <w:tcW w:w="1350" w:type="dxa"/>
            <w:tcBorders>
              <w:top w:val="single" w:sz="4" w:space="0" w:color="auto"/>
              <w:left w:val="nil"/>
              <w:bottom w:val="nil"/>
              <w:right w:val="nil"/>
            </w:tcBorders>
            <w:noWrap/>
            <w:hideMark/>
          </w:tcPr>
          <w:p w14:paraId="668F5671"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At1g10620</w:t>
            </w:r>
            <w:r>
              <w:rPr>
                <w:rFonts w:ascii="Calibri" w:eastAsia="Times New Roman" w:hAnsi="Calibri" w:cs="Times New Roman"/>
                <w:color w:val="000000"/>
                <w:vertAlign w:val="superscript"/>
                <w:lang w:eastAsia="en-US"/>
              </w:rPr>
              <w:t>*</w:t>
            </w:r>
          </w:p>
        </w:tc>
        <w:tc>
          <w:tcPr>
            <w:tcW w:w="1440" w:type="dxa"/>
            <w:tcBorders>
              <w:top w:val="single" w:sz="4" w:space="0" w:color="auto"/>
              <w:left w:val="nil"/>
              <w:bottom w:val="nil"/>
              <w:right w:val="nil"/>
            </w:tcBorders>
            <w:noWrap/>
            <w:hideMark/>
          </w:tcPr>
          <w:p w14:paraId="23F40BD6"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PERK11</w:t>
            </w:r>
          </w:p>
        </w:tc>
        <w:tc>
          <w:tcPr>
            <w:tcW w:w="1800" w:type="dxa"/>
            <w:tcBorders>
              <w:top w:val="single" w:sz="4" w:space="0" w:color="auto"/>
              <w:left w:val="nil"/>
              <w:bottom w:val="nil"/>
              <w:right w:val="nil"/>
            </w:tcBorders>
            <w:noWrap/>
            <w:hideMark/>
          </w:tcPr>
          <w:p w14:paraId="6476E1F6"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0.968</w:t>
            </w:r>
          </w:p>
        </w:tc>
        <w:tc>
          <w:tcPr>
            <w:tcW w:w="1620" w:type="dxa"/>
            <w:tcBorders>
              <w:top w:val="single" w:sz="4" w:space="0" w:color="auto"/>
              <w:left w:val="nil"/>
              <w:bottom w:val="nil"/>
              <w:right w:val="nil"/>
            </w:tcBorders>
            <w:noWrap/>
            <w:vAlign w:val="center"/>
            <w:hideMark/>
          </w:tcPr>
          <w:p w14:paraId="3FC796AC"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7.003</w:t>
            </w:r>
          </w:p>
        </w:tc>
        <w:tc>
          <w:tcPr>
            <w:tcW w:w="1620" w:type="dxa"/>
            <w:tcBorders>
              <w:top w:val="single" w:sz="4" w:space="0" w:color="auto"/>
              <w:left w:val="nil"/>
              <w:bottom w:val="nil"/>
              <w:right w:val="nil"/>
            </w:tcBorders>
            <w:vAlign w:val="bottom"/>
            <w:hideMark/>
          </w:tcPr>
          <w:p w14:paraId="66EC2B6F"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49713069" w14:textId="77777777" w:rsidTr="008C4A3A">
        <w:trPr>
          <w:trHeight w:val="300"/>
          <w:jc w:val="center"/>
        </w:trPr>
        <w:tc>
          <w:tcPr>
            <w:tcW w:w="1350" w:type="dxa"/>
            <w:noWrap/>
            <w:hideMark/>
          </w:tcPr>
          <w:p w14:paraId="18AB05E9"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At1g49270</w:t>
            </w:r>
            <w:r>
              <w:rPr>
                <w:rFonts w:ascii="Calibri" w:eastAsia="Times New Roman" w:hAnsi="Calibri" w:cs="Times New Roman"/>
                <w:color w:val="000000"/>
                <w:vertAlign w:val="superscript"/>
                <w:lang w:eastAsia="en-US"/>
              </w:rPr>
              <w:t>*</w:t>
            </w:r>
          </w:p>
        </w:tc>
        <w:tc>
          <w:tcPr>
            <w:tcW w:w="1440" w:type="dxa"/>
            <w:noWrap/>
            <w:hideMark/>
          </w:tcPr>
          <w:p w14:paraId="740E7EB4"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PERK7</w:t>
            </w:r>
          </w:p>
        </w:tc>
        <w:tc>
          <w:tcPr>
            <w:tcW w:w="1800" w:type="dxa"/>
            <w:noWrap/>
            <w:hideMark/>
          </w:tcPr>
          <w:p w14:paraId="6B1FAF08"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0.960</w:t>
            </w:r>
          </w:p>
        </w:tc>
        <w:tc>
          <w:tcPr>
            <w:tcW w:w="1620" w:type="dxa"/>
            <w:noWrap/>
            <w:vAlign w:val="center"/>
            <w:hideMark/>
          </w:tcPr>
          <w:p w14:paraId="398AB89F"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8.711</w:t>
            </w:r>
          </w:p>
        </w:tc>
        <w:tc>
          <w:tcPr>
            <w:tcW w:w="1620" w:type="dxa"/>
            <w:vAlign w:val="bottom"/>
            <w:hideMark/>
          </w:tcPr>
          <w:p w14:paraId="19D98933"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22F8D517" w14:textId="77777777" w:rsidTr="008C4A3A">
        <w:trPr>
          <w:trHeight w:val="300"/>
          <w:jc w:val="center"/>
        </w:trPr>
        <w:tc>
          <w:tcPr>
            <w:tcW w:w="1350" w:type="dxa"/>
            <w:noWrap/>
            <w:hideMark/>
          </w:tcPr>
          <w:p w14:paraId="165AFF8B"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At4g34440</w:t>
            </w:r>
            <w:r>
              <w:rPr>
                <w:rFonts w:ascii="Calibri" w:eastAsia="Times New Roman" w:hAnsi="Calibri" w:cs="Times New Roman"/>
                <w:color w:val="000000"/>
                <w:vertAlign w:val="superscript"/>
                <w:lang w:eastAsia="en-US"/>
              </w:rPr>
              <w:t>*</w:t>
            </w:r>
          </w:p>
        </w:tc>
        <w:tc>
          <w:tcPr>
            <w:tcW w:w="1440" w:type="dxa"/>
            <w:noWrap/>
            <w:hideMark/>
          </w:tcPr>
          <w:p w14:paraId="3C0A3157"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PERK5</w:t>
            </w:r>
          </w:p>
        </w:tc>
        <w:tc>
          <w:tcPr>
            <w:tcW w:w="1800" w:type="dxa"/>
            <w:noWrap/>
            <w:hideMark/>
          </w:tcPr>
          <w:p w14:paraId="6E13B922"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0.948</w:t>
            </w:r>
          </w:p>
        </w:tc>
        <w:tc>
          <w:tcPr>
            <w:tcW w:w="1620" w:type="dxa"/>
            <w:noWrap/>
            <w:vAlign w:val="center"/>
            <w:hideMark/>
          </w:tcPr>
          <w:p w14:paraId="05B24817"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7.039</w:t>
            </w:r>
          </w:p>
        </w:tc>
        <w:tc>
          <w:tcPr>
            <w:tcW w:w="1620" w:type="dxa"/>
            <w:vAlign w:val="bottom"/>
            <w:hideMark/>
          </w:tcPr>
          <w:p w14:paraId="23843BDA"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2EE3973A" w14:textId="77777777" w:rsidTr="008C4A3A">
        <w:trPr>
          <w:trHeight w:val="300"/>
          <w:jc w:val="center"/>
        </w:trPr>
        <w:tc>
          <w:tcPr>
            <w:tcW w:w="1350" w:type="dxa"/>
            <w:noWrap/>
            <w:hideMark/>
          </w:tcPr>
          <w:p w14:paraId="3F13A45A"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At3g18810</w:t>
            </w:r>
            <w:r>
              <w:rPr>
                <w:rFonts w:ascii="Calibri" w:eastAsia="Times New Roman" w:hAnsi="Calibri" w:cs="Times New Roman"/>
                <w:color w:val="000000"/>
                <w:vertAlign w:val="superscript"/>
                <w:lang w:eastAsia="en-US"/>
              </w:rPr>
              <w:t>*</w:t>
            </w:r>
          </w:p>
        </w:tc>
        <w:tc>
          <w:tcPr>
            <w:tcW w:w="1440" w:type="dxa"/>
            <w:noWrap/>
            <w:hideMark/>
          </w:tcPr>
          <w:p w14:paraId="6F94F818"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PERK6</w:t>
            </w:r>
          </w:p>
        </w:tc>
        <w:tc>
          <w:tcPr>
            <w:tcW w:w="1800" w:type="dxa"/>
            <w:noWrap/>
            <w:hideMark/>
          </w:tcPr>
          <w:p w14:paraId="40FEA409"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0.941</w:t>
            </w:r>
          </w:p>
        </w:tc>
        <w:tc>
          <w:tcPr>
            <w:tcW w:w="1620" w:type="dxa"/>
            <w:noWrap/>
            <w:vAlign w:val="center"/>
            <w:hideMark/>
          </w:tcPr>
          <w:p w14:paraId="03E7B5BB"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9.343</w:t>
            </w:r>
          </w:p>
        </w:tc>
        <w:tc>
          <w:tcPr>
            <w:tcW w:w="1620" w:type="dxa"/>
            <w:vAlign w:val="bottom"/>
            <w:hideMark/>
          </w:tcPr>
          <w:p w14:paraId="6B336CD8"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43C65E96" w14:textId="77777777" w:rsidTr="008C4A3A">
        <w:trPr>
          <w:trHeight w:val="300"/>
          <w:jc w:val="center"/>
        </w:trPr>
        <w:tc>
          <w:tcPr>
            <w:tcW w:w="1350" w:type="dxa"/>
            <w:noWrap/>
            <w:hideMark/>
          </w:tcPr>
          <w:p w14:paraId="6C2D502E"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At2g24450</w:t>
            </w:r>
            <w:r>
              <w:rPr>
                <w:rFonts w:ascii="Calibri" w:eastAsia="Times New Roman" w:hAnsi="Calibri" w:cs="Times New Roman"/>
                <w:color w:val="000000"/>
                <w:vertAlign w:val="superscript"/>
                <w:lang w:eastAsia="en-US"/>
              </w:rPr>
              <w:t>*</w:t>
            </w:r>
          </w:p>
        </w:tc>
        <w:tc>
          <w:tcPr>
            <w:tcW w:w="1440" w:type="dxa"/>
            <w:noWrap/>
            <w:hideMark/>
          </w:tcPr>
          <w:p w14:paraId="2169D2D3"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FLA3</w:t>
            </w:r>
          </w:p>
        </w:tc>
        <w:tc>
          <w:tcPr>
            <w:tcW w:w="1800" w:type="dxa"/>
            <w:noWrap/>
            <w:hideMark/>
          </w:tcPr>
          <w:p w14:paraId="73C9A185"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0.936</w:t>
            </w:r>
          </w:p>
        </w:tc>
        <w:tc>
          <w:tcPr>
            <w:tcW w:w="1620" w:type="dxa"/>
            <w:noWrap/>
            <w:vAlign w:val="center"/>
            <w:hideMark/>
          </w:tcPr>
          <w:p w14:paraId="1946665A"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12.284</w:t>
            </w:r>
          </w:p>
        </w:tc>
        <w:tc>
          <w:tcPr>
            <w:tcW w:w="1620" w:type="dxa"/>
            <w:vAlign w:val="bottom"/>
            <w:hideMark/>
          </w:tcPr>
          <w:p w14:paraId="3CD14810"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4116D114" w14:textId="77777777" w:rsidTr="008C4A3A">
        <w:trPr>
          <w:trHeight w:val="300"/>
          <w:jc w:val="center"/>
        </w:trPr>
        <w:tc>
          <w:tcPr>
            <w:tcW w:w="1350" w:type="dxa"/>
            <w:noWrap/>
            <w:hideMark/>
          </w:tcPr>
          <w:p w14:paraId="2C2772FD"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At1g23540</w:t>
            </w:r>
            <w:r>
              <w:rPr>
                <w:rFonts w:ascii="Calibri" w:eastAsia="Times New Roman" w:hAnsi="Calibri" w:cs="Times New Roman"/>
                <w:color w:val="000000"/>
                <w:vertAlign w:val="superscript"/>
                <w:lang w:eastAsia="en-US"/>
              </w:rPr>
              <w:t>*</w:t>
            </w:r>
          </w:p>
        </w:tc>
        <w:tc>
          <w:tcPr>
            <w:tcW w:w="1440" w:type="dxa"/>
            <w:noWrap/>
            <w:hideMark/>
          </w:tcPr>
          <w:p w14:paraId="00732D3B"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PERK12</w:t>
            </w:r>
          </w:p>
        </w:tc>
        <w:tc>
          <w:tcPr>
            <w:tcW w:w="1800" w:type="dxa"/>
            <w:noWrap/>
            <w:hideMark/>
          </w:tcPr>
          <w:p w14:paraId="5D9AD153"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0.936</w:t>
            </w:r>
          </w:p>
        </w:tc>
        <w:tc>
          <w:tcPr>
            <w:tcW w:w="1620" w:type="dxa"/>
            <w:noWrap/>
            <w:vAlign w:val="center"/>
            <w:hideMark/>
          </w:tcPr>
          <w:p w14:paraId="175D5365"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7.141</w:t>
            </w:r>
          </w:p>
        </w:tc>
        <w:tc>
          <w:tcPr>
            <w:tcW w:w="1620" w:type="dxa"/>
            <w:vAlign w:val="bottom"/>
            <w:hideMark/>
          </w:tcPr>
          <w:p w14:paraId="7254FA64"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5CAB7BAF" w14:textId="77777777" w:rsidTr="008C4A3A">
        <w:trPr>
          <w:trHeight w:val="300"/>
          <w:jc w:val="center"/>
        </w:trPr>
        <w:tc>
          <w:tcPr>
            <w:tcW w:w="1350" w:type="dxa"/>
            <w:noWrap/>
            <w:hideMark/>
          </w:tcPr>
          <w:p w14:paraId="235FC4C2"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At4g33970</w:t>
            </w:r>
            <w:r>
              <w:rPr>
                <w:rFonts w:ascii="Calibri" w:eastAsia="Times New Roman" w:hAnsi="Calibri" w:cs="Times New Roman"/>
                <w:color w:val="000000"/>
                <w:vertAlign w:val="superscript"/>
                <w:lang w:eastAsia="en-US"/>
              </w:rPr>
              <w:t>*</w:t>
            </w:r>
          </w:p>
        </w:tc>
        <w:tc>
          <w:tcPr>
            <w:tcW w:w="1440" w:type="dxa"/>
            <w:noWrap/>
            <w:hideMark/>
          </w:tcPr>
          <w:p w14:paraId="2C0C0DCF"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PEX4</w:t>
            </w:r>
          </w:p>
        </w:tc>
        <w:tc>
          <w:tcPr>
            <w:tcW w:w="1800" w:type="dxa"/>
            <w:noWrap/>
            <w:hideMark/>
          </w:tcPr>
          <w:p w14:paraId="657A950A"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0.909</w:t>
            </w:r>
          </w:p>
        </w:tc>
        <w:tc>
          <w:tcPr>
            <w:tcW w:w="1620" w:type="dxa"/>
            <w:noWrap/>
            <w:vAlign w:val="center"/>
            <w:hideMark/>
          </w:tcPr>
          <w:p w14:paraId="2AB48E7B"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9.893</w:t>
            </w:r>
          </w:p>
        </w:tc>
        <w:tc>
          <w:tcPr>
            <w:tcW w:w="1620" w:type="dxa"/>
            <w:vAlign w:val="bottom"/>
            <w:hideMark/>
          </w:tcPr>
          <w:p w14:paraId="6BCAC319"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34D68E8B" w14:textId="77777777" w:rsidTr="008C4A3A">
        <w:trPr>
          <w:trHeight w:val="300"/>
          <w:jc w:val="center"/>
        </w:trPr>
        <w:tc>
          <w:tcPr>
            <w:tcW w:w="1350" w:type="dxa"/>
            <w:noWrap/>
            <w:hideMark/>
          </w:tcPr>
          <w:p w14:paraId="39B4CE1A"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At1g54215</w:t>
            </w:r>
          </w:p>
        </w:tc>
        <w:tc>
          <w:tcPr>
            <w:tcW w:w="1440" w:type="dxa"/>
            <w:noWrap/>
            <w:hideMark/>
          </w:tcPr>
          <w:p w14:paraId="68539A01"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EXT32</w:t>
            </w:r>
          </w:p>
        </w:tc>
        <w:tc>
          <w:tcPr>
            <w:tcW w:w="1800" w:type="dxa"/>
            <w:noWrap/>
            <w:hideMark/>
          </w:tcPr>
          <w:p w14:paraId="6A47FB0B"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0.908</w:t>
            </w:r>
          </w:p>
        </w:tc>
        <w:tc>
          <w:tcPr>
            <w:tcW w:w="1620" w:type="dxa"/>
            <w:noWrap/>
            <w:vAlign w:val="center"/>
            <w:hideMark/>
          </w:tcPr>
          <w:p w14:paraId="6676B74D"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5.898</w:t>
            </w:r>
          </w:p>
        </w:tc>
        <w:tc>
          <w:tcPr>
            <w:tcW w:w="1620" w:type="dxa"/>
            <w:vAlign w:val="bottom"/>
            <w:hideMark/>
          </w:tcPr>
          <w:p w14:paraId="7362EACC" w14:textId="77777777" w:rsidR="002B4506" w:rsidRDefault="002B4506" w:rsidP="008C4A3A">
            <w:pPr>
              <w:jc w:val="center"/>
              <w:rPr>
                <w:rFonts w:ascii="Calibri" w:hAnsi="Calibri"/>
                <w:color w:val="000000"/>
              </w:rPr>
            </w:pPr>
            <w:r>
              <w:rPr>
                <w:rFonts w:ascii="Calibri" w:hAnsi="Calibri"/>
                <w:color w:val="000000"/>
              </w:rPr>
              <w:t>High</w:t>
            </w:r>
          </w:p>
        </w:tc>
      </w:tr>
      <w:tr w:rsidR="002B4506" w14:paraId="06673DFB" w14:textId="77777777" w:rsidTr="008C4A3A">
        <w:trPr>
          <w:trHeight w:val="300"/>
          <w:jc w:val="center"/>
        </w:trPr>
        <w:tc>
          <w:tcPr>
            <w:tcW w:w="1350" w:type="dxa"/>
            <w:noWrap/>
            <w:hideMark/>
          </w:tcPr>
          <w:p w14:paraId="26273CD8"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At2g18470</w:t>
            </w:r>
            <w:r>
              <w:rPr>
                <w:rFonts w:ascii="Calibri" w:eastAsia="Times New Roman" w:hAnsi="Calibri" w:cs="Times New Roman"/>
                <w:color w:val="000000"/>
                <w:vertAlign w:val="superscript"/>
                <w:lang w:eastAsia="en-US"/>
              </w:rPr>
              <w:t>*</w:t>
            </w:r>
          </w:p>
        </w:tc>
        <w:tc>
          <w:tcPr>
            <w:tcW w:w="1440" w:type="dxa"/>
            <w:noWrap/>
            <w:hideMark/>
          </w:tcPr>
          <w:p w14:paraId="4A55F5D9"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PERK4</w:t>
            </w:r>
          </w:p>
        </w:tc>
        <w:tc>
          <w:tcPr>
            <w:tcW w:w="1800" w:type="dxa"/>
            <w:noWrap/>
            <w:hideMark/>
          </w:tcPr>
          <w:p w14:paraId="5EC55554"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0.880</w:t>
            </w:r>
          </w:p>
        </w:tc>
        <w:tc>
          <w:tcPr>
            <w:tcW w:w="1620" w:type="dxa"/>
            <w:noWrap/>
            <w:vAlign w:val="center"/>
            <w:hideMark/>
          </w:tcPr>
          <w:p w14:paraId="53676D01"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9.803</w:t>
            </w:r>
          </w:p>
        </w:tc>
        <w:tc>
          <w:tcPr>
            <w:tcW w:w="1620" w:type="dxa"/>
            <w:vAlign w:val="bottom"/>
            <w:hideMark/>
          </w:tcPr>
          <w:p w14:paraId="41CD9202"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7A33F220" w14:textId="77777777" w:rsidTr="008C4A3A">
        <w:trPr>
          <w:trHeight w:val="63"/>
          <w:jc w:val="center"/>
        </w:trPr>
        <w:tc>
          <w:tcPr>
            <w:tcW w:w="1350" w:type="dxa"/>
            <w:noWrap/>
            <w:hideMark/>
          </w:tcPr>
          <w:p w14:paraId="41C18533"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At1g24520</w:t>
            </w:r>
            <w:r>
              <w:rPr>
                <w:rFonts w:ascii="Calibri" w:eastAsia="Times New Roman" w:hAnsi="Calibri" w:cs="Times New Roman"/>
                <w:color w:val="000000"/>
                <w:vertAlign w:val="superscript"/>
                <w:lang w:eastAsia="en-US"/>
              </w:rPr>
              <w:t>*</w:t>
            </w:r>
          </w:p>
        </w:tc>
        <w:tc>
          <w:tcPr>
            <w:tcW w:w="1440" w:type="dxa"/>
            <w:noWrap/>
            <w:hideMark/>
          </w:tcPr>
          <w:p w14:paraId="381FC627"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AGP50C</w:t>
            </w:r>
          </w:p>
        </w:tc>
        <w:tc>
          <w:tcPr>
            <w:tcW w:w="1800" w:type="dxa"/>
            <w:noWrap/>
            <w:hideMark/>
          </w:tcPr>
          <w:p w14:paraId="36018ABA"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0.879</w:t>
            </w:r>
          </w:p>
        </w:tc>
        <w:tc>
          <w:tcPr>
            <w:tcW w:w="1620" w:type="dxa"/>
            <w:noWrap/>
            <w:vAlign w:val="center"/>
            <w:hideMark/>
          </w:tcPr>
          <w:p w14:paraId="7433E320"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13.274</w:t>
            </w:r>
          </w:p>
        </w:tc>
        <w:tc>
          <w:tcPr>
            <w:tcW w:w="1620" w:type="dxa"/>
            <w:vAlign w:val="bottom"/>
            <w:hideMark/>
          </w:tcPr>
          <w:p w14:paraId="059D2F80"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674E4271" w14:textId="77777777" w:rsidTr="008C4A3A">
        <w:trPr>
          <w:trHeight w:val="300"/>
          <w:jc w:val="center"/>
        </w:trPr>
        <w:tc>
          <w:tcPr>
            <w:tcW w:w="1350" w:type="dxa"/>
            <w:noWrap/>
            <w:hideMark/>
          </w:tcPr>
          <w:p w14:paraId="35DCB168"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At3g01700</w:t>
            </w:r>
            <w:r>
              <w:rPr>
                <w:rFonts w:ascii="Calibri" w:eastAsia="Times New Roman" w:hAnsi="Calibri" w:cs="Times New Roman"/>
                <w:color w:val="000000"/>
                <w:vertAlign w:val="superscript"/>
                <w:lang w:eastAsia="en-US"/>
              </w:rPr>
              <w:t>*</w:t>
            </w:r>
          </w:p>
        </w:tc>
        <w:tc>
          <w:tcPr>
            <w:tcW w:w="1440" w:type="dxa"/>
            <w:noWrap/>
            <w:hideMark/>
          </w:tcPr>
          <w:p w14:paraId="6E8EBF51"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AGP11C</w:t>
            </w:r>
          </w:p>
        </w:tc>
        <w:tc>
          <w:tcPr>
            <w:tcW w:w="1800" w:type="dxa"/>
            <w:noWrap/>
            <w:hideMark/>
          </w:tcPr>
          <w:p w14:paraId="754E6CC6"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0.872</w:t>
            </w:r>
          </w:p>
        </w:tc>
        <w:tc>
          <w:tcPr>
            <w:tcW w:w="1620" w:type="dxa"/>
            <w:noWrap/>
            <w:vAlign w:val="center"/>
            <w:hideMark/>
          </w:tcPr>
          <w:p w14:paraId="5CAFECED"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13.079</w:t>
            </w:r>
          </w:p>
        </w:tc>
        <w:tc>
          <w:tcPr>
            <w:tcW w:w="1620" w:type="dxa"/>
            <w:vAlign w:val="bottom"/>
            <w:hideMark/>
          </w:tcPr>
          <w:p w14:paraId="642129D2"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5C160A16" w14:textId="77777777" w:rsidTr="008C4A3A">
        <w:trPr>
          <w:trHeight w:val="300"/>
          <w:jc w:val="center"/>
        </w:trPr>
        <w:tc>
          <w:tcPr>
            <w:tcW w:w="1350" w:type="dxa"/>
            <w:noWrap/>
            <w:hideMark/>
          </w:tcPr>
          <w:p w14:paraId="4057CB22"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At5g14380</w:t>
            </w:r>
            <w:r>
              <w:rPr>
                <w:rFonts w:ascii="Calibri" w:eastAsia="Times New Roman" w:hAnsi="Calibri" w:cs="Times New Roman"/>
                <w:color w:val="000000"/>
                <w:vertAlign w:val="superscript"/>
                <w:lang w:eastAsia="en-US"/>
              </w:rPr>
              <w:t>*</w:t>
            </w:r>
          </w:p>
        </w:tc>
        <w:tc>
          <w:tcPr>
            <w:tcW w:w="1440" w:type="dxa"/>
            <w:noWrap/>
            <w:hideMark/>
          </w:tcPr>
          <w:p w14:paraId="0318A847"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AGP6C</w:t>
            </w:r>
          </w:p>
        </w:tc>
        <w:tc>
          <w:tcPr>
            <w:tcW w:w="1800" w:type="dxa"/>
            <w:noWrap/>
            <w:hideMark/>
          </w:tcPr>
          <w:p w14:paraId="63FC65DC"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0.862</w:t>
            </w:r>
          </w:p>
        </w:tc>
        <w:tc>
          <w:tcPr>
            <w:tcW w:w="1620" w:type="dxa"/>
            <w:noWrap/>
            <w:vAlign w:val="center"/>
            <w:hideMark/>
          </w:tcPr>
          <w:p w14:paraId="64DCA05C"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13.008</w:t>
            </w:r>
          </w:p>
        </w:tc>
        <w:tc>
          <w:tcPr>
            <w:tcW w:w="1620" w:type="dxa"/>
            <w:vAlign w:val="bottom"/>
            <w:hideMark/>
          </w:tcPr>
          <w:p w14:paraId="7F00C86D" w14:textId="77777777" w:rsidR="002B4506" w:rsidRDefault="002B4506" w:rsidP="008C4A3A">
            <w:pPr>
              <w:jc w:val="center"/>
              <w:rPr>
                <w:rFonts w:ascii="Calibri" w:hAnsi="Calibri"/>
                <w:color w:val="000000"/>
              </w:rPr>
            </w:pPr>
            <w:r>
              <w:rPr>
                <w:rFonts w:ascii="Calibri" w:hAnsi="Calibri"/>
                <w:color w:val="000000"/>
              </w:rPr>
              <w:t>Extremely high</w:t>
            </w:r>
          </w:p>
        </w:tc>
      </w:tr>
      <w:tr w:rsidR="002B4506" w14:paraId="6161BD80" w14:textId="77777777" w:rsidTr="008C4A3A">
        <w:trPr>
          <w:trHeight w:val="300"/>
          <w:jc w:val="center"/>
        </w:trPr>
        <w:tc>
          <w:tcPr>
            <w:tcW w:w="1350" w:type="dxa"/>
            <w:tcBorders>
              <w:top w:val="nil"/>
              <w:left w:val="nil"/>
              <w:bottom w:val="single" w:sz="4" w:space="0" w:color="auto"/>
              <w:right w:val="nil"/>
            </w:tcBorders>
            <w:noWrap/>
            <w:hideMark/>
          </w:tcPr>
          <w:p w14:paraId="548DDE02" w14:textId="77777777" w:rsidR="002B4506" w:rsidRDefault="002B4506" w:rsidP="008C4A3A">
            <w:pPr>
              <w:rPr>
                <w:rFonts w:ascii="Calibri" w:eastAsia="Times New Roman" w:hAnsi="Calibri" w:cs="Times New Roman"/>
                <w:color w:val="000000"/>
                <w:lang w:eastAsia="en-US"/>
              </w:rPr>
            </w:pPr>
            <w:r>
              <w:rPr>
                <w:rFonts w:ascii="Calibri" w:eastAsia="Times New Roman" w:hAnsi="Calibri" w:cs="Times New Roman"/>
                <w:color w:val="000000"/>
                <w:lang w:eastAsia="en-US"/>
              </w:rPr>
              <w:t>At3g57690</w:t>
            </w:r>
            <w:r>
              <w:rPr>
                <w:rFonts w:ascii="Calibri" w:eastAsia="Times New Roman" w:hAnsi="Calibri" w:cs="Times New Roman"/>
                <w:color w:val="000000"/>
                <w:vertAlign w:val="superscript"/>
                <w:lang w:eastAsia="en-US"/>
              </w:rPr>
              <w:t>*</w:t>
            </w:r>
          </w:p>
        </w:tc>
        <w:tc>
          <w:tcPr>
            <w:tcW w:w="1440" w:type="dxa"/>
            <w:tcBorders>
              <w:top w:val="nil"/>
              <w:left w:val="nil"/>
              <w:bottom w:val="single" w:sz="4" w:space="0" w:color="auto"/>
              <w:right w:val="nil"/>
            </w:tcBorders>
            <w:noWrap/>
            <w:hideMark/>
          </w:tcPr>
          <w:p w14:paraId="618AE1C5"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AGP23P</w:t>
            </w:r>
          </w:p>
        </w:tc>
        <w:tc>
          <w:tcPr>
            <w:tcW w:w="1800" w:type="dxa"/>
            <w:tcBorders>
              <w:top w:val="nil"/>
              <w:left w:val="nil"/>
              <w:bottom w:val="single" w:sz="4" w:space="0" w:color="auto"/>
              <w:right w:val="nil"/>
            </w:tcBorders>
            <w:noWrap/>
            <w:hideMark/>
          </w:tcPr>
          <w:p w14:paraId="280423C0" w14:textId="77777777" w:rsidR="002B4506" w:rsidRDefault="002B4506" w:rsidP="008C4A3A">
            <w:pPr>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0.856</w:t>
            </w:r>
          </w:p>
        </w:tc>
        <w:tc>
          <w:tcPr>
            <w:tcW w:w="1620" w:type="dxa"/>
            <w:tcBorders>
              <w:top w:val="nil"/>
              <w:left w:val="nil"/>
              <w:bottom w:val="single" w:sz="4" w:space="0" w:color="auto"/>
              <w:right w:val="nil"/>
            </w:tcBorders>
            <w:noWrap/>
            <w:vAlign w:val="center"/>
            <w:hideMark/>
          </w:tcPr>
          <w:p w14:paraId="41DC46C8" w14:textId="77777777" w:rsidR="002B4506" w:rsidRDefault="002B4506" w:rsidP="008C4A3A">
            <w:pPr>
              <w:jc w:val="center"/>
              <w:rPr>
                <w:rFonts w:ascii="Calibri" w:eastAsia="Times New Roman" w:hAnsi="Calibri" w:cs="Times New Roman"/>
                <w:color w:val="000000"/>
                <w:lang w:eastAsia="en-US"/>
              </w:rPr>
            </w:pPr>
            <w:r>
              <w:rPr>
                <w:rFonts w:ascii="Calibri" w:hAnsi="Calibri"/>
                <w:color w:val="000000"/>
              </w:rPr>
              <w:t>14.220</w:t>
            </w:r>
          </w:p>
        </w:tc>
        <w:tc>
          <w:tcPr>
            <w:tcW w:w="1620" w:type="dxa"/>
            <w:tcBorders>
              <w:top w:val="nil"/>
              <w:left w:val="nil"/>
              <w:bottom w:val="single" w:sz="4" w:space="0" w:color="auto"/>
              <w:right w:val="nil"/>
            </w:tcBorders>
            <w:vAlign w:val="bottom"/>
            <w:hideMark/>
          </w:tcPr>
          <w:p w14:paraId="3A942BD1" w14:textId="77777777" w:rsidR="002B4506" w:rsidRDefault="002B4506" w:rsidP="008C4A3A">
            <w:pPr>
              <w:jc w:val="center"/>
              <w:rPr>
                <w:rFonts w:ascii="Calibri" w:hAnsi="Calibri"/>
                <w:color w:val="000000"/>
              </w:rPr>
            </w:pPr>
            <w:r>
              <w:rPr>
                <w:rFonts w:ascii="Calibri" w:hAnsi="Calibri"/>
                <w:color w:val="000000"/>
              </w:rPr>
              <w:t>Extremely high</w:t>
            </w:r>
          </w:p>
        </w:tc>
      </w:tr>
    </w:tbl>
    <w:p w14:paraId="7DAFC9C3" w14:textId="77777777" w:rsidR="002B4506" w:rsidRDefault="002B4506" w:rsidP="002B4506"/>
    <w:p w14:paraId="5BDC3E1E" w14:textId="77777777" w:rsidR="002B4506" w:rsidRDefault="002B4506" w:rsidP="002B4506">
      <w:pPr>
        <w:jc w:val="both"/>
      </w:pPr>
      <w:r>
        <w:t xml:space="preserve">To perform motif discovery, we then constructed a list of 132 HRGP genes that were never expressed in pollen. Promoters were retrieved from Ensemble Plant v35 </w:t>
      </w:r>
      <w:proofErr w:type="spellStart"/>
      <w:r>
        <w:t>Biomart</w:t>
      </w:r>
      <w:proofErr w:type="spellEnd"/>
      <w:r>
        <w:t xml:space="preserve"> web interface using gene stable ID, Flank (Gene) Coding Region, and Upstream flank 1000 bp. To identify regulatory motifs for pollen-specific HRGPs, </w:t>
      </w:r>
      <w:r>
        <w:rPr>
          <w:noProof/>
        </w:rPr>
        <w:t>an ensemble method</w:t>
      </w:r>
      <w:r>
        <w:t xml:space="preserve"> of de novo motif discovery was applied. </w:t>
      </w:r>
      <w:proofErr w:type="spellStart"/>
      <w:r>
        <w:t>GimmeMotifs</w:t>
      </w:r>
      <w:proofErr w:type="spellEnd"/>
      <w:r>
        <w:t xml:space="preserve"> is a python package that integrates multiple motif discovery tools, including MEME, </w:t>
      </w:r>
      <w:proofErr w:type="spellStart"/>
      <w:r>
        <w:t>Weeder</w:t>
      </w:r>
      <w:proofErr w:type="spellEnd"/>
      <w:r>
        <w:t xml:space="preserve">, </w:t>
      </w:r>
      <w:proofErr w:type="spellStart"/>
      <w:r>
        <w:t>BioProspector</w:t>
      </w:r>
      <w:proofErr w:type="spellEnd"/>
      <w:r>
        <w:t xml:space="preserve">, AMD, Homer, GADEM, </w:t>
      </w:r>
      <w:proofErr w:type="spellStart"/>
      <w:r>
        <w:t>MDmodule</w:t>
      </w:r>
      <w:proofErr w:type="spellEnd"/>
      <w:r>
        <w:t xml:space="preserve">, </w:t>
      </w:r>
      <w:proofErr w:type="spellStart"/>
      <w:r>
        <w:t>Improbizer</w:t>
      </w:r>
      <w:proofErr w:type="spellEnd"/>
      <w:r>
        <w:t xml:space="preserve">. The above tools are generative motif discovery tools, meaning that a background set of sequences is not required. Therefore, two additional discriminative motif discovery tools were used; they were </w:t>
      </w:r>
      <w:r>
        <w:rPr>
          <w:noProof/>
        </w:rPr>
        <w:t>DECOD,</w:t>
      </w:r>
      <w:r>
        <w:t xml:space="preserve"> and DME. It is important to keep a diverse type of algorithms in an ensemble setting. MEME, </w:t>
      </w:r>
      <w:proofErr w:type="spellStart"/>
      <w:r>
        <w:t>Improbizer</w:t>
      </w:r>
      <w:proofErr w:type="spellEnd"/>
      <w:r>
        <w:t xml:space="preserve"> are expectation </w:t>
      </w:r>
      <w:proofErr w:type="gramStart"/>
      <w:r>
        <w:t>maximization based</w:t>
      </w:r>
      <w:proofErr w:type="gramEnd"/>
      <w:r>
        <w:t xml:space="preserve"> algorithms. </w:t>
      </w:r>
      <w:proofErr w:type="spellStart"/>
      <w:r>
        <w:t>BioProspector</w:t>
      </w:r>
      <w:proofErr w:type="spellEnd"/>
      <w:r>
        <w:t xml:space="preserve"> is a </w:t>
      </w:r>
      <w:r>
        <w:rPr>
          <w:noProof/>
        </w:rPr>
        <w:t>Gibbs</w:t>
      </w:r>
      <w:r>
        <w:t xml:space="preserve"> </w:t>
      </w:r>
      <w:proofErr w:type="gramStart"/>
      <w:r>
        <w:t>sampling based</w:t>
      </w:r>
      <w:proofErr w:type="gramEnd"/>
      <w:r>
        <w:t xml:space="preserve"> algorithm. GADEM is based on genetic algorithm. </w:t>
      </w:r>
      <w:proofErr w:type="spellStart"/>
      <w:r>
        <w:t>Weeder</w:t>
      </w:r>
      <w:proofErr w:type="spellEnd"/>
      <w:r>
        <w:t xml:space="preserve">, DECOD, </w:t>
      </w:r>
      <w:r>
        <w:rPr>
          <w:noProof/>
        </w:rPr>
        <w:t>and</w:t>
      </w:r>
      <w:r>
        <w:t xml:space="preserve"> DME are word </w:t>
      </w:r>
      <w:proofErr w:type="gramStart"/>
      <w:r>
        <w:t>enumeration based</w:t>
      </w:r>
      <w:proofErr w:type="gramEnd"/>
      <w:r>
        <w:t xml:space="preserve"> algorithms. AMD, Homer, </w:t>
      </w:r>
      <w:r>
        <w:rPr>
          <w:noProof/>
        </w:rPr>
        <w:t>and</w:t>
      </w:r>
      <w:r>
        <w:t xml:space="preserve"> </w:t>
      </w:r>
      <w:proofErr w:type="spellStart"/>
      <w:r>
        <w:t>MDmodule</w:t>
      </w:r>
      <w:proofErr w:type="spellEnd"/>
      <w:r>
        <w:t xml:space="preserve"> contain a series of </w:t>
      </w:r>
      <w:r>
        <w:rPr>
          <w:noProof/>
        </w:rPr>
        <w:t>optimization</w:t>
      </w:r>
      <w:r>
        <w:t xml:space="preserve"> steps, including local optimizations and filtering processes. Motif width ranging from 6 </w:t>
      </w:r>
      <w:r>
        <w:rPr>
          <w:noProof/>
        </w:rPr>
        <w:t>nt</w:t>
      </w:r>
      <w:r>
        <w:t xml:space="preserve"> to 16 </w:t>
      </w:r>
      <w:r>
        <w:rPr>
          <w:noProof/>
        </w:rPr>
        <w:t>nt</w:t>
      </w:r>
      <w:r>
        <w:t xml:space="preserve"> were searched.</w:t>
      </w:r>
    </w:p>
    <w:p w14:paraId="2B47DD8A" w14:textId="7FE239BA" w:rsidR="002B4506" w:rsidRDefault="002B4506" w:rsidP="002B4506">
      <w:pPr>
        <w:jc w:val="both"/>
      </w:pPr>
      <w:r>
        <w:t>Our bioinformatics workflow now diverges to support two different motif selection filter strategies. In Figure 1, these two strategies are referred to as “Filter A” (red) and “Filter B” (yellow)</w:t>
      </w:r>
      <w:r w:rsidR="00B15298">
        <w:t xml:space="preserve">. The main difference between those two filters is </w:t>
      </w:r>
      <w:r w:rsidR="00846ED1">
        <w:t>in the sets of motifs that are considered before applying any further filtering. Filter</w:t>
      </w:r>
      <w:r w:rsidR="00B15298">
        <w:t xml:space="preserve"> A </w:t>
      </w:r>
      <w:r w:rsidR="00846ED1">
        <w:t xml:space="preserve">considers the set of </w:t>
      </w:r>
      <w:r w:rsidR="00B15298">
        <w:t xml:space="preserve">all the generated </w:t>
      </w:r>
      <w:proofErr w:type="spellStart"/>
      <w:r w:rsidR="00B15298">
        <w:t>motfis</w:t>
      </w:r>
      <w:proofErr w:type="spellEnd"/>
      <w:r w:rsidR="00B15298">
        <w:t xml:space="preserve"> and then filters based on given thresholds, Filter B </w:t>
      </w:r>
      <w:r w:rsidR="00846ED1">
        <w:t xml:space="preserve">first reduces this set by only considering motifs that show statistically significant similarity to TFBSs for transcription factors known to be expressed in pollen. </w:t>
      </w:r>
    </w:p>
    <w:p w14:paraId="7F0ACC66" w14:textId="2180AD64" w:rsidR="002B4506" w:rsidRDefault="002B4506" w:rsidP="002B4506">
      <w:pPr>
        <w:jc w:val="both"/>
      </w:pPr>
      <w:r>
        <w:t xml:space="preserve">Filter A is based on </w:t>
      </w:r>
      <w:del w:id="481" w:author="Welch, Lonnie" w:date="2018-10-02T23:07:00Z">
        <w:r w:rsidDel="00C0631A">
          <w:delText xml:space="preserve">simple </w:delText>
        </w:r>
      </w:del>
      <w:r>
        <w:t xml:space="preserve">thresholds for minimum occurrences of motifs in pollen-specific genes and maximum occurrences in non-pollen specific genes. The minimum threshold was set to 11 and the maximum threshold to 30. This allows us to find a large set of possible motifs from all HRGP genes and eliminate any that prove to occur in non-pollen tissues, leaving pollen specific </w:t>
      </w:r>
      <w:del w:id="482" w:author="Welch, Lonnie" w:date="2018-10-02T23:19:00Z">
        <w:r w:rsidDel="00CE1C43">
          <w:delText>tissues</w:delText>
        </w:r>
      </w:del>
      <w:ins w:id="483" w:author="Welch, Lonnie" w:date="2018-10-02T23:19:00Z">
        <w:r w:rsidR="00CE1C43">
          <w:t>motifs</w:t>
        </w:r>
      </w:ins>
      <w:r>
        <w:t xml:space="preserve">. This resulted overall in 12 motifs. </w:t>
      </w:r>
    </w:p>
    <w:p w14:paraId="1B9A03DB" w14:textId="1CD12E1B" w:rsidR="008C4A3A" w:rsidRDefault="002B4506" w:rsidP="002B4506">
      <w:pPr>
        <w:jc w:val="both"/>
        <w:rPr>
          <w:ins w:id="484" w:author="Welch, Lonnie" w:date="2018-10-02T23:10:00Z"/>
        </w:rPr>
      </w:pPr>
      <w:r>
        <w:t xml:space="preserve">Filter B (yellow) is based on a more sophisticated filtering strategy. First, used the motif database from </w:t>
      </w:r>
      <w:proofErr w:type="spellStart"/>
      <w:r>
        <w:t>plantTFDB</w:t>
      </w:r>
      <w:proofErr w:type="spellEnd"/>
      <w:r>
        <w:fldChar w:fldCharType="begin" w:fldLock="1"/>
      </w:r>
      <w:ins w:id="485" w:author="Yichao Li" w:date="2018-10-03T09:53:00Z">
        <w:r w:rsidR="00735C09">
          <w:instrText>ADDIN CSL_CITATION { "citationItems" : [ { "id" : "ITEM-1", "itemData" : { "DOI" : "10.1093/nar/gkw982", "author" : [ { "dropping-particle" : "", "family" : "Jin", "given" : "Jinpu", "non-dropping-particle" : "", "parse-names" : false, "suffix" : "" }, { "dropping-particle" : "", "family" : "Tian", "given" : "Feng", "non-dropping-particle" : "", "parse-names" : false, "suffix" : "" }, { "dropping-particle" : "", "family" : "Yang", "given" : "De-Chang", "non-dropping-particle" : "", "parse-names" : false, "suffix" : "" }, { "dropping-particle" : "", "family" : "Meng", "given" : "Yu-Qi", "non-dropping-particle" : "", "parse-names" : false, "suffix" : "" }, { "dropping-particle" : "", "family" : "Kong", "given" : "Lei", "non-dropping-particle" : "", "parse-names" : false, "suffix" : "" }, { "dropping-particle" : "", "family" : "Luo", "given" : "Jingchu", "non-dropping-particle" : "", "parse-names" : false, "suffix" : "" }, { "dropping-particle" : "", "family" : "Gao", "given" : "Ge", "non-dropping-particle" : "", "parse-names" : false, "suffix" : "" } ], "container-title" : "Nucleic Acids Research", "id" : "ITEM-1", "issue" : "D1", "issued" : { "date-parts" : [ [ "2017" ] ] }, "page" : "D1040-D1045", "title" : "PlantTFDB 4.0: toward a central hub for transcription factors and regulatory interactions in plants", "type" : "article-journal", "volume" : "45" }, "uris" : [ "http://www.mendeley.com/documents/?uuid=3476d454-d562-47aa-b0ad-746d4541c57e" ] } ], "mendeley" : { "formattedCitation" : "[8]", "manualFormatting" : "[19]", "plainTextFormattedCitation" : "[8]", "previouslyFormattedCitation" : "Jin_Tian_Yang_Meng_Kong_Luo_Gao_2017" }, "properties" : { "noteIndex" : 0 }, "schema" : "https://github.com/citation-style-language/schema/raw/master/csl-citation.json" }</w:instrText>
        </w:r>
      </w:ins>
      <w:del w:id="486" w:author="Yichao Li" w:date="2018-10-03T09:53:00Z">
        <w:r w:rsidDel="00735C09">
          <w:delInstrText>ADDIN CSL_CITATION { "citationItems" : [ { "id" : "ITEM-1", "itemData" : { "DOI" : "10.1093/nar/gkw982", "author" : [ { "dropping-particle" : "", "family" : "Jin", "given" : "Jinpu", "non-dropping-particle" : "", "parse-names" : false, "suffix" : "" }, { "dropping-particle" : "", "family" : "Tian", "given" : "Feng", "non-dropping-particle" : "", "parse-names" : false, "suffix" : "" }, { "dropping-particle" : "", "family" : "Yang", "given" : "De-Chang", "non-dropping-particle" : "", "parse-names" : false, "suffix" : "" }, { "dropping-particle" : "", "family" : "Meng", "given" : "Yu-Qi", "non-dropping-particle" : "", "parse-names" : false, "suffix" : "" }, { "dropping-particle" : "", "family" : "Kong", "given" : "Lei", "non-dropping-particle" : "", "parse-names" : false, "suffix" : "" }, { "dropping-particle" : "", "family" : "Luo", "given" : "Jingchu", "non-dropping-particle" : "", "parse-names" : false, "suffix" : "" }, { "dropping-particle" : "", "family" : "Gao", "given" : "Ge", "non-dropping-particle" : "", "parse-names" : false, "suffix" : "" } ], "container-title" : "Nucleic Acids Research", "id" : "ITEM-1", "issue" : "D1", "issued" : { "date-parts" : [ [ "2017" ] ] }, "page" : "D1040-D1045", "title" : "PlantTFDB 4.0: toward a central hub for transcription factors and regulatory interactions in plants", "type" : "article-journal", "volume" : "45" }, "uris" : [ "http://www.mendeley.com/documents/?uuid=3476d454-d562-47aa-b0ad-746d4541c57e" ] } ], "mendeley" : { "formattedCitation" : "[1]", "plainTextFormattedCitation" : "[1]", "previouslyFormattedCitation" : "[1]" }, "properties" : { "noteIndex" : 0 }, "schema" : "https://github.com/citation-style-language/schema/raw/master/csl-citation.json" }</w:delInstrText>
        </w:r>
      </w:del>
      <w:r>
        <w:fldChar w:fldCharType="separate"/>
      </w:r>
      <w:r>
        <w:rPr>
          <w:noProof/>
        </w:rPr>
        <w:t>[1</w:t>
      </w:r>
      <w:r w:rsidR="00CD51C4">
        <w:rPr>
          <w:noProof/>
        </w:rPr>
        <w:t>9</w:t>
      </w:r>
      <w:r>
        <w:rPr>
          <w:noProof/>
        </w:rPr>
        <w:t>]</w:t>
      </w:r>
      <w:r>
        <w:fldChar w:fldCharType="end"/>
      </w:r>
      <w:r>
        <w:t xml:space="preserve"> to match the 3519 motifs to known TFBSs where the corresponding TFs were expressed in pollen. Out of 619 TFs in </w:t>
      </w:r>
      <w:r>
        <w:rPr>
          <w:i/>
        </w:rPr>
        <w:t>Arabidopsis thaliana</w:t>
      </w:r>
      <w:r>
        <w:t xml:space="preserve">, 99 TFs were expressed in pollen. Significantly similar motifs were identified using </w:t>
      </w:r>
      <w:proofErr w:type="spellStart"/>
      <w:r>
        <w:t>Tomtom</w:t>
      </w:r>
      <w:proofErr w:type="spellEnd"/>
      <w:r>
        <w:t xml:space="preserve"> with a </w:t>
      </w:r>
      <w:r>
        <w:rPr>
          <w:noProof/>
        </w:rPr>
        <w:t>p-value</w:t>
      </w:r>
      <w:r>
        <w:t xml:space="preserve"> less than 0.005. The remaining 1341 motifs were further examined by conservation analysis. The homologs of the 13 pollen-specific HRGP genes in </w:t>
      </w:r>
      <w:r>
        <w:rPr>
          <w:i/>
        </w:rPr>
        <w:t xml:space="preserve">Arabidopsis </w:t>
      </w:r>
      <w:proofErr w:type="spellStart"/>
      <w:r>
        <w:rPr>
          <w:i/>
        </w:rPr>
        <w:t>Lyrata</w:t>
      </w:r>
      <w:proofErr w:type="spellEnd"/>
      <w:r>
        <w:t xml:space="preserve"> were retrieved from </w:t>
      </w:r>
      <w:proofErr w:type="spellStart"/>
      <w:r>
        <w:t>Ensembl</w:t>
      </w:r>
      <w:proofErr w:type="spellEnd"/>
      <w:r>
        <w:t xml:space="preserve"> Plants </w:t>
      </w:r>
      <w:proofErr w:type="spellStart"/>
      <w:r>
        <w:t>Biomart</w:t>
      </w:r>
      <w:proofErr w:type="spellEnd"/>
      <w:r>
        <w:t>. Then motifs were filtered if they occurred in less than 10 promoters of the pollen-specific HRGPs or more than 19 promoters of the non-pollen HRGPs. Lastly, redundant motifs were removed</w:t>
      </w:r>
      <w:ins w:id="487" w:author="Welch, Lonnie" w:date="2018-10-02T23:08:00Z">
        <w:r w:rsidR="008C4A3A">
          <w:t xml:space="preserve"> (retaining motifs that covered the largest amount of the foreground sequences)</w:t>
        </w:r>
      </w:ins>
      <w:del w:id="488" w:author="Welch, Lonnie" w:date="2018-10-02T23:09:00Z">
        <w:r w:rsidDel="008C4A3A">
          <w:delText>, and</w:delText>
        </w:r>
      </w:del>
      <w:ins w:id="489" w:author="Welch, Lonnie" w:date="2018-10-02T23:09:00Z">
        <w:r w:rsidR="008C4A3A">
          <w:t>;</w:t>
        </w:r>
      </w:ins>
      <w:r>
        <w:t xml:space="preserve"> 3 putative motifs were identified. </w:t>
      </w:r>
      <w:ins w:id="490" w:author="Welch, Lonnie" w:date="2018-10-02T23:09:00Z">
        <w:r w:rsidR="008C4A3A">
          <w:t xml:space="preserve">Note that the motifs </w:t>
        </w:r>
      </w:ins>
      <w:ins w:id="491" w:author="Welch, Lonnie" w:date="2018-10-02T23:10:00Z">
        <w:r w:rsidR="008C4A3A">
          <w:t>that were removed due to redundancy may be variations of a binding site for the same TF.  Thus, we report the redundant motifs</w:t>
        </w:r>
      </w:ins>
      <w:ins w:id="492" w:author="Welch, Lonnie" w:date="2018-10-02T23:11:00Z">
        <w:r w:rsidR="008C4A3A">
          <w:t xml:space="preserve"> in the rows</w:t>
        </w:r>
      </w:ins>
      <w:ins w:id="493" w:author="Welch, Lonnie" w:date="2018-10-02T23:10:00Z">
        <w:r w:rsidR="008C4A3A">
          <w:t xml:space="preserve"> </w:t>
        </w:r>
      </w:ins>
      <w:ins w:id="494" w:author="Welch, Lonnie" w:date="2018-10-02T23:11:00Z">
        <w:r w:rsidR="008C4A3A">
          <w:t>of the following table</w:t>
        </w:r>
      </w:ins>
      <w:ins w:id="495" w:author="Welch, Lonnie" w:date="2018-10-02T23:10:00Z">
        <w:r w:rsidR="008C4A3A">
          <w:t>:</w:t>
        </w:r>
      </w:ins>
    </w:p>
    <w:p w14:paraId="69CF6FBE" w14:textId="77777777" w:rsidR="008C4A3A" w:rsidRPr="00A74414" w:rsidRDefault="008C4A3A" w:rsidP="008C4A3A">
      <w:pPr>
        <w:spacing w:after="0" w:line="240" w:lineRule="auto"/>
        <w:rPr>
          <w:ins w:id="496" w:author="Welch, Lonnie" w:date="2018-10-02T23:11:00Z"/>
          <w:rFonts w:ascii="Calibri" w:eastAsia="Times New Roman" w:hAnsi="Calibri" w:cs="Calibri"/>
          <w:color w:val="000000"/>
          <w:lang w:eastAsia="en-US"/>
        </w:rPr>
      </w:pPr>
      <w:ins w:id="497" w:author="Welch, Lonnie" w:date="2018-10-02T23:11:00Z">
        <w:r w:rsidRPr="00A74414">
          <w:rPr>
            <w:rFonts w:ascii="Calibri" w:eastAsia="Times New Roman" w:hAnsi="Calibri" w:cs="Calibri"/>
            <w:color w:val="000000"/>
            <w:lang w:eastAsia="en-US"/>
          </w:rPr>
          <w:t> </w:t>
        </w:r>
      </w:ins>
    </w:p>
    <w:tbl>
      <w:tblPr>
        <w:tblW w:w="806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87"/>
        <w:gridCol w:w="2687"/>
        <w:gridCol w:w="2687"/>
      </w:tblGrid>
      <w:tr w:rsidR="008C4A3A" w:rsidRPr="00A74414" w14:paraId="194059A8" w14:textId="77777777" w:rsidTr="008C4A3A">
        <w:trPr>
          <w:trHeight w:val="300"/>
          <w:ins w:id="498" w:author="Welch, Lonnie" w:date="2018-10-02T23:11:00Z"/>
        </w:trPr>
        <w:tc>
          <w:tcPr>
            <w:tcW w:w="2687" w:type="dxa"/>
            <w:noWrap/>
            <w:tcMar>
              <w:top w:w="0" w:type="dxa"/>
              <w:left w:w="108" w:type="dxa"/>
              <w:bottom w:w="0" w:type="dxa"/>
              <w:right w:w="108" w:type="dxa"/>
            </w:tcMar>
            <w:vAlign w:val="bottom"/>
          </w:tcPr>
          <w:p w14:paraId="55FEAF01" w14:textId="77777777" w:rsidR="008C4A3A" w:rsidRPr="00A073A8" w:rsidRDefault="008C4A3A" w:rsidP="008C4A3A">
            <w:pPr>
              <w:spacing w:after="0" w:line="240" w:lineRule="auto"/>
              <w:jc w:val="center"/>
              <w:rPr>
                <w:ins w:id="499" w:author="Welch, Lonnie" w:date="2018-10-02T23:11:00Z"/>
                <w:rFonts w:ascii="Calibri" w:eastAsia="Times New Roman" w:hAnsi="Calibri" w:cs="Calibri"/>
                <w:b/>
                <w:color w:val="000000"/>
                <w:lang w:eastAsia="en-US"/>
              </w:rPr>
            </w:pPr>
            <w:ins w:id="500" w:author="Welch, Lonnie" w:date="2018-10-02T23:11:00Z">
              <w:r>
                <w:rPr>
                  <w:rFonts w:ascii="Calibri" w:eastAsia="Times New Roman" w:hAnsi="Calibri" w:cs="Calibri"/>
                  <w:b/>
                  <w:color w:val="000000"/>
                  <w:lang w:eastAsia="en-US"/>
                </w:rPr>
                <w:t>Motif 1</w:t>
              </w:r>
            </w:ins>
          </w:p>
        </w:tc>
        <w:tc>
          <w:tcPr>
            <w:tcW w:w="2687" w:type="dxa"/>
            <w:noWrap/>
            <w:tcMar>
              <w:top w:w="0" w:type="dxa"/>
              <w:left w:w="108" w:type="dxa"/>
              <w:bottom w:w="0" w:type="dxa"/>
              <w:right w:w="108" w:type="dxa"/>
            </w:tcMar>
            <w:vAlign w:val="bottom"/>
          </w:tcPr>
          <w:p w14:paraId="268C912E" w14:textId="77777777" w:rsidR="008C4A3A" w:rsidRPr="00A073A8" w:rsidRDefault="008C4A3A" w:rsidP="008C4A3A">
            <w:pPr>
              <w:spacing w:after="0" w:line="240" w:lineRule="auto"/>
              <w:jc w:val="center"/>
              <w:rPr>
                <w:ins w:id="501" w:author="Welch, Lonnie" w:date="2018-10-02T23:11:00Z"/>
                <w:rFonts w:ascii="Calibri" w:eastAsia="Times New Roman" w:hAnsi="Calibri" w:cs="Calibri"/>
                <w:b/>
                <w:color w:val="000000"/>
                <w:lang w:eastAsia="en-US"/>
              </w:rPr>
            </w:pPr>
            <w:ins w:id="502" w:author="Welch, Lonnie" w:date="2018-10-02T23:11:00Z">
              <w:r w:rsidRPr="00A073A8">
                <w:rPr>
                  <w:rFonts w:ascii="Calibri" w:eastAsia="Times New Roman" w:hAnsi="Calibri" w:cs="Calibri"/>
                  <w:b/>
                  <w:color w:val="000000"/>
                  <w:lang w:eastAsia="en-US"/>
                </w:rPr>
                <w:t>Motif 2</w:t>
              </w:r>
            </w:ins>
          </w:p>
        </w:tc>
        <w:tc>
          <w:tcPr>
            <w:tcW w:w="2687" w:type="dxa"/>
          </w:tcPr>
          <w:p w14:paraId="79AA670D" w14:textId="77777777" w:rsidR="008C4A3A" w:rsidRPr="00A073A8" w:rsidRDefault="008C4A3A" w:rsidP="008C4A3A">
            <w:pPr>
              <w:spacing w:after="0" w:line="240" w:lineRule="auto"/>
              <w:jc w:val="center"/>
              <w:rPr>
                <w:ins w:id="503" w:author="Welch, Lonnie" w:date="2018-10-02T23:11:00Z"/>
                <w:rFonts w:ascii="Calibri" w:eastAsia="Times New Roman" w:hAnsi="Calibri" w:cs="Calibri"/>
                <w:b/>
                <w:color w:val="000000"/>
                <w:lang w:eastAsia="en-US"/>
              </w:rPr>
            </w:pPr>
            <w:ins w:id="504" w:author="Welch, Lonnie" w:date="2018-10-02T23:11:00Z">
              <w:r>
                <w:rPr>
                  <w:rFonts w:ascii="Calibri" w:eastAsia="Times New Roman" w:hAnsi="Calibri" w:cs="Calibri"/>
                  <w:b/>
                  <w:color w:val="000000"/>
                  <w:lang w:eastAsia="en-US"/>
                </w:rPr>
                <w:t>Motif 3</w:t>
              </w:r>
            </w:ins>
          </w:p>
        </w:tc>
      </w:tr>
      <w:tr w:rsidR="008C4A3A" w:rsidRPr="00A74414" w14:paraId="1C940490" w14:textId="77777777" w:rsidTr="008C4A3A">
        <w:trPr>
          <w:trHeight w:val="300"/>
          <w:ins w:id="505" w:author="Welch, Lonnie" w:date="2018-10-02T23:11:00Z"/>
        </w:trPr>
        <w:tc>
          <w:tcPr>
            <w:tcW w:w="2687" w:type="dxa"/>
            <w:noWrap/>
            <w:tcMar>
              <w:top w:w="0" w:type="dxa"/>
              <w:left w:w="108" w:type="dxa"/>
              <w:bottom w:w="0" w:type="dxa"/>
              <w:right w:w="108" w:type="dxa"/>
            </w:tcMar>
            <w:vAlign w:val="bottom"/>
            <w:hideMark/>
          </w:tcPr>
          <w:p w14:paraId="54BC464A" w14:textId="77777777" w:rsidR="008C4A3A" w:rsidRPr="00A74414" w:rsidRDefault="008C4A3A" w:rsidP="008C4A3A">
            <w:pPr>
              <w:spacing w:after="0" w:line="240" w:lineRule="auto"/>
              <w:rPr>
                <w:ins w:id="506" w:author="Welch, Lonnie" w:date="2018-10-02T23:11:00Z"/>
                <w:rFonts w:ascii="Calibri" w:eastAsia="Times New Roman" w:hAnsi="Calibri" w:cs="Calibri"/>
                <w:lang w:eastAsia="en-US"/>
              </w:rPr>
            </w:pPr>
            <w:ins w:id="507" w:author="Welch, Lonnie" w:date="2018-10-02T23:11:00Z">
              <w:r w:rsidRPr="00A74414">
                <w:rPr>
                  <w:rFonts w:ascii="Calibri" w:eastAsia="Times New Roman" w:hAnsi="Calibri" w:cs="Calibri"/>
                  <w:color w:val="000000"/>
                  <w:lang w:eastAsia="en-US"/>
                </w:rPr>
                <w:t>gimme_143_MEME_4_w12</w:t>
              </w:r>
            </w:ins>
          </w:p>
        </w:tc>
        <w:tc>
          <w:tcPr>
            <w:tcW w:w="2687" w:type="dxa"/>
            <w:noWrap/>
            <w:tcMar>
              <w:top w:w="0" w:type="dxa"/>
              <w:left w:w="108" w:type="dxa"/>
              <w:bottom w:w="0" w:type="dxa"/>
              <w:right w:w="108" w:type="dxa"/>
            </w:tcMar>
            <w:vAlign w:val="bottom"/>
            <w:hideMark/>
          </w:tcPr>
          <w:p w14:paraId="55E170EE" w14:textId="77777777" w:rsidR="008C4A3A" w:rsidRPr="00A74414" w:rsidRDefault="008C4A3A" w:rsidP="008C4A3A">
            <w:pPr>
              <w:spacing w:after="0" w:line="240" w:lineRule="auto"/>
              <w:rPr>
                <w:ins w:id="508" w:author="Welch, Lonnie" w:date="2018-10-02T23:11:00Z"/>
                <w:rFonts w:ascii="Calibri" w:eastAsia="Times New Roman" w:hAnsi="Calibri" w:cs="Calibri"/>
                <w:lang w:eastAsia="en-US"/>
              </w:rPr>
            </w:pPr>
            <w:ins w:id="509" w:author="Welch, Lonnie" w:date="2018-10-02T23:11:00Z">
              <w:r w:rsidRPr="00A74414">
                <w:rPr>
                  <w:rFonts w:ascii="Calibri" w:eastAsia="Times New Roman" w:hAnsi="Calibri" w:cs="Calibri"/>
                  <w:color w:val="000000"/>
                  <w:lang w:eastAsia="en-US"/>
                </w:rPr>
                <w:t>DECOD_Motif4_13</w:t>
              </w:r>
            </w:ins>
          </w:p>
        </w:tc>
        <w:tc>
          <w:tcPr>
            <w:tcW w:w="2687" w:type="dxa"/>
            <w:vAlign w:val="bottom"/>
          </w:tcPr>
          <w:p w14:paraId="44B63174" w14:textId="77777777" w:rsidR="008C4A3A" w:rsidRPr="008777BD" w:rsidRDefault="008C4A3A" w:rsidP="008C4A3A">
            <w:pPr>
              <w:spacing w:after="0" w:line="240" w:lineRule="auto"/>
              <w:jc w:val="center"/>
              <w:rPr>
                <w:ins w:id="510" w:author="Welch, Lonnie" w:date="2018-10-02T23:11:00Z"/>
                <w:rFonts w:ascii="Calibri" w:eastAsia="Times New Roman" w:hAnsi="Calibri" w:cs="Calibri"/>
                <w:b/>
                <w:color w:val="FF0000"/>
                <w:lang w:eastAsia="en-US"/>
              </w:rPr>
            </w:pPr>
            <w:ins w:id="511" w:author="Welch, Lonnie" w:date="2018-10-02T23:11:00Z">
              <w:r w:rsidRPr="00A74414">
                <w:rPr>
                  <w:rFonts w:ascii="Calibri" w:eastAsia="Times New Roman" w:hAnsi="Calibri" w:cs="Calibri"/>
                  <w:color w:val="000000"/>
                  <w:lang w:eastAsia="en-US"/>
                </w:rPr>
                <w:t>DME_AHGGTGRWR</w:t>
              </w:r>
            </w:ins>
          </w:p>
        </w:tc>
      </w:tr>
      <w:tr w:rsidR="008C4A3A" w:rsidRPr="00A74414" w14:paraId="22A0BD97" w14:textId="77777777" w:rsidTr="008C4A3A">
        <w:trPr>
          <w:trHeight w:val="300"/>
          <w:ins w:id="512" w:author="Welch, Lonnie" w:date="2018-10-02T23:11:00Z"/>
        </w:trPr>
        <w:tc>
          <w:tcPr>
            <w:tcW w:w="2687" w:type="dxa"/>
            <w:noWrap/>
            <w:tcMar>
              <w:top w:w="0" w:type="dxa"/>
              <w:left w:w="108" w:type="dxa"/>
              <w:bottom w:w="0" w:type="dxa"/>
              <w:right w:w="108" w:type="dxa"/>
            </w:tcMar>
            <w:vAlign w:val="bottom"/>
            <w:hideMark/>
          </w:tcPr>
          <w:p w14:paraId="757FBE7C" w14:textId="77777777" w:rsidR="008C4A3A" w:rsidRPr="00A74414" w:rsidRDefault="008C4A3A" w:rsidP="008C4A3A">
            <w:pPr>
              <w:spacing w:after="0" w:line="240" w:lineRule="auto"/>
              <w:rPr>
                <w:ins w:id="513" w:author="Welch, Lonnie" w:date="2018-10-02T23:11:00Z"/>
                <w:rFonts w:ascii="Calibri" w:eastAsia="Times New Roman" w:hAnsi="Calibri" w:cs="Calibri"/>
                <w:lang w:eastAsia="en-US"/>
              </w:rPr>
            </w:pPr>
            <w:ins w:id="514" w:author="Welch, Lonnie" w:date="2018-10-02T23:11:00Z">
              <w:r w:rsidRPr="00A74414">
                <w:rPr>
                  <w:rFonts w:ascii="Calibri" w:eastAsia="Times New Roman" w:hAnsi="Calibri" w:cs="Calibri"/>
                  <w:color w:val="000000"/>
                  <w:lang w:eastAsia="en-US"/>
                </w:rPr>
                <w:t>DME_ARRTCYKVRG</w:t>
              </w:r>
            </w:ins>
          </w:p>
        </w:tc>
        <w:tc>
          <w:tcPr>
            <w:tcW w:w="2687" w:type="dxa"/>
            <w:noWrap/>
            <w:tcMar>
              <w:top w:w="0" w:type="dxa"/>
              <w:left w:w="108" w:type="dxa"/>
              <w:bottom w:w="0" w:type="dxa"/>
              <w:right w:w="108" w:type="dxa"/>
            </w:tcMar>
            <w:vAlign w:val="bottom"/>
            <w:hideMark/>
          </w:tcPr>
          <w:p w14:paraId="40BB8166" w14:textId="77777777" w:rsidR="008C4A3A" w:rsidRPr="00A74414" w:rsidRDefault="008C4A3A" w:rsidP="008C4A3A">
            <w:pPr>
              <w:spacing w:after="0" w:line="240" w:lineRule="auto"/>
              <w:rPr>
                <w:ins w:id="515" w:author="Welch, Lonnie" w:date="2018-10-02T23:11:00Z"/>
                <w:rFonts w:ascii="Calibri" w:eastAsia="Times New Roman" w:hAnsi="Calibri" w:cs="Calibri"/>
                <w:lang w:eastAsia="en-US"/>
              </w:rPr>
            </w:pPr>
            <w:ins w:id="516" w:author="Welch, Lonnie" w:date="2018-10-02T23:11:00Z">
              <w:r w:rsidRPr="00A74414">
                <w:rPr>
                  <w:rFonts w:ascii="Calibri" w:eastAsia="Times New Roman" w:hAnsi="Calibri" w:cs="Calibri"/>
                  <w:color w:val="000000"/>
                  <w:lang w:eastAsia="en-US"/>
                </w:rPr>
                <w:t>gimme_30_AMD_Motif5</w:t>
              </w:r>
            </w:ins>
          </w:p>
        </w:tc>
        <w:tc>
          <w:tcPr>
            <w:tcW w:w="2687" w:type="dxa"/>
          </w:tcPr>
          <w:p w14:paraId="746004B0" w14:textId="77777777" w:rsidR="008C4A3A" w:rsidRPr="00A073A8" w:rsidRDefault="008C4A3A" w:rsidP="008C4A3A">
            <w:pPr>
              <w:spacing w:after="0" w:line="240" w:lineRule="auto"/>
              <w:jc w:val="center"/>
              <w:rPr>
                <w:ins w:id="517" w:author="Welch, Lonnie" w:date="2018-10-02T23:11:00Z"/>
                <w:rFonts w:ascii="Calibri" w:eastAsia="Times New Roman" w:hAnsi="Calibri" w:cs="Calibri"/>
                <w:b/>
                <w:color w:val="FF0000"/>
                <w:lang w:eastAsia="en-US"/>
              </w:rPr>
            </w:pPr>
          </w:p>
        </w:tc>
      </w:tr>
    </w:tbl>
    <w:p w14:paraId="0B9601D5" w14:textId="2A3DCD26" w:rsidR="008C4A3A" w:rsidRDefault="008C4A3A" w:rsidP="008C4A3A">
      <w:pPr>
        <w:spacing w:after="0" w:line="240" w:lineRule="auto"/>
        <w:rPr>
          <w:ins w:id="518" w:author="Welch, Lonnie" w:date="2018-10-02T23:12:00Z"/>
          <w:rFonts w:ascii="Calibri" w:eastAsia="Times New Roman" w:hAnsi="Calibri" w:cs="Calibri"/>
          <w:color w:val="000000"/>
          <w:lang w:eastAsia="en-US"/>
        </w:rPr>
      </w:pPr>
      <w:ins w:id="519" w:author="Welch, Lonnie" w:date="2018-10-02T23:11:00Z">
        <w:r w:rsidRPr="00A74414">
          <w:rPr>
            <w:rFonts w:ascii="Calibri" w:eastAsia="Times New Roman" w:hAnsi="Calibri" w:cs="Calibri"/>
            <w:color w:val="000000"/>
            <w:lang w:eastAsia="en-US"/>
          </w:rPr>
          <w:t> </w:t>
        </w:r>
      </w:ins>
    </w:p>
    <w:p w14:paraId="36A28549" w14:textId="53AF6B28" w:rsidR="008C4A3A" w:rsidRDefault="008C4A3A" w:rsidP="008C4A3A">
      <w:pPr>
        <w:rPr>
          <w:ins w:id="520" w:author="Welch, Lonnie" w:date="2018-10-02T23:14:00Z"/>
        </w:rPr>
      </w:pPr>
      <w:ins w:id="521" w:author="Welch, Lonnie" w:date="2018-10-02T23:12:00Z">
        <w:r>
          <w:lastRenderedPageBreak/>
          <w:t xml:space="preserve">The similar motifs in the first row </w:t>
        </w:r>
      </w:ins>
      <w:ins w:id="522" w:author="Welch, Lonnie" w:date="2018-10-02T23:13:00Z">
        <w:r>
          <w:t>(</w:t>
        </w:r>
      </w:ins>
      <w:ins w:id="523" w:author="Welch, Lonnie" w:date="2018-10-02T23:12:00Z">
        <w:r>
          <w:rPr>
            <w:rFonts w:eastAsia="Times New Roman"/>
            <w:color w:val="000000"/>
          </w:rPr>
          <w:t>gimme_143_MEME_4_w12, DECOD_Motif4_13 and DME_AHGGTGRWR</w:t>
        </w:r>
      </w:ins>
      <w:ins w:id="524" w:author="Welch, Lonnie" w:date="2018-10-02T23:13:00Z">
        <w:r>
          <w:rPr>
            <w:rFonts w:eastAsia="Times New Roman"/>
            <w:color w:val="000000"/>
          </w:rPr>
          <w:t xml:space="preserve">) cover all 13 of the promoters.  However, all 3 </w:t>
        </w:r>
        <w:r>
          <w:t xml:space="preserve">co-occur </w:t>
        </w:r>
      </w:ins>
      <w:ins w:id="525" w:author="Welch, Lonnie" w:date="2018-10-02T23:12:00Z">
        <w:r>
          <w:t>in</w:t>
        </w:r>
      </w:ins>
      <w:ins w:id="526" w:author="Welch, Lonnie" w:date="2018-10-02T23:14:00Z">
        <w:r>
          <w:t xml:space="preserve"> only</w:t>
        </w:r>
      </w:ins>
      <w:ins w:id="527" w:author="Welch, Lonnie" w:date="2018-10-02T23:12:00Z">
        <w:r>
          <w:t xml:space="preserve"> 6/13 </w:t>
        </w:r>
      </w:ins>
      <w:ins w:id="528" w:author="Welch, Lonnie" w:date="2018-10-02T23:14:00Z">
        <w:r>
          <w:t xml:space="preserve">of the </w:t>
        </w:r>
      </w:ins>
      <w:ins w:id="529" w:author="Welch, Lonnie" w:date="2018-10-02T23:12:00Z">
        <w:r>
          <w:t>promoters</w:t>
        </w:r>
      </w:ins>
      <w:ins w:id="530" w:author="Welch, Lonnie" w:date="2018-10-02T23:14:00Z">
        <w:r>
          <w:t xml:space="preserve">, thus lending credibility to hypothesis that these may be variants of the binding site of the same TF.  </w:t>
        </w:r>
      </w:ins>
    </w:p>
    <w:p w14:paraId="6FD7FA88" w14:textId="77777777" w:rsidR="008C4A3A" w:rsidRPr="001F1488" w:rsidRDefault="008C4A3A">
      <w:pPr>
        <w:spacing w:after="0" w:line="240" w:lineRule="auto"/>
        <w:rPr>
          <w:ins w:id="531" w:author="Welch, Lonnie" w:date="2018-10-02T23:16:00Z"/>
          <w:rFonts w:eastAsia="Times New Roman"/>
          <w:color w:val="000000"/>
        </w:rPr>
        <w:pPrChange w:id="532" w:author="Welch, Lonnie" w:date="2018-10-02T23:16:00Z">
          <w:pPr>
            <w:spacing w:after="0" w:line="240" w:lineRule="auto"/>
            <w:ind w:left="720"/>
          </w:pPr>
        </w:pPrChange>
      </w:pPr>
      <w:ins w:id="533" w:author="Welch, Lonnie" w:date="2018-10-02T23:15:00Z">
        <w:r>
          <w:t>However, the</w:t>
        </w:r>
      </w:ins>
      <w:ins w:id="534" w:author="Welch, Lonnie" w:date="2018-10-02T23:12:00Z">
        <w:r>
          <w:t xml:space="preserve"> </w:t>
        </w:r>
      </w:ins>
      <w:ins w:id="535" w:author="Welch, Lonnie" w:date="2018-10-02T23:15:00Z">
        <w:r>
          <w:t xml:space="preserve">similar </w:t>
        </w:r>
      </w:ins>
      <w:ins w:id="536" w:author="Welch, Lonnie" w:date="2018-10-02T23:12:00Z">
        <w:r>
          <w:t>motifs</w:t>
        </w:r>
      </w:ins>
      <w:ins w:id="537" w:author="Welch, Lonnie" w:date="2018-10-02T23:15:00Z">
        <w:r>
          <w:t xml:space="preserve"> in the second row </w:t>
        </w:r>
      </w:ins>
      <w:ins w:id="538" w:author="Welch, Lonnie" w:date="2018-10-02T23:16:00Z">
        <w:r>
          <w:rPr>
            <w:rFonts w:eastAsia="Times New Roman"/>
            <w:color w:val="000000"/>
          </w:rPr>
          <w:t>(DME_ARRTCYKVRG and gimme_30_AMD_Motif5)</w:t>
        </w:r>
      </w:ins>
    </w:p>
    <w:p w14:paraId="0D77047D" w14:textId="5EA14A7F" w:rsidR="008C4A3A" w:rsidRDefault="008C4A3A">
      <w:pPr>
        <w:rPr>
          <w:ins w:id="539" w:author="Welch, Lonnie" w:date="2018-10-02T23:09:00Z"/>
        </w:rPr>
        <w:pPrChange w:id="540" w:author="Welch, Lonnie" w:date="2018-10-02T23:17:00Z">
          <w:pPr>
            <w:jc w:val="both"/>
          </w:pPr>
        </w:pPrChange>
      </w:pPr>
      <w:ins w:id="541" w:author="Welch, Lonnie" w:date="2018-10-02T23:16:00Z">
        <w:r>
          <w:t xml:space="preserve"> </w:t>
        </w:r>
      </w:ins>
      <w:ins w:id="542" w:author="Welch, Lonnie" w:date="2018-10-02T23:15:00Z">
        <w:r>
          <w:t xml:space="preserve">co-occur in 9/13 of the foreground promoters, possibly indicating that </w:t>
        </w:r>
      </w:ins>
      <w:ins w:id="543" w:author="Welch, Lonnie" w:date="2018-10-02T23:16:00Z">
        <w:r>
          <w:t>they are the same binding site.</w:t>
        </w:r>
      </w:ins>
    </w:p>
    <w:p w14:paraId="5C505A04" w14:textId="05085CAB" w:rsidR="002B4506" w:rsidDel="00CE1C43" w:rsidRDefault="002B4506" w:rsidP="002B4506">
      <w:pPr>
        <w:jc w:val="both"/>
        <w:rPr>
          <w:del w:id="544" w:author="Welch, Lonnie" w:date="2018-10-02T23:18:00Z"/>
        </w:rPr>
      </w:pPr>
      <w:r>
        <w:t xml:space="preserve">Conservation analysis was performed using the method adopted </w:t>
      </w:r>
      <w:r>
        <w:rPr>
          <w:noProof/>
        </w:rPr>
        <w:t>by</w:t>
      </w:r>
      <w:r>
        <w:t xml:space="preserve"> Roy et, al</w:t>
      </w:r>
      <w:r>
        <w:fldChar w:fldCharType="begin" w:fldLock="1"/>
      </w:r>
      <w:ins w:id="545" w:author="Yichao Li" w:date="2018-10-03T09:53:00Z">
        <w:r w:rsidR="00735C09">
          <w:instrText>ADDIN CSL_CITATION { "citationItems" : [ { "id" : "ITEM-1", "itemData" : { "DOI" : "10.1371/journal.ppat.1003182", "abstract" : "Author Summary The genus Phytophthora includes over one hundred species of plant pathogens that have devastating effects worldwide in agriculture and natural environments. Its most notorious member is P. infestans, which causes the late blight diseases of potato and tomato. Their success as pathogens is dependent on the formation of specialized cells for plant-to-plant transmission and host infection, but little is known about how this is regulated. Recognizing that changes in gene expression drive the formation of these cell types, we used a computational approach to predict the sequences of about one hundred transcription factor binding sites associated with expression in either of five life stages, including several types of spores and infection structures. We then used a functional testing strategy to prove their biological activity by showing that the DNA motifs enabled the stage-specific expression of a transgene. Our work lays the groundwork for dissecting the molecular mechanisms that regulate life-stage transitions and pathogenesis in Phytophthora. A similar approach should be useful for other plant and animal pathogens.", "author" : [ { "dropping-particle" : "", "family" : "Roy", "given" : "Sourav", "non-dropping-particle" : "", "parse-names" : false, "suffix" : "" }, { "dropping-particle" : "", "family" : "Kagda", "given" : "Meenakshi", "non-dropping-particle" : "", "parse-names" : false, "suffix" : "" }, { "dropping-particle" : "", "family" : "Judelson", "given" : "Howard S", "non-dropping-particle" : "", "parse-names" : false, "suffix" : "" } ], "container-title" : "PLOS Pathogens", "id" : "ITEM-1", "issue" : "3", "issued" : { "date-parts" : [ [ "2013" ] ] }, "page" : "1-18", "publisher" : "Public Library of Science", "title" : "Genome-wide Prediction and Functional Validation of Promoter Motifs Regulating Gene Expression in Spore and Infection Stages of Phytophthora infestans", "type" : "article-journal", "volume" : "9" }, "uris" : [ "http://www.mendeley.com/documents/?uuid=30aa5870-de09-4882-a1fc-b5bacb82f832" ] } ], "mendeley" : { "formattedCitation" : "[9]", "plainTextFormattedCitation" : "[9]", "previouslyFormattedCitation" : "Roy_Kagda_Judelson_2013" }, "properties" : { "noteIndex" : 0 }, "schema" : "https://github.com/citation-style-language/schema/raw/master/csl-citation.json" }</w:instrText>
        </w:r>
      </w:ins>
      <w:del w:id="546" w:author="Yichao Li" w:date="2018-10-03T09:53:00Z">
        <w:r w:rsidDel="00735C09">
          <w:delInstrText>ADDIN CSL_CITATION { "citationItems" : [ { "id" : "ITEM-1", "itemData" : { "DOI" : "10.1371/journal.ppat.1003182", "abstract" : "Author Summary The genus Phytophthora includes over one hundred species of plant pathogens that have devastating effects worldwide in agriculture and natural environments. Its most notorious member is P. infestans, which causes the late blight diseases of potato and tomato. Their success as pathogens is dependent on the formation of specialized cells for plant-to-plant transmission and host infection, but little is known about how this is regulated. Recognizing that changes in gene expression drive the formation of these cell types, we used a computational approach to predict the sequences of about one hundred transcription factor binding sites associated with expression in either of five life stages, including several types of spores and infection structures. We then used a functional testing strategy to prove their biological activity by showing that the DNA motifs enabled the stage-specific expression of a transgene. Our work lays the groundwork for dissecting the molecular mechanisms that regulate life-stage transitions and pathogenesis in Phytophthora. A similar approach should be useful for other plant and animal pathogens.", "author" : [ { "dropping-particle" : "", "family" : "Roy", "given" : "Sourav", "non-dropping-particle" : "", "parse-names" : false, "suffix" : "" }, { "dropping-particle" : "", "family" : "Kagda", "given" : "Meenakshi", "non-dropping-particle" : "", "parse-names" : false, "suffix" : "" }, { "dropping-particle" : "", "family" : "Judelson", "given" : "Howard S", "non-dropping-particle" : "", "parse-names" : false, "suffix" : "" } ], "container-title" : "PLOS Pathogens", "id" : "ITEM-1", "issue" : "3", "issued" : { "date-parts" : [ [ "2013" ] ] }, "page" : "1-18", "publisher" : "Public Library of Science", "title" : "Genome-wide Prediction and Functional Validation of Promoter Motifs Regulating Gene Expression in Spore and Infection Stages of Phytophthora infestans", "type" : "article-journal", "volume" : "9" }, "uris" : [ "http://www.mendeley.com/documents/?uuid=30aa5870-de09-4882-a1fc-b5bacb82f832" ] } ], "mendeley" : { "formattedCitation" : "[6]", "plainTextFormattedCitation" : "[6]", "previouslyFormattedCitation" : "[5]" }, "properties" : { "noteIndex" : 0 }, "schema" : "https://github.com/citation-style-language/schema/raw/master/csl-citation.json" }</w:delInstrText>
        </w:r>
      </w:del>
      <w:r>
        <w:fldChar w:fldCharType="separate"/>
      </w:r>
      <w:ins w:id="547" w:author="Yichao Li" w:date="2018-10-03T09:53:00Z">
        <w:r w:rsidR="00735C09" w:rsidRPr="00735C09">
          <w:rPr>
            <w:noProof/>
          </w:rPr>
          <w:t>[9]</w:t>
        </w:r>
      </w:ins>
      <w:del w:id="548" w:author="Yichao Li" w:date="2018-10-03T09:53:00Z">
        <w:r w:rsidRPr="00735C09" w:rsidDel="00735C09">
          <w:rPr>
            <w:noProof/>
          </w:rPr>
          <w:delText>[6]</w:delText>
        </w:r>
      </w:del>
      <w:r>
        <w:fldChar w:fldCharType="end"/>
      </w:r>
      <w:r>
        <w:t xml:space="preserve">. Orthologous information between </w:t>
      </w:r>
      <w:r>
        <w:rPr>
          <w:i/>
        </w:rPr>
        <w:t>Thaliana</w:t>
      </w:r>
      <w:r>
        <w:t xml:space="preserve"> and </w:t>
      </w:r>
      <w:proofErr w:type="spellStart"/>
      <w:r>
        <w:rPr>
          <w:i/>
        </w:rPr>
        <w:t>Lyrata</w:t>
      </w:r>
      <w:proofErr w:type="spellEnd"/>
      <w:r>
        <w:t xml:space="preserve"> were retrieved from </w:t>
      </w:r>
      <w:proofErr w:type="spellStart"/>
      <w:r>
        <w:t>Ensembl</w:t>
      </w:r>
      <w:proofErr w:type="spellEnd"/>
      <w:r>
        <w:t xml:space="preserve"> Plant </w:t>
      </w:r>
      <w:proofErr w:type="spellStart"/>
      <w:r>
        <w:t>Biomart</w:t>
      </w:r>
      <w:proofErr w:type="spellEnd"/>
      <w:r>
        <w:t xml:space="preserve"> v39</w:t>
      </w:r>
      <w:r>
        <w:rPr>
          <w:noProof/>
        </w:rPr>
        <w:t>.</w:t>
      </w:r>
      <w:r>
        <w:t xml:space="preserve"> CLUSTALW2 was used to do multiple sequence alignment with gap open penalty of 10 and extension penalty of 0.1. A motif was defined as conserved if it occurred at the same position in the orthologous promoter alignment.</w:t>
      </w:r>
    </w:p>
    <w:p w14:paraId="080814E3" w14:textId="77777777" w:rsidR="002B4506" w:rsidRPr="00DA4FE9" w:rsidDel="008C4A3A" w:rsidRDefault="002B4506" w:rsidP="00BC538C">
      <w:pPr>
        <w:rPr>
          <w:del w:id="549" w:author="Welch, Lonnie" w:date="2018-10-02T23:18:00Z"/>
        </w:rPr>
      </w:pPr>
    </w:p>
    <w:p w14:paraId="1F81148D" w14:textId="77777777" w:rsidR="00F842DC" w:rsidRDefault="00F842DC">
      <w:pPr>
        <w:jc w:val="both"/>
        <w:pPrChange w:id="550" w:author="Welch, Lonnie" w:date="2018-10-02T23:18:00Z">
          <w:pPr>
            <w:jc w:val="center"/>
          </w:pPr>
        </w:pPrChange>
      </w:pPr>
    </w:p>
    <w:p w14:paraId="6F713BB5" w14:textId="04D951FE" w:rsidR="00483D6A" w:rsidRPr="00855982" w:rsidRDefault="0B97CCB2" w:rsidP="00483D6A">
      <w:pPr>
        <w:pStyle w:val="Heading1"/>
      </w:pPr>
      <w:r>
        <w:t>Conclusion</w:t>
      </w:r>
    </w:p>
    <w:p w14:paraId="07A4C37C" w14:textId="105A8C3D" w:rsidR="00483D6A" w:rsidRDefault="00A706A4" w:rsidP="00661BC7">
      <w:pPr>
        <w:jc w:val="both"/>
      </w:pPr>
      <w:r>
        <w:t>Based on the results for the two different filter strategies, the Filter A</w:t>
      </w:r>
      <w:r w:rsidR="00FD0DBB">
        <w:t xml:space="preserve"> strategy, which considers only motifs that match known TFBSs for pollen-specific transcription factors, </w:t>
      </w:r>
      <w:r>
        <w:t xml:space="preserve">identified </w:t>
      </w:r>
      <w:r w:rsidR="00F93056">
        <w:t>12 motifs</w:t>
      </w:r>
      <w:r>
        <w:t xml:space="preserve">, </w:t>
      </w:r>
      <w:r w:rsidR="00F93056">
        <w:t xml:space="preserve">4 of </w:t>
      </w:r>
      <w:r>
        <w:t>which w</w:t>
      </w:r>
      <w:r w:rsidR="00F93056">
        <w:t>e would recommend further examination of</w:t>
      </w:r>
      <w:r>
        <w:t>:</w:t>
      </w:r>
      <w:r w:rsidR="00F93056">
        <w:t xml:space="preserve"> </w:t>
      </w:r>
      <w:r w:rsidR="00F93056" w:rsidRPr="007E5C8E">
        <w:t xml:space="preserve">gimme_105_Improbizer_AACACACGTTTATTAGATGTTT, DME_GRHTGDTGA, DME_GADGAYKAS, and </w:t>
      </w:r>
      <w:r w:rsidR="007E5C8E" w:rsidRPr="007E5C8E">
        <w:t xml:space="preserve">gimme_143_MEME_4_w12 </w:t>
      </w:r>
      <w:r w:rsidR="00F93056" w:rsidRPr="007E5C8E">
        <w:t>in that order. These were all found to have a related known transcription factor binding site that has a known function related to pollen or pollen development.</w:t>
      </w:r>
      <w:r w:rsidR="008F3194">
        <w:t xml:space="preserve"> </w:t>
      </w:r>
      <w:r w:rsidR="00F93056" w:rsidRPr="007E5C8E">
        <w:t>gimme_105_Improbizer_AACACACGTTTATTAGATGTTT shows the most promise with 8</w:t>
      </w:r>
      <w:r w:rsidR="00F93056" w:rsidRPr="00F93056">
        <w:t xml:space="preserve"> significant transcription factor binging site matches.</w:t>
      </w:r>
      <w:r w:rsidR="001437A3">
        <w:t xml:space="preserve"> </w:t>
      </w:r>
      <w:r w:rsidR="008F3194">
        <w:t>Additionally,</w:t>
      </w:r>
      <w:r w:rsidR="001437A3">
        <w:t xml:space="preserve"> </w:t>
      </w:r>
      <w:r w:rsidR="003D38AC">
        <w:t>it’s related to CAMTA5 which is known to be pollen specific.</w:t>
      </w:r>
      <w:r w:rsidR="007F6245">
        <w:t xml:space="preserve"> Filter B</w:t>
      </w:r>
      <w:r w:rsidR="00FD0DBB">
        <w:t xml:space="preserve">, which does not restrict the original set of generated </w:t>
      </w:r>
      <w:proofErr w:type="spellStart"/>
      <w:r w:rsidR="00FD0DBB">
        <w:t>motitfs</w:t>
      </w:r>
      <w:proofErr w:type="spellEnd"/>
      <w:r w:rsidR="00FD0DBB">
        <w:t xml:space="preserve">, </w:t>
      </w:r>
      <w:r w:rsidR="007F6245">
        <w:t>resulted in 3 putative motifs which we recommend for further examination</w:t>
      </w:r>
      <w:r w:rsidR="00FD0DBB">
        <w:t>. Finally, one motif (</w:t>
      </w:r>
      <w:r w:rsidR="00FD0DBB" w:rsidRPr="00FD0DBB">
        <w:t>gimme_143_MEME_4_w12</w:t>
      </w:r>
      <w:r w:rsidR="00FD0DBB">
        <w:t xml:space="preserve">) was found that was reported by both filter strategies. </w:t>
      </w:r>
    </w:p>
    <w:p w14:paraId="24ACD7C3" w14:textId="37833D8A" w:rsidR="00483D6A" w:rsidRDefault="0B97CCB2" w:rsidP="00483D6A">
      <w:pPr>
        <w:pStyle w:val="Heading1"/>
      </w:pPr>
      <w:r>
        <w:t>Reference</w:t>
      </w:r>
      <w:ins w:id="551" w:author="Frank" w:date="2018-09-18T18:53:00Z">
        <w:r w:rsidR="004F24F2">
          <w:t>s</w:t>
        </w:r>
      </w:ins>
    </w:p>
    <w:p w14:paraId="2660C3F3" w14:textId="77777777" w:rsidR="00CD51C4" w:rsidRPr="00190732" w:rsidRDefault="00CD51C4" w:rsidP="00CD51C4">
      <w:pPr>
        <w:autoSpaceDE w:val="0"/>
        <w:autoSpaceDN w:val="0"/>
        <w:adjustRightInd w:val="0"/>
        <w:spacing w:after="200" w:line="240" w:lineRule="auto"/>
        <w:ind w:left="640" w:hanging="640"/>
        <w:rPr>
          <w:rFonts w:ascii="Calibri" w:eastAsiaTheme="minorHAnsi" w:hAnsi="Calibri" w:cs="Calibri"/>
          <w:noProof/>
        </w:rPr>
      </w:pPr>
      <w:r w:rsidRPr="00242016">
        <w:rPr>
          <w:rFonts w:ascii="Calibri" w:eastAsiaTheme="minorHAnsi" w:hAnsi="Calibri" w:cs="Calibri"/>
          <w:noProof/>
        </w:rPr>
        <w:t xml:space="preserve">[1] </w:t>
      </w:r>
      <w:r>
        <w:rPr>
          <w:rFonts w:ascii="Calibri" w:hAnsi="Calibri" w:cs="Calibri"/>
          <w:noProof/>
        </w:rPr>
        <w:tab/>
      </w:r>
      <w:r w:rsidRPr="00242016">
        <w:rPr>
          <w:rFonts w:ascii="Calibri" w:eastAsiaTheme="minorHAnsi" w:hAnsi="Calibri" w:cs="Calibri"/>
          <w:noProof/>
        </w:rPr>
        <w:t>Zambelli F, Pesole G, Pavesi G. Motif discovery and transcription factor binding sites before and after the next-generation sequencing era. Briefings in Bioinformatics. 2013;14(2):225-237. doi:10.1093/bib/bbs016.</w:t>
      </w:r>
    </w:p>
    <w:p w14:paraId="694A0A7B" w14:textId="77777777" w:rsidR="00CD51C4" w:rsidRPr="00242016" w:rsidRDefault="00CD51C4" w:rsidP="00CD51C4">
      <w:pPr>
        <w:autoSpaceDE w:val="0"/>
        <w:autoSpaceDN w:val="0"/>
        <w:adjustRightInd w:val="0"/>
        <w:spacing w:after="200" w:line="240" w:lineRule="auto"/>
        <w:ind w:left="640" w:hanging="640"/>
        <w:rPr>
          <w:rFonts w:ascii="Calibri" w:eastAsiaTheme="minorHAnsi" w:hAnsi="Calibri" w:cs="Calibri"/>
          <w:noProof/>
        </w:rPr>
      </w:pPr>
      <w:r w:rsidRPr="00242016">
        <w:rPr>
          <w:rFonts w:ascii="Calibri" w:eastAsiaTheme="minorHAnsi" w:hAnsi="Calibri" w:cs="Calibri"/>
          <w:noProof/>
        </w:rPr>
        <w:t xml:space="preserve">[2] </w:t>
      </w:r>
      <w:r>
        <w:rPr>
          <w:rFonts w:ascii="Calibri" w:hAnsi="Calibri" w:cs="Calibri"/>
          <w:noProof/>
        </w:rPr>
        <w:tab/>
      </w:r>
      <w:r w:rsidRPr="00242016">
        <w:rPr>
          <w:rFonts w:ascii="Calibri" w:eastAsiaTheme="minorHAnsi" w:hAnsi="Calibri" w:cs="Calibri"/>
          <w:noProof/>
        </w:rPr>
        <w:t>Simon J. van Heeringen, Gert Jan C. Veenstra; GimmeMotifs: a de novo motif prediction pipeline for ChIP-sequencing experiments, Bioinformatics, Volume 27, Issue 2, 15 January 2011, Pages 270–271, </w:t>
      </w:r>
      <w:hyperlink r:id="rId45" w:history="1">
        <w:r w:rsidRPr="00242016">
          <w:rPr>
            <w:rFonts w:ascii="Calibri" w:eastAsiaTheme="minorHAnsi" w:hAnsi="Calibri" w:cs="Calibri"/>
            <w:noProof/>
          </w:rPr>
          <w:t>https://doi.org/10.1093/bioinformatics/btq636</w:t>
        </w:r>
      </w:hyperlink>
    </w:p>
    <w:p w14:paraId="5880FC48" w14:textId="77777777" w:rsidR="00CD51C4" w:rsidRPr="00242016" w:rsidRDefault="00CD51C4" w:rsidP="00CD51C4">
      <w:pPr>
        <w:autoSpaceDE w:val="0"/>
        <w:autoSpaceDN w:val="0"/>
        <w:adjustRightInd w:val="0"/>
        <w:spacing w:after="200" w:line="240" w:lineRule="auto"/>
        <w:ind w:left="640" w:hanging="640"/>
        <w:rPr>
          <w:rFonts w:ascii="Calibri" w:eastAsiaTheme="minorHAnsi" w:hAnsi="Calibri" w:cs="Calibri"/>
          <w:noProof/>
        </w:rPr>
      </w:pPr>
      <w:r w:rsidRPr="00242016">
        <w:rPr>
          <w:rFonts w:ascii="Calibri" w:eastAsiaTheme="minorHAnsi" w:hAnsi="Calibri" w:cs="Calibri"/>
          <w:noProof/>
        </w:rPr>
        <w:t xml:space="preserve">[3] </w:t>
      </w:r>
      <w:r>
        <w:rPr>
          <w:rFonts w:ascii="Calibri" w:hAnsi="Calibri" w:cs="Calibri"/>
          <w:noProof/>
        </w:rPr>
        <w:tab/>
      </w:r>
      <w:r w:rsidRPr="00242016">
        <w:rPr>
          <w:rFonts w:ascii="Calibri" w:eastAsiaTheme="minorHAnsi" w:hAnsi="Calibri" w:cs="Calibri"/>
          <w:noProof/>
        </w:rPr>
        <w:t>Peter Huggins, Shan Zhong, Idit Shiff, Rachel Beckerman, Oleg Laptenko, Carol Prives, Marcel H. Schulz, Itamar Simon, Ziv Bar-Joseph; DECOD: fast and accurate discriminative DNA motif finding, Bioinformatics, Volume 27, Issue 17, 1 September 2011, Pages 2361–2367, </w:t>
      </w:r>
      <w:hyperlink r:id="rId46" w:history="1">
        <w:r w:rsidRPr="00242016">
          <w:rPr>
            <w:rFonts w:ascii="Calibri" w:eastAsiaTheme="minorHAnsi" w:hAnsi="Calibri" w:cs="Calibri"/>
            <w:noProof/>
          </w:rPr>
          <w:t>https://doi.org/10.1093/bioinformatics/btr412</w:t>
        </w:r>
      </w:hyperlink>
    </w:p>
    <w:p w14:paraId="675B29B3" w14:textId="77777777" w:rsidR="00CD51C4" w:rsidRDefault="00CD51C4" w:rsidP="00CD51C4">
      <w:pPr>
        <w:autoSpaceDE w:val="0"/>
        <w:autoSpaceDN w:val="0"/>
        <w:adjustRightInd w:val="0"/>
        <w:spacing w:line="240" w:lineRule="auto"/>
        <w:ind w:left="640" w:hanging="640"/>
        <w:rPr>
          <w:rFonts w:ascii="Calibri" w:hAnsi="Calibri" w:cs="Calibri"/>
          <w:noProof/>
        </w:rPr>
      </w:pPr>
      <w:r w:rsidRPr="00242016">
        <w:rPr>
          <w:rFonts w:ascii="Calibri" w:eastAsiaTheme="minorHAnsi" w:hAnsi="Calibri" w:cs="Calibri"/>
          <w:noProof/>
        </w:rPr>
        <w:t xml:space="preserve">[4] </w:t>
      </w:r>
      <w:r>
        <w:rPr>
          <w:rFonts w:ascii="Calibri" w:hAnsi="Calibri" w:cs="Calibri"/>
          <w:noProof/>
        </w:rPr>
        <w:tab/>
      </w:r>
      <w:r w:rsidRPr="00242016">
        <w:rPr>
          <w:rFonts w:ascii="Calibri" w:eastAsiaTheme="minorHAnsi" w:hAnsi="Calibri" w:cs="Calibri"/>
          <w:noProof/>
        </w:rPr>
        <w:t>Smith AD, Sumazin P, Zhang MQ. Identifying tissue-selective transcription factor binding sites in vertebrate promoters. Proceedings of the National Academy of Sciences of the United States of America. 2005;102(5):1560-1565. doi:10.1073/pnas.0406123102.</w:t>
      </w:r>
    </w:p>
    <w:p w14:paraId="2F5BA62C" w14:textId="77777777" w:rsidR="00CD51C4" w:rsidRPr="004E1637" w:rsidRDefault="00CD51C4" w:rsidP="00CD51C4">
      <w:pPr>
        <w:autoSpaceDE w:val="0"/>
        <w:autoSpaceDN w:val="0"/>
        <w:adjustRightInd w:val="0"/>
        <w:spacing w:line="240" w:lineRule="auto"/>
        <w:ind w:left="640" w:hanging="640"/>
        <w:rPr>
          <w:rFonts w:ascii="Calibri" w:hAnsi="Calibri" w:cs="Calibri"/>
          <w:noProof/>
        </w:rPr>
      </w:pPr>
      <w:r w:rsidRPr="004E1637">
        <w:rPr>
          <w:rFonts w:ascii="Calibri" w:hAnsi="Calibri" w:cs="Calibri"/>
          <w:noProof/>
        </w:rPr>
        <w:t>[</w:t>
      </w:r>
      <w:r>
        <w:rPr>
          <w:rFonts w:ascii="Calibri" w:hAnsi="Calibri" w:cs="Calibri"/>
          <w:noProof/>
        </w:rPr>
        <w:t>5</w:t>
      </w:r>
      <w:r w:rsidRPr="004E1637">
        <w:rPr>
          <w:rFonts w:ascii="Calibri" w:hAnsi="Calibri" w:cs="Calibri"/>
          <w:noProof/>
        </w:rPr>
        <w:t>]</w:t>
      </w:r>
      <w:r w:rsidRPr="004E1637">
        <w:rPr>
          <w:rFonts w:ascii="Calibri" w:hAnsi="Calibri" w:cs="Calibri"/>
          <w:noProof/>
        </w:rPr>
        <w:tab/>
        <w:t xml:space="preserve">P. Ravindran, V. Verma, P. Stamm, and P. P. Kumar, “A Novel RGL2–DOF6 Complex Contributes to Primary Seed Dormancy in Arabidopsis thaliana by Regulating a GATA Transcription Factor,” </w:t>
      </w:r>
      <w:r w:rsidRPr="004E1637">
        <w:rPr>
          <w:rFonts w:ascii="Calibri" w:hAnsi="Calibri" w:cs="Calibri"/>
          <w:i/>
          <w:iCs/>
          <w:noProof/>
        </w:rPr>
        <w:t>Mol. Plant</w:t>
      </w:r>
      <w:r w:rsidRPr="004E1637">
        <w:rPr>
          <w:rFonts w:ascii="Calibri" w:hAnsi="Calibri" w:cs="Calibri"/>
          <w:noProof/>
        </w:rPr>
        <w:t>, vol. 10, no. 10, pp. 1307–1320, 2017.</w:t>
      </w:r>
    </w:p>
    <w:p w14:paraId="6A02C045" w14:textId="77777777" w:rsidR="00CD51C4" w:rsidRDefault="00CD51C4" w:rsidP="00CD51C4">
      <w:pPr>
        <w:autoSpaceDE w:val="0"/>
        <w:autoSpaceDN w:val="0"/>
        <w:adjustRightInd w:val="0"/>
        <w:spacing w:line="240" w:lineRule="auto"/>
        <w:ind w:left="640" w:hanging="640"/>
        <w:rPr>
          <w:rFonts w:ascii="Calibri" w:hAnsi="Calibri" w:cs="Calibri"/>
          <w:noProof/>
        </w:rPr>
      </w:pPr>
      <w:r w:rsidRPr="004E1637">
        <w:rPr>
          <w:rFonts w:ascii="Calibri" w:hAnsi="Calibri" w:cs="Calibri"/>
          <w:noProof/>
        </w:rPr>
        <w:t>[</w:t>
      </w:r>
      <w:r>
        <w:rPr>
          <w:rFonts w:ascii="Calibri" w:hAnsi="Calibri" w:cs="Calibri"/>
          <w:noProof/>
        </w:rPr>
        <w:t>6</w:t>
      </w:r>
      <w:r w:rsidRPr="004E1637">
        <w:rPr>
          <w:rFonts w:ascii="Calibri" w:hAnsi="Calibri" w:cs="Calibri"/>
          <w:noProof/>
        </w:rPr>
        <w:t>]</w:t>
      </w:r>
      <w:r w:rsidRPr="004E1637">
        <w:rPr>
          <w:rFonts w:ascii="Calibri" w:hAnsi="Calibri" w:cs="Calibri"/>
          <w:noProof/>
        </w:rPr>
        <w:tab/>
        <w:t xml:space="preserve">A. Nishii, M. Takemura, H. Fujita, M. Shikata, A. Yokota, and T. Kohchi, “Characterization of a novel gene encoding a putative single zinc-finger protein, ZIM, expressed during the reproductive phase in Arabidopsis thaliana,” </w:t>
      </w:r>
      <w:r w:rsidRPr="004E1637">
        <w:rPr>
          <w:rFonts w:ascii="Calibri" w:hAnsi="Calibri" w:cs="Calibri"/>
          <w:i/>
          <w:iCs/>
          <w:noProof/>
        </w:rPr>
        <w:t>Biosci. Biotechnol. Biochem.</w:t>
      </w:r>
      <w:r w:rsidRPr="004E1637">
        <w:rPr>
          <w:rFonts w:ascii="Calibri" w:hAnsi="Calibri" w:cs="Calibri"/>
          <w:noProof/>
        </w:rPr>
        <w:t>, vol. 64, no. 7, p. 1402—1409, Jul. 2000.</w:t>
      </w:r>
    </w:p>
    <w:p w14:paraId="0697128D" w14:textId="77777777" w:rsidR="00CD51C4"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t>[7]</w:t>
      </w:r>
      <w:r>
        <w:rPr>
          <w:rFonts w:ascii="Calibri" w:hAnsi="Calibri" w:cs="Calibri"/>
          <w:noProof/>
        </w:rPr>
        <w:tab/>
      </w:r>
      <w:r w:rsidRPr="00444771">
        <w:rPr>
          <w:rFonts w:ascii="Calibri" w:eastAsiaTheme="minorHAnsi" w:hAnsi="Calibri" w:cs="Calibri"/>
          <w:noProof/>
        </w:rPr>
        <w:t>Gupta S, Stamatoyannopoulos JA, Bailey TL, Noble WS. Quantifying similarity between motifs. Genome Biology. 2007;8(2):R24. doi:10.1186/gb-2007-8-2-r24</w:t>
      </w:r>
    </w:p>
    <w:p w14:paraId="6CAF6BE2" w14:textId="77777777" w:rsidR="00CD51C4" w:rsidRPr="00444771"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lastRenderedPageBreak/>
        <w:t xml:space="preserve">[8] </w:t>
      </w:r>
      <w:r>
        <w:rPr>
          <w:rFonts w:ascii="Calibri" w:hAnsi="Calibri" w:cs="Calibri"/>
          <w:noProof/>
        </w:rPr>
        <w:tab/>
      </w:r>
      <w:r w:rsidRPr="00444771">
        <w:rPr>
          <w:rFonts w:ascii="Calibri" w:hAnsi="Calibri" w:cs="Calibri"/>
          <w:noProof/>
        </w:rPr>
        <w:t>Mitsuda, N., et al. (2003). "Arabidopsis CAMTA family proteins enhance V-PPase expression in pollen." Plant Cell Physiol 44(10): 975-981.</w:t>
      </w:r>
    </w:p>
    <w:p w14:paraId="20CAB3F1" w14:textId="77777777" w:rsidR="00CD51C4"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t xml:space="preserve">[9] </w:t>
      </w:r>
      <w:r>
        <w:rPr>
          <w:rFonts w:ascii="Calibri" w:hAnsi="Calibri" w:cs="Calibri"/>
          <w:noProof/>
        </w:rPr>
        <w:tab/>
      </w:r>
      <w:r w:rsidRPr="00444771">
        <w:rPr>
          <w:rFonts w:ascii="Calibri" w:hAnsi="Calibri" w:cs="Calibri"/>
          <w:noProof/>
        </w:rPr>
        <w:t>Murmu, J., et al. (2010). "Arabidopsis Basic Leucine-Zipper Transcription Factors TGA9 and TGA10 Interact with Floral Glutaredoxins ROXY1 and ROXY2 and Are Redundantly Required for Anther Development." Plant Physiol 154(3): 1492-1504.</w:t>
      </w:r>
    </w:p>
    <w:p w14:paraId="1B65DB53" w14:textId="77777777" w:rsidR="00CD51C4" w:rsidRPr="00444771" w:rsidRDefault="00CD51C4" w:rsidP="00CD51C4">
      <w:pPr>
        <w:autoSpaceDE w:val="0"/>
        <w:autoSpaceDN w:val="0"/>
        <w:adjustRightInd w:val="0"/>
        <w:spacing w:line="240" w:lineRule="auto"/>
        <w:ind w:left="640" w:hanging="640"/>
        <w:rPr>
          <w:rFonts w:ascii="Calibri" w:hAnsi="Calibri" w:cs="Calibri"/>
          <w:noProof/>
        </w:rPr>
      </w:pPr>
      <w:r w:rsidRPr="00444771">
        <w:rPr>
          <w:rFonts w:ascii="Calibri" w:hAnsi="Calibri" w:cs="Calibri"/>
          <w:noProof/>
        </w:rPr>
        <w:t xml:space="preserve">[10] </w:t>
      </w:r>
      <w:r>
        <w:rPr>
          <w:rFonts w:ascii="Calibri" w:hAnsi="Calibri" w:cs="Calibri"/>
          <w:noProof/>
        </w:rPr>
        <w:tab/>
      </w:r>
      <w:r w:rsidRPr="00444771">
        <w:rPr>
          <w:rFonts w:ascii="Calibri" w:hAnsi="Calibri" w:cs="Calibri"/>
          <w:noProof/>
        </w:rPr>
        <w:t>(2013-02-11). "Locus: AT2G04038." 2018, from https://www.arabidopsis.org/servlets/TairObject?type=locus&amp;name=At2g04038.</w:t>
      </w:r>
    </w:p>
    <w:p w14:paraId="2D9BD087" w14:textId="77777777" w:rsidR="00CD51C4" w:rsidRPr="00444771" w:rsidRDefault="00CD51C4" w:rsidP="00CD51C4">
      <w:pPr>
        <w:autoSpaceDE w:val="0"/>
        <w:autoSpaceDN w:val="0"/>
        <w:adjustRightInd w:val="0"/>
        <w:spacing w:line="240" w:lineRule="auto"/>
        <w:ind w:left="640" w:hanging="640"/>
        <w:rPr>
          <w:rFonts w:ascii="Calibri" w:hAnsi="Calibri" w:cs="Calibri"/>
          <w:noProof/>
        </w:rPr>
      </w:pPr>
      <w:r w:rsidRPr="00444771">
        <w:rPr>
          <w:rFonts w:ascii="Calibri" w:hAnsi="Calibri" w:cs="Calibri"/>
          <w:noProof/>
        </w:rPr>
        <w:t xml:space="preserve">[11] </w:t>
      </w:r>
      <w:r>
        <w:rPr>
          <w:rFonts w:ascii="Calibri" w:hAnsi="Calibri" w:cs="Calibri"/>
          <w:noProof/>
        </w:rPr>
        <w:tab/>
      </w:r>
      <w:r w:rsidRPr="00444771">
        <w:rPr>
          <w:rFonts w:ascii="Calibri" w:hAnsi="Calibri" w:cs="Calibri"/>
          <w:noProof/>
        </w:rPr>
        <w:t>Weltmeier, F., et al. (2009). "Expression patterns within the Arabidopsis C/S1 bZIP transcription factor network: availability of heterodimerization partners controls gene expression during stress response and development." Plant Mol Biol 69(1-2): 107-119.</w:t>
      </w:r>
    </w:p>
    <w:p w14:paraId="4D9B888F" w14:textId="77777777" w:rsidR="00CD51C4" w:rsidRDefault="00CD51C4" w:rsidP="00CD51C4">
      <w:pPr>
        <w:autoSpaceDE w:val="0"/>
        <w:autoSpaceDN w:val="0"/>
        <w:adjustRightInd w:val="0"/>
        <w:spacing w:line="240" w:lineRule="auto"/>
        <w:ind w:left="640" w:hanging="640"/>
        <w:rPr>
          <w:rFonts w:ascii="Calibri" w:hAnsi="Calibri" w:cs="Calibri"/>
          <w:noProof/>
        </w:rPr>
      </w:pPr>
      <w:r w:rsidRPr="00444771">
        <w:rPr>
          <w:rFonts w:ascii="Calibri" w:hAnsi="Calibri" w:cs="Calibri"/>
          <w:noProof/>
        </w:rPr>
        <w:t xml:space="preserve">[12] </w:t>
      </w:r>
      <w:r>
        <w:rPr>
          <w:rFonts w:ascii="Calibri" w:hAnsi="Calibri" w:cs="Calibri"/>
          <w:noProof/>
        </w:rPr>
        <w:tab/>
      </w:r>
      <w:r w:rsidRPr="00444771">
        <w:rPr>
          <w:rFonts w:ascii="Calibri" w:hAnsi="Calibri" w:cs="Calibri"/>
          <w:noProof/>
        </w:rPr>
        <w:t>Ye, Q., et al. (2010). "Brassinosteroids control male fertility by regulating the expression of key genes involved in Arabidopsis anther and pollen development." Proceedings of the National Academy of Sciences 107(13): 6100-6105.</w:t>
      </w:r>
    </w:p>
    <w:p w14:paraId="62D2B4A8" w14:textId="77777777" w:rsidR="00CD51C4" w:rsidRPr="0092421F" w:rsidRDefault="00CD51C4" w:rsidP="00CD51C4">
      <w:pPr>
        <w:autoSpaceDE w:val="0"/>
        <w:autoSpaceDN w:val="0"/>
        <w:adjustRightInd w:val="0"/>
        <w:spacing w:line="240" w:lineRule="auto"/>
        <w:ind w:left="640" w:hanging="640"/>
        <w:rPr>
          <w:rFonts w:ascii="Calibri" w:hAnsi="Calibri" w:cs="Calibri"/>
          <w:noProof/>
        </w:rPr>
      </w:pPr>
      <w:r w:rsidRPr="0092421F">
        <w:rPr>
          <w:rFonts w:ascii="Calibri" w:hAnsi="Calibri" w:cs="Calibri"/>
          <w:noProof/>
        </w:rPr>
        <w:t xml:space="preserve">[13] </w:t>
      </w:r>
      <w:r w:rsidRPr="0092421F">
        <w:rPr>
          <w:rFonts w:ascii="Calibri" w:hAnsi="Calibri" w:cs="Calibri"/>
          <w:noProof/>
        </w:rPr>
        <w:tab/>
        <w:t>Skubacz, A., et al. (2016). "The Role and Regulation of ABI5 (ABA-Insensitive 5) in Plant Development, Abiotic Stress Responses and Phytohormone Crosstalk." Front Plant Sci 7.</w:t>
      </w:r>
    </w:p>
    <w:p w14:paraId="486981A6" w14:textId="77777777" w:rsidR="00CD51C4" w:rsidRPr="0092421F" w:rsidRDefault="00CD51C4" w:rsidP="00CD51C4">
      <w:pPr>
        <w:autoSpaceDE w:val="0"/>
        <w:autoSpaceDN w:val="0"/>
        <w:adjustRightInd w:val="0"/>
        <w:spacing w:line="240" w:lineRule="auto"/>
        <w:ind w:left="640" w:hanging="640"/>
        <w:rPr>
          <w:rFonts w:ascii="Calibri" w:hAnsi="Calibri" w:cs="Calibri"/>
          <w:noProof/>
        </w:rPr>
      </w:pPr>
      <w:r w:rsidRPr="0092421F">
        <w:rPr>
          <w:rFonts w:ascii="Calibri" w:hAnsi="Calibri" w:cs="Calibri"/>
          <w:noProof/>
        </w:rPr>
        <w:t>[14]</w:t>
      </w:r>
      <w:r>
        <w:rPr>
          <w:rFonts w:ascii="Calibri" w:hAnsi="Calibri" w:cs="Calibri"/>
          <w:noProof/>
        </w:rPr>
        <w:tab/>
      </w:r>
      <w:r w:rsidRPr="0092421F">
        <w:rPr>
          <w:rFonts w:ascii="Calibri" w:hAnsi="Calibri" w:cs="Calibri"/>
          <w:noProof/>
        </w:rPr>
        <w:t xml:space="preserve">(2017-10-19). "Locus: AT2G24260." 2018, from </w:t>
      </w:r>
      <w:hyperlink r:id="rId47" w:history="1">
        <w:r w:rsidRPr="0092421F">
          <w:rPr>
            <w:rFonts w:ascii="Calibri" w:hAnsi="Calibri" w:cs="Calibri"/>
            <w:noProof/>
          </w:rPr>
          <w:t>https://www.arabidopsis.org/servlets/TairObject?type=locus&amp;name=At2g24260</w:t>
        </w:r>
      </w:hyperlink>
      <w:r w:rsidRPr="0092421F">
        <w:rPr>
          <w:rFonts w:ascii="Calibri" w:hAnsi="Calibri" w:cs="Calibri"/>
          <w:noProof/>
        </w:rPr>
        <w:t>.1504.</w:t>
      </w:r>
    </w:p>
    <w:p w14:paraId="129F975F" w14:textId="77777777" w:rsidR="00CD51C4" w:rsidRPr="0092421F" w:rsidRDefault="00CD51C4" w:rsidP="00CD51C4">
      <w:pPr>
        <w:autoSpaceDE w:val="0"/>
        <w:autoSpaceDN w:val="0"/>
        <w:adjustRightInd w:val="0"/>
        <w:spacing w:line="240" w:lineRule="auto"/>
        <w:ind w:left="640" w:hanging="640"/>
        <w:rPr>
          <w:rFonts w:ascii="Calibri" w:hAnsi="Calibri" w:cs="Calibri"/>
          <w:noProof/>
        </w:rPr>
      </w:pPr>
      <w:r w:rsidRPr="0092421F">
        <w:rPr>
          <w:rFonts w:ascii="Calibri" w:hAnsi="Calibri" w:cs="Calibri"/>
          <w:noProof/>
        </w:rPr>
        <w:t xml:space="preserve">[15] </w:t>
      </w:r>
      <w:r>
        <w:rPr>
          <w:rFonts w:ascii="Calibri" w:hAnsi="Calibri" w:cs="Calibri"/>
          <w:noProof/>
        </w:rPr>
        <w:tab/>
      </w:r>
      <w:r w:rsidRPr="0092421F">
        <w:rPr>
          <w:rFonts w:ascii="Calibri" w:hAnsi="Calibri" w:cs="Calibri"/>
          <w:noProof/>
        </w:rPr>
        <w:t>Rampey, R. A., et al. (2006). "An Arabidopsis Basic Helix-Loop-Helix Leucine Zipper Protein Modulates Metal Homeostasis and Auxin Conjugate Responsiveness." Genetics 174(4): 1841-1857.</w:t>
      </w:r>
    </w:p>
    <w:p w14:paraId="0F7ED7BB" w14:textId="77777777" w:rsidR="00CD51C4" w:rsidRPr="00444771"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t xml:space="preserve">[16] </w:t>
      </w:r>
      <w:r>
        <w:rPr>
          <w:rFonts w:ascii="Calibri" w:hAnsi="Calibri" w:cs="Calibri"/>
          <w:noProof/>
        </w:rPr>
        <w:tab/>
      </w:r>
      <w:r w:rsidRPr="0092421F">
        <w:rPr>
          <w:rFonts w:ascii="Calibri" w:hAnsi="Calibri" w:cs="Calibri"/>
          <w:noProof/>
        </w:rPr>
        <w:t>Cheng, Chia-Yi &amp; Krishnakumar, Vivek &amp; Chan, Agnes &amp; Schobel, Seth &amp; Town, Chris. (2016). Araport11: a complete reannotation of the Arabidopsis thaliana reference genome. bioRxiv. 10.1101/047308.</w:t>
      </w:r>
    </w:p>
    <w:p w14:paraId="1026C79A" w14:textId="77777777" w:rsidR="00CD51C4" w:rsidRPr="004E1637"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t xml:space="preserve">[17] </w:t>
      </w:r>
      <w:r>
        <w:rPr>
          <w:rFonts w:ascii="Calibri" w:hAnsi="Calibri" w:cs="Calibri"/>
          <w:noProof/>
        </w:rPr>
        <w:tab/>
      </w:r>
      <w:r w:rsidRPr="004E1637">
        <w:rPr>
          <w:rFonts w:ascii="Calibri" w:hAnsi="Calibri" w:cs="Calibri"/>
          <w:noProof/>
        </w:rPr>
        <w:t xml:space="preserve">Showalter, </w:t>
      </w:r>
      <w:r>
        <w:rPr>
          <w:rFonts w:ascii="Calibri" w:hAnsi="Calibri" w:cs="Calibri"/>
          <w:noProof/>
        </w:rPr>
        <w:t>A. M.</w:t>
      </w:r>
      <w:r w:rsidRPr="004E1637">
        <w:rPr>
          <w:rFonts w:ascii="Calibri" w:hAnsi="Calibri" w:cs="Calibri"/>
          <w:noProof/>
        </w:rPr>
        <w:t xml:space="preserve"> Keppler, </w:t>
      </w:r>
      <w:r>
        <w:rPr>
          <w:rFonts w:ascii="Calibri" w:hAnsi="Calibri" w:cs="Calibri"/>
          <w:noProof/>
        </w:rPr>
        <w:t xml:space="preserve">B., </w:t>
      </w:r>
      <w:r w:rsidRPr="004E1637">
        <w:rPr>
          <w:rFonts w:ascii="Calibri" w:hAnsi="Calibri" w:cs="Calibri"/>
          <w:noProof/>
        </w:rPr>
        <w:t xml:space="preserve">Lichtenberg, </w:t>
      </w:r>
      <w:r>
        <w:rPr>
          <w:rFonts w:ascii="Calibri" w:hAnsi="Calibri" w:cs="Calibri"/>
          <w:noProof/>
        </w:rPr>
        <w:t xml:space="preserve">J, </w:t>
      </w:r>
      <w:r w:rsidRPr="004E1637">
        <w:rPr>
          <w:rFonts w:ascii="Calibri" w:hAnsi="Calibri" w:cs="Calibri"/>
          <w:noProof/>
        </w:rPr>
        <w:t>Gu</w:t>
      </w:r>
      <w:r>
        <w:rPr>
          <w:rFonts w:ascii="Calibri" w:hAnsi="Calibri" w:cs="Calibri"/>
          <w:noProof/>
        </w:rPr>
        <w:t xml:space="preserve">, D. </w:t>
      </w:r>
      <w:r w:rsidRPr="004E1637">
        <w:rPr>
          <w:rFonts w:ascii="Calibri" w:hAnsi="Calibri" w:cs="Calibri"/>
          <w:noProof/>
        </w:rPr>
        <w:t xml:space="preserve">and Welch, </w:t>
      </w:r>
      <w:r>
        <w:rPr>
          <w:rFonts w:ascii="Calibri" w:hAnsi="Calibri" w:cs="Calibri"/>
          <w:noProof/>
        </w:rPr>
        <w:t xml:space="preserve">L. R., </w:t>
      </w:r>
      <w:r w:rsidRPr="004E1637">
        <w:rPr>
          <w:rFonts w:ascii="Calibri" w:hAnsi="Calibri" w:cs="Calibri"/>
          <w:noProof/>
        </w:rPr>
        <w:t xml:space="preserve">A bioinformatics approach to the identification, classification, and analysis </w:t>
      </w:r>
      <w:r w:rsidRPr="00A3098F">
        <w:rPr>
          <w:rFonts w:ascii="Calibri" w:hAnsi="Calibri" w:cs="Calibri"/>
          <w:noProof/>
        </w:rPr>
        <w:t>of  hydroxyproline-rich</w:t>
      </w:r>
      <w:r w:rsidRPr="004E1637">
        <w:rPr>
          <w:rFonts w:ascii="Calibri" w:hAnsi="Calibri" w:cs="Calibri"/>
          <w:noProof/>
        </w:rPr>
        <w:t xml:space="preserve"> glycoproteins., </w:t>
      </w:r>
      <w:r w:rsidRPr="004E1637">
        <w:rPr>
          <w:rFonts w:ascii="Calibri" w:hAnsi="Calibri" w:cs="Calibri"/>
          <w:i/>
          <w:iCs/>
          <w:noProof/>
        </w:rPr>
        <w:t>Plant Physiol.</w:t>
      </w:r>
      <w:r w:rsidRPr="004E1637">
        <w:rPr>
          <w:rFonts w:ascii="Calibri" w:hAnsi="Calibri" w:cs="Calibri"/>
          <w:noProof/>
        </w:rPr>
        <w:t>, vol. 153, no. 2, pp. 485–513, Jun. 2010.</w:t>
      </w:r>
    </w:p>
    <w:p w14:paraId="3AC407EF" w14:textId="77777777" w:rsidR="00CD51C4" w:rsidRPr="004E1637"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t>[18]</w:t>
      </w:r>
      <w:r>
        <w:rPr>
          <w:rFonts w:ascii="Calibri" w:hAnsi="Calibri" w:cs="Calibri"/>
          <w:noProof/>
        </w:rPr>
        <w:tab/>
      </w:r>
      <w:r w:rsidRPr="004E1637">
        <w:rPr>
          <w:rFonts w:ascii="Calibri" w:hAnsi="Calibri" w:cs="Calibri"/>
          <w:noProof/>
        </w:rPr>
        <w:t xml:space="preserve">Yanai </w:t>
      </w:r>
      <w:r>
        <w:rPr>
          <w:rFonts w:ascii="Calibri" w:hAnsi="Calibri" w:cs="Calibri"/>
          <w:noProof/>
        </w:rPr>
        <w:t xml:space="preserve">I., </w:t>
      </w:r>
      <w:r w:rsidRPr="00E40DD2">
        <w:rPr>
          <w:rFonts w:ascii="Calibri" w:hAnsi="Calibri" w:cs="Calibri"/>
          <w:noProof/>
        </w:rPr>
        <w:t>et al.</w:t>
      </w:r>
      <w:r w:rsidRPr="004E1637">
        <w:rPr>
          <w:rFonts w:ascii="Calibri" w:hAnsi="Calibri" w:cs="Calibri"/>
          <w:noProof/>
        </w:rPr>
        <w:t xml:space="preserve">, “Genome-wide midrange transcription profiles reveal expression level relationships in human tissue specification,” </w:t>
      </w:r>
      <w:r w:rsidRPr="00E40DD2">
        <w:rPr>
          <w:rFonts w:ascii="Calibri" w:hAnsi="Calibri" w:cs="Calibri"/>
          <w:noProof/>
        </w:rPr>
        <w:t>Bioinformatics</w:t>
      </w:r>
      <w:r w:rsidRPr="004E1637">
        <w:rPr>
          <w:rFonts w:ascii="Calibri" w:hAnsi="Calibri" w:cs="Calibri"/>
          <w:noProof/>
        </w:rPr>
        <w:t>, vol. 21, no. 5, p. 650, 2005.</w:t>
      </w:r>
    </w:p>
    <w:p w14:paraId="0D711D04" w14:textId="77777777" w:rsidR="00CD51C4" w:rsidRPr="004E1637" w:rsidRDefault="00CD51C4" w:rsidP="00CD51C4">
      <w:pPr>
        <w:autoSpaceDE w:val="0"/>
        <w:autoSpaceDN w:val="0"/>
        <w:adjustRightInd w:val="0"/>
        <w:spacing w:line="240" w:lineRule="auto"/>
        <w:ind w:left="640" w:hanging="640"/>
        <w:rPr>
          <w:rFonts w:ascii="Calibri" w:hAnsi="Calibri" w:cs="Calibri"/>
          <w:noProof/>
        </w:rPr>
      </w:pPr>
      <w:r>
        <w:rPr>
          <w:rFonts w:ascii="Calibri" w:hAnsi="Calibri" w:cs="Calibri"/>
          <w:noProof/>
        </w:rPr>
        <w:t>[19]</w:t>
      </w:r>
      <w:r>
        <w:rPr>
          <w:rFonts w:ascii="Calibri" w:hAnsi="Calibri" w:cs="Calibri"/>
          <w:noProof/>
        </w:rPr>
        <w:tab/>
      </w:r>
      <w:r w:rsidRPr="004E1637">
        <w:rPr>
          <w:rFonts w:ascii="Calibri" w:hAnsi="Calibri" w:cs="Calibri"/>
          <w:noProof/>
        </w:rPr>
        <w:t xml:space="preserve">J. Jin </w:t>
      </w:r>
      <w:r w:rsidRPr="004E1637">
        <w:rPr>
          <w:rFonts w:ascii="Calibri" w:hAnsi="Calibri" w:cs="Calibri"/>
          <w:i/>
          <w:iCs/>
          <w:noProof/>
        </w:rPr>
        <w:t>et al.</w:t>
      </w:r>
      <w:r w:rsidRPr="004E1637">
        <w:rPr>
          <w:rFonts w:ascii="Calibri" w:hAnsi="Calibri" w:cs="Calibri"/>
          <w:noProof/>
        </w:rPr>
        <w:t xml:space="preserve">, “PlantTFDB 4.0: toward a central hub for transcription factors and regulatory interactions in plants,” </w:t>
      </w:r>
      <w:r w:rsidRPr="004E1637">
        <w:rPr>
          <w:rFonts w:ascii="Calibri" w:hAnsi="Calibri" w:cs="Calibri"/>
          <w:i/>
          <w:iCs/>
          <w:noProof/>
        </w:rPr>
        <w:t>Nucleic Acids Res.</w:t>
      </w:r>
      <w:r w:rsidRPr="004E1637">
        <w:rPr>
          <w:rFonts w:ascii="Calibri" w:hAnsi="Calibri" w:cs="Calibri"/>
          <w:noProof/>
        </w:rPr>
        <w:t>, vol. 45, no. D1, pp. D1040–D1045, 2017.</w:t>
      </w:r>
    </w:p>
    <w:p w14:paraId="7657EE60" w14:textId="5B43DF3F" w:rsidR="00CD51C4" w:rsidRDefault="00CD51C4" w:rsidP="00CD51C4">
      <w:pPr>
        <w:rPr>
          <w:ins w:id="552" w:author="Yichao Li" w:date="2018-10-03T10:07:00Z"/>
        </w:rPr>
      </w:pPr>
    </w:p>
    <w:p w14:paraId="55D85F55" w14:textId="68CE2BD9" w:rsidR="004145DD" w:rsidRDefault="004145DD" w:rsidP="00CD51C4">
      <w:pPr>
        <w:rPr>
          <w:ins w:id="553" w:author="Yichao Li" w:date="2018-10-03T10:07:00Z"/>
        </w:rPr>
      </w:pPr>
    </w:p>
    <w:p w14:paraId="48751A38" w14:textId="0E6AC739" w:rsidR="004145DD" w:rsidRDefault="004145DD" w:rsidP="00CD51C4">
      <w:pPr>
        <w:rPr>
          <w:ins w:id="554" w:author="Yichao Li" w:date="2018-10-03T10:08:00Z"/>
        </w:rPr>
      </w:pPr>
      <w:ins w:id="555" w:author="Yichao Li" w:date="2018-10-03T10:07:00Z">
        <w:r>
          <w:t xml:space="preserve">Supplement File 1, </w:t>
        </w:r>
        <w:r w:rsidR="00AB567E">
          <w:t xml:space="preserve">PWMs </w:t>
        </w:r>
      </w:ins>
      <w:ins w:id="556" w:author="Yichao Li" w:date="2018-10-03T10:08:00Z">
        <w:r w:rsidR="00AB567E">
          <w:t>of all the motifs with 100% foreground coverage.</w:t>
        </w:r>
      </w:ins>
    </w:p>
    <w:p w14:paraId="49BB55F9" w14:textId="77777777" w:rsidR="00AB567E" w:rsidRDefault="00AB567E" w:rsidP="00AB567E">
      <w:pPr>
        <w:rPr>
          <w:ins w:id="557" w:author="Yichao Li" w:date="2018-10-03T10:08:00Z"/>
        </w:rPr>
      </w:pPr>
      <w:ins w:id="558" w:author="Yichao Li" w:date="2018-10-03T10:08:00Z">
        <w:r>
          <w:t>MEME version 4.4</w:t>
        </w:r>
      </w:ins>
    </w:p>
    <w:p w14:paraId="32DE133D" w14:textId="77777777" w:rsidR="00AB567E" w:rsidRDefault="00AB567E" w:rsidP="00AB567E">
      <w:pPr>
        <w:rPr>
          <w:ins w:id="559" w:author="Yichao Li" w:date="2018-10-03T10:08:00Z"/>
        </w:rPr>
      </w:pPr>
      <w:ins w:id="560" w:author="Yichao Li" w:date="2018-10-03T10:08:00Z">
        <w:r>
          <w:t>ALPHABET= ACGT</w:t>
        </w:r>
      </w:ins>
    </w:p>
    <w:p w14:paraId="0C94E693" w14:textId="77777777" w:rsidR="00AB567E" w:rsidRDefault="00AB567E" w:rsidP="00AB567E">
      <w:pPr>
        <w:rPr>
          <w:ins w:id="561" w:author="Yichao Li" w:date="2018-10-03T10:08:00Z"/>
        </w:rPr>
      </w:pPr>
      <w:ins w:id="562" w:author="Yichao Li" w:date="2018-10-03T10:08:00Z">
        <w:r>
          <w:t>strands: + -</w:t>
        </w:r>
      </w:ins>
    </w:p>
    <w:p w14:paraId="475E5FF5" w14:textId="77777777" w:rsidR="00AB567E" w:rsidRDefault="00AB567E" w:rsidP="00AB567E">
      <w:pPr>
        <w:rPr>
          <w:ins w:id="563" w:author="Yichao Li" w:date="2018-10-03T10:08:00Z"/>
        </w:rPr>
      </w:pPr>
      <w:ins w:id="564" w:author="Yichao Li" w:date="2018-10-03T10:08:00Z">
        <w:r>
          <w:t>Background letter frequencies (from web form):</w:t>
        </w:r>
      </w:ins>
    </w:p>
    <w:p w14:paraId="0A940995" w14:textId="77777777" w:rsidR="00AB567E" w:rsidRDefault="00AB567E" w:rsidP="00AB567E">
      <w:pPr>
        <w:rPr>
          <w:ins w:id="565" w:author="Yichao Li" w:date="2018-10-03T10:08:00Z"/>
        </w:rPr>
      </w:pPr>
      <w:ins w:id="566" w:author="Yichao Li" w:date="2018-10-03T10:08:00Z">
        <w:r>
          <w:t>A 0.25000 C 0.25000 G 0.25000 T 0.25000</w:t>
        </w:r>
      </w:ins>
    </w:p>
    <w:p w14:paraId="6C4048DB" w14:textId="77777777" w:rsidR="00AB567E" w:rsidRDefault="00AB567E" w:rsidP="00AB567E">
      <w:pPr>
        <w:rPr>
          <w:ins w:id="567" w:author="Yichao Li" w:date="2018-10-03T10:08:00Z"/>
        </w:rPr>
      </w:pPr>
    </w:p>
    <w:p w14:paraId="7937EE72" w14:textId="77777777" w:rsidR="00AB567E" w:rsidRDefault="00AB567E" w:rsidP="00AB567E">
      <w:pPr>
        <w:rPr>
          <w:ins w:id="568" w:author="Yichao Li" w:date="2018-10-03T10:08:00Z"/>
        </w:rPr>
      </w:pPr>
      <w:ins w:id="569" w:author="Yichao Li" w:date="2018-10-03T10:08:00Z">
        <w:r>
          <w:t>MOTIF gimme_100_Improbizer_ACGAAAGAGAGAGAAAAG</w:t>
        </w:r>
      </w:ins>
    </w:p>
    <w:p w14:paraId="71C3730A" w14:textId="77777777" w:rsidR="00AB567E" w:rsidRDefault="00AB567E" w:rsidP="00AB567E">
      <w:pPr>
        <w:rPr>
          <w:ins w:id="570" w:author="Yichao Li" w:date="2018-10-03T10:08:00Z"/>
        </w:rPr>
      </w:pPr>
      <w:ins w:id="571" w:author="Yichao Li" w:date="2018-10-03T10:08:00Z">
        <w:r>
          <w:lastRenderedPageBreak/>
          <w:t xml:space="preserve">letter-probability matrix: </w:t>
        </w:r>
        <w:proofErr w:type="spellStart"/>
        <w:r>
          <w:t>alength</w:t>
        </w:r>
        <w:proofErr w:type="spellEnd"/>
        <w:r>
          <w:t xml:space="preserve">= 4 w= 18 </w:t>
        </w:r>
        <w:proofErr w:type="spellStart"/>
        <w:r>
          <w:t>nsites</w:t>
        </w:r>
        <w:proofErr w:type="spellEnd"/>
        <w:r>
          <w:t>= 100 E= 0.001</w:t>
        </w:r>
      </w:ins>
    </w:p>
    <w:p w14:paraId="72212890" w14:textId="77777777" w:rsidR="00AB567E" w:rsidRDefault="00AB567E" w:rsidP="00AB567E">
      <w:pPr>
        <w:rPr>
          <w:ins w:id="572" w:author="Yichao Li" w:date="2018-10-03T10:08:00Z"/>
        </w:rPr>
      </w:pPr>
      <w:ins w:id="573" w:author="Yichao Li" w:date="2018-10-03T10:08:00Z">
        <w:r>
          <w:t>0.382999468002</w:t>
        </w:r>
        <w:r>
          <w:tab/>
          <w:t>0.306999772001</w:t>
        </w:r>
        <w:r>
          <w:tab/>
          <w:t>0.00300098799605</w:t>
        </w:r>
        <w:r>
          <w:tab/>
          <w:t>0.306999772001</w:t>
        </w:r>
      </w:ins>
    </w:p>
    <w:p w14:paraId="7D1E05BC" w14:textId="77777777" w:rsidR="00AB567E" w:rsidRDefault="00AB567E" w:rsidP="00AB567E">
      <w:pPr>
        <w:rPr>
          <w:ins w:id="574" w:author="Yichao Li" w:date="2018-10-03T10:08:00Z"/>
        </w:rPr>
      </w:pPr>
      <w:ins w:id="575" w:author="Yichao Li" w:date="2018-10-03T10:08:00Z">
        <w:r>
          <w:t>0.306999772001</w:t>
        </w:r>
        <w:r>
          <w:tab/>
          <w:t>0.382999468002</w:t>
        </w:r>
        <w:r>
          <w:tab/>
          <w:t>0.00300098799605</w:t>
        </w:r>
        <w:r>
          <w:tab/>
          <w:t>0.306999772001</w:t>
        </w:r>
      </w:ins>
    </w:p>
    <w:p w14:paraId="03CEED05" w14:textId="77777777" w:rsidR="00AB567E" w:rsidRDefault="00AB567E" w:rsidP="00AB567E">
      <w:pPr>
        <w:rPr>
          <w:ins w:id="576" w:author="Yichao Li" w:date="2018-10-03T10:08:00Z"/>
        </w:rPr>
      </w:pPr>
      <w:ins w:id="577" w:author="Yichao Li" w:date="2018-10-03T10:08:00Z">
        <w:r>
          <w:t>0.382999468002</w:t>
        </w:r>
        <w:r>
          <w:tab/>
          <w:t>0.0790006839973</w:t>
        </w:r>
        <w:r>
          <w:tab/>
          <w:t>0.382999468002</w:t>
        </w:r>
        <w:r>
          <w:tab/>
          <w:t>0.155000379998</w:t>
        </w:r>
      </w:ins>
    </w:p>
    <w:p w14:paraId="346785B3" w14:textId="77777777" w:rsidR="00AB567E" w:rsidRDefault="00AB567E" w:rsidP="00AB567E">
      <w:pPr>
        <w:rPr>
          <w:ins w:id="578" w:author="Yichao Li" w:date="2018-10-03T10:08:00Z"/>
        </w:rPr>
      </w:pPr>
      <w:ins w:id="579" w:author="Yichao Li" w:date="2018-10-03T10:08:00Z">
        <w:r>
          <w:t>0.534998860005</w:t>
        </w:r>
        <w:r>
          <w:tab/>
          <w:t>0.231000076</w:t>
        </w:r>
        <w:r>
          <w:tab/>
          <w:t>0.0790006839973</w:t>
        </w:r>
        <w:r>
          <w:tab/>
          <w:t>0.155000379998</w:t>
        </w:r>
      </w:ins>
    </w:p>
    <w:p w14:paraId="0280F64D" w14:textId="77777777" w:rsidR="00AB567E" w:rsidRDefault="00AB567E" w:rsidP="00AB567E">
      <w:pPr>
        <w:rPr>
          <w:ins w:id="580" w:author="Yichao Li" w:date="2018-10-03T10:08:00Z"/>
        </w:rPr>
      </w:pPr>
      <w:ins w:id="581" w:author="Yichao Li" w:date="2018-10-03T10:08:00Z">
        <w:r>
          <w:t>0.534998860005</w:t>
        </w:r>
        <w:r>
          <w:tab/>
          <w:t>0.231000076</w:t>
        </w:r>
        <w:r>
          <w:tab/>
          <w:t>0.0790006839973</w:t>
        </w:r>
        <w:r>
          <w:tab/>
          <w:t>0.155000379998</w:t>
        </w:r>
      </w:ins>
    </w:p>
    <w:p w14:paraId="2875AC62" w14:textId="77777777" w:rsidR="00AB567E" w:rsidRDefault="00AB567E" w:rsidP="00AB567E">
      <w:pPr>
        <w:rPr>
          <w:ins w:id="582" w:author="Yichao Li" w:date="2018-10-03T10:08:00Z"/>
        </w:rPr>
      </w:pPr>
      <w:ins w:id="583" w:author="Yichao Li" w:date="2018-10-03T10:08:00Z">
        <w:r>
          <w:t>0.458999164003</w:t>
        </w:r>
        <w:r>
          <w:tab/>
          <w:t>0.00300098799605</w:t>
        </w:r>
        <w:r>
          <w:tab/>
          <w:t>0.231000076</w:t>
        </w:r>
        <w:r>
          <w:tab/>
          <w:t>0.306999772001</w:t>
        </w:r>
      </w:ins>
    </w:p>
    <w:p w14:paraId="4562FF39" w14:textId="77777777" w:rsidR="00AB567E" w:rsidRDefault="00AB567E" w:rsidP="00AB567E">
      <w:pPr>
        <w:rPr>
          <w:ins w:id="584" w:author="Yichao Li" w:date="2018-10-03T10:08:00Z"/>
        </w:rPr>
      </w:pPr>
      <w:ins w:id="585" w:author="Yichao Li" w:date="2018-10-03T10:08:00Z">
        <w:r>
          <w:t>0.00300399197601</w:t>
        </w:r>
        <w:r>
          <w:tab/>
          <w:t>0.0790797634444</w:t>
        </w:r>
        <w:r>
          <w:tab/>
          <w:t>0.914912252604</w:t>
        </w:r>
        <w:r>
          <w:tab/>
          <w:t>0.00300399197601</w:t>
        </w:r>
      </w:ins>
    </w:p>
    <w:p w14:paraId="01E61377" w14:textId="77777777" w:rsidR="00AB567E" w:rsidRDefault="00AB567E" w:rsidP="00AB567E">
      <w:pPr>
        <w:rPr>
          <w:ins w:id="586" w:author="Yichao Li" w:date="2018-10-03T10:08:00Z"/>
        </w:rPr>
      </w:pPr>
      <w:ins w:id="587" w:author="Yichao Li" w:date="2018-10-03T10:08:00Z">
        <w:r>
          <w:t>0.914912252604</w:t>
        </w:r>
        <w:r>
          <w:tab/>
          <w:t>0.00300399197601</w:t>
        </w:r>
        <w:r>
          <w:tab/>
          <w:t>0.0790797634444</w:t>
        </w:r>
        <w:r>
          <w:tab/>
          <w:t>0.00300399197601</w:t>
        </w:r>
      </w:ins>
    </w:p>
    <w:p w14:paraId="728562F7" w14:textId="77777777" w:rsidR="00AB567E" w:rsidRDefault="00AB567E" w:rsidP="00AB567E">
      <w:pPr>
        <w:rPr>
          <w:ins w:id="588" w:author="Yichao Li" w:date="2018-10-03T10:08:00Z"/>
        </w:rPr>
      </w:pPr>
      <w:ins w:id="589" w:author="Yichao Li" w:date="2018-10-03T10:08:00Z">
        <w:r>
          <w:t>0.00300399197601</w:t>
        </w:r>
        <w:r>
          <w:tab/>
          <w:t>0.00300399197601</w:t>
        </w:r>
        <w:r>
          <w:tab/>
          <w:t>0.990988024072</w:t>
        </w:r>
        <w:r>
          <w:tab/>
          <w:t>0.00300399197601</w:t>
        </w:r>
      </w:ins>
    </w:p>
    <w:p w14:paraId="02329A6B" w14:textId="77777777" w:rsidR="00AB567E" w:rsidRDefault="00AB567E" w:rsidP="00AB567E">
      <w:pPr>
        <w:rPr>
          <w:ins w:id="590" w:author="Yichao Li" w:date="2018-10-03T10:08:00Z"/>
        </w:rPr>
      </w:pPr>
      <w:ins w:id="591" w:author="Yichao Li" w:date="2018-10-03T10:08:00Z">
        <w:r>
          <w:t>0.990988024072</w:t>
        </w:r>
        <w:r>
          <w:tab/>
          <w:t>0.00300399197601</w:t>
        </w:r>
        <w:r>
          <w:tab/>
          <w:t>0.00300399197601</w:t>
        </w:r>
        <w:r>
          <w:tab/>
          <w:t>0.00300399197601</w:t>
        </w:r>
      </w:ins>
    </w:p>
    <w:p w14:paraId="6A5AA8A6" w14:textId="77777777" w:rsidR="00AB567E" w:rsidRDefault="00AB567E" w:rsidP="00AB567E">
      <w:pPr>
        <w:rPr>
          <w:ins w:id="592" w:author="Yichao Li" w:date="2018-10-03T10:08:00Z"/>
        </w:rPr>
      </w:pPr>
      <w:ins w:id="593" w:author="Yichao Li" w:date="2018-10-03T10:08:00Z">
        <w:r>
          <w:t>0.00300399197601</w:t>
        </w:r>
        <w:r>
          <w:tab/>
          <w:t>0.00300399197601</w:t>
        </w:r>
        <w:r>
          <w:tab/>
          <w:t>0.914912252604</w:t>
        </w:r>
        <w:r>
          <w:tab/>
          <w:t>0.0790797634444</w:t>
        </w:r>
      </w:ins>
    </w:p>
    <w:p w14:paraId="3304E7D6" w14:textId="77777777" w:rsidR="00AB567E" w:rsidRDefault="00AB567E" w:rsidP="00AB567E">
      <w:pPr>
        <w:rPr>
          <w:ins w:id="594" w:author="Yichao Li" w:date="2018-10-03T10:08:00Z"/>
        </w:rPr>
      </w:pPr>
      <w:ins w:id="595" w:author="Yichao Li" w:date="2018-10-03T10:08:00Z">
        <w:r>
          <w:t>0.914912252604</w:t>
        </w:r>
        <w:r>
          <w:tab/>
          <w:t>0.00300399197601</w:t>
        </w:r>
        <w:r>
          <w:tab/>
          <w:t>0.00300399197601</w:t>
        </w:r>
        <w:r>
          <w:tab/>
          <w:t>0.0790797634444</w:t>
        </w:r>
      </w:ins>
    </w:p>
    <w:p w14:paraId="5E3ECD10" w14:textId="77777777" w:rsidR="00AB567E" w:rsidRDefault="00AB567E" w:rsidP="00AB567E">
      <w:pPr>
        <w:rPr>
          <w:ins w:id="596" w:author="Yichao Li" w:date="2018-10-03T10:08:00Z"/>
        </w:rPr>
      </w:pPr>
      <w:ins w:id="597" w:author="Yichao Li" w:date="2018-10-03T10:08:00Z">
        <w:r>
          <w:t>0.0790797634444</w:t>
        </w:r>
        <w:r>
          <w:tab/>
          <w:t>0.155155534913</w:t>
        </w:r>
        <w:r>
          <w:tab/>
          <w:t>0.762760709667</w:t>
        </w:r>
        <w:r>
          <w:tab/>
          <w:t>0.00300399197601</w:t>
        </w:r>
      </w:ins>
    </w:p>
    <w:p w14:paraId="2A4DD43A" w14:textId="77777777" w:rsidR="00AB567E" w:rsidRDefault="00AB567E" w:rsidP="00AB567E">
      <w:pPr>
        <w:rPr>
          <w:ins w:id="598" w:author="Yichao Li" w:date="2018-10-03T10:08:00Z"/>
        </w:rPr>
      </w:pPr>
      <w:ins w:id="599" w:author="Yichao Li" w:date="2018-10-03T10:08:00Z">
        <w:r>
          <w:t>0.610998556006</w:t>
        </w:r>
        <w:r>
          <w:tab/>
          <w:t>0.0790006839973</w:t>
        </w:r>
        <w:r>
          <w:tab/>
          <w:t>0.0790006839973</w:t>
        </w:r>
        <w:r>
          <w:tab/>
          <w:t>0.231000076</w:t>
        </w:r>
      </w:ins>
    </w:p>
    <w:p w14:paraId="06D380C0" w14:textId="77777777" w:rsidR="00AB567E" w:rsidRDefault="00AB567E" w:rsidP="00AB567E">
      <w:pPr>
        <w:rPr>
          <w:ins w:id="600" w:author="Yichao Li" w:date="2018-10-03T10:08:00Z"/>
        </w:rPr>
      </w:pPr>
      <w:ins w:id="601" w:author="Yichao Li" w:date="2018-10-03T10:08:00Z">
        <w:r>
          <w:t>0.534998860005</w:t>
        </w:r>
        <w:r>
          <w:tab/>
          <w:t>0.00300098799605</w:t>
        </w:r>
        <w:r>
          <w:tab/>
          <w:t>0.231000076</w:t>
        </w:r>
        <w:r>
          <w:tab/>
          <w:t>0.231000076</w:t>
        </w:r>
      </w:ins>
    </w:p>
    <w:p w14:paraId="7AFF0AC1" w14:textId="77777777" w:rsidR="00AB567E" w:rsidRDefault="00AB567E" w:rsidP="00AB567E">
      <w:pPr>
        <w:rPr>
          <w:ins w:id="602" w:author="Yichao Li" w:date="2018-10-03T10:08:00Z"/>
        </w:rPr>
      </w:pPr>
      <w:ins w:id="603" w:author="Yichao Li" w:date="2018-10-03T10:08:00Z">
        <w:r>
          <w:t>0.458999164003</w:t>
        </w:r>
        <w:r>
          <w:tab/>
          <w:t>0.00300098799605</w:t>
        </w:r>
        <w:r>
          <w:tab/>
          <w:t>0.458999164003</w:t>
        </w:r>
        <w:r>
          <w:tab/>
          <w:t>0.0790006839973</w:t>
        </w:r>
      </w:ins>
    </w:p>
    <w:p w14:paraId="254C997B" w14:textId="77777777" w:rsidR="00AB567E" w:rsidRDefault="00AB567E" w:rsidP="00AB567E">
      <w:pPr>
        <w:rPr>
          <w:ins w:id="604" w:author="Yichao Li" w:date="2018-10-03T10:08:00Z"/>
        </w:rPr>
      </w:pPr>
      <w:ins w:id="605" w:author="Yichao Li" w:date="2018-10-03T10:08:00Z">
        <w:r>
          <w:t>0.534998860005</w:t>
        </w:r>
        <w:r>
          <w:tab/>
          <w:t>0.0790006839973</w:t>
        </w:r>
        <w:r>
          <w:tab/>
          <w:t>0.231000076</w:t>
        </w:r>
        <w:r>
          <w:tab/>
          <w:t>0.155000379998</w:t>
        </w:r>
      </w:ins>
    </w:p>
    <w:p w14:paraId="06A8D7D5" w14:textId="77777777" w:rsidR="00AB567E" w:rsidRDefault="00AB567E" w:rsidP="00AB567E">
      <w:pPr>
        <w:rPr>
          <w:ins w:id="606" w:author="Yichao Li" w:date="2018-10-03T10:08:00Z"/>
        </w:rPr>
      </w:pPr>
      <w:ins w:id="607" w:author="Yichao Li" w:date="2018-10-03T10:08:00Z">
        <w:r>
          <w:t>0.231000076</w:t>
        </w:r>
        <w:r>
          <w:tab/>
          <w:t>0.0790006839973</w:t>
        </w:r>
        <w:r>
          <w:tab/>
          <w:t>0.382999468002</w:t>
        </w:r>
        <w:r>
          <w:tab/>
          <w:t>0.306999772001</w:t>
        </w:r>
      </w:ins>
    </w:p>
    <w:p w14:paraId="166CB92F" w14:textId="77777777" w:rsidR="00AB567E" w:rsidRDefault="00AB567E" w:rsidP="00AB567E">
      <w:pPr>
        <w:rPr>
          <w:ins w:id="608" w:author="Yichao Li" w:date="2018-10-03T10:08:00Z"/>
        </w:rPr>
      </w:pPr>
    </w:p>
    <w:p w14:paraId="6408F964" w14:textId="77777777" w:rsidR="00AB567E" w:rsidRDefault="00AB567E" w:rsidP="00AB567E">
      <w:pPr>
        <w:rPr>
          <w:ins w:id="609" w:author="Yichao Li" w:date="2018-10-03T10:08:00Z"/>
        </w:rPr>
      </w:pPr>
      <w:ins w:id="610" w:author="Yichao Li" w:date="2018-10-03T10:08:00Z">
        <w:r>
          <w:t>MOTIF gimme_140_MEME_1_w12</w:t>
        </w:r>
      </w:ins>
    </w:p>
    <w:p w14:paraId="47546FCF" w14:textId="77777777" w:rsidR="00AB567E" w:rsidRDefault="00AB567E" w:rsidP="00AB567E">
      <w:pPr>
        <w:rPr>
          <w:ins w:id="611" w:author="Yichao Li" w:date="2018-10-03T10:08:00Z"/>
        </w:rPr>
      </w:pPr>
      <w:ins w:id="612"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0D52230E" w14:textId="77777777" w:rsidR="00AB567E" w:rsidRDefault="00AB567E" w:rsidP="00AB567E">
      <w:pPr>
        <w:rPr>
          <w:ins w:id="613" w:author="Yichao Li" w:date="2018-10-03T10:08:00Z"/>
        </w:rPr>
      </w:pPr>
      <w:ins w:id="614" w:author="Yichao Li" w:date="2018-10-03T10:08:00Z">
        <w:r>
          <w:t>0.07697631498</w:t>
        </w:r>
        <w:r>
          <w:tab/>
          <w:t>7.68994155644e-05</w:t>
        </w:r>
        <w:r>
          <w:tab/>
          <w:t>0.922869886189</w:t>
        </w:r>
        <w:r>
          <w:tab/>
          <w:t>7.68994155644e-05</w:t>
        </w:r>
      </w:ins>
    </w:p>
    <w:p w14:paraId="2317952C" w14:textId="77777777" w:rsidR="00AB567E" w:rsidRDefault="00AB567E" w:rsidP="00AB567E">
      <w:pPr>
        <w:rPr>
          <w:ins w:id="615" w:author="Yichao Li" w:date="2018-10-03T10:08:00Z"/>
        </w:rPr>
      </w:pPr>
      <w:ins w:id="616" w:author="Yichao Li" w:date="2018-10-03T10:08:00Z">
        <w:r>
          <w:t>0.692171639496</w:t>
        </w:r>
        <w:r>
          <w:tab/>
          <w:t>7.68994155644e-05</w:t>
        </w:r>
        <w:r>
          <w:tab/>
          <w:t>0.307674561673</w:t>
        </w:r>
        <w:r>
          <w:tab/>
          <w:t>7.68994155644e-05</w:t>
        </w:r>
      </w:ins>
    </w:p>
    <w:p w14:paraId="5AC27E97" w14:textId="77777777" w:rsidR="00AB567E" w:rsidRDefault="00AB567E" w:rsidP="00AB567E">
      <w:pPr>
        <w:rPr>
          <w:ins w:id="617" w:author="Yichao Li" w:date="2018-10-03T10:08:00Z"/>
        </w:rPr>
      </w:pPr>
      <w:ins w:id="618" w:author="Yichao Li" w:date="2018-10-03T10:08:00Z">
        <w:r>
          <w:t>7.68994155644e-05</w:t>
        </w:r>
        <w:r>
          <w:tab/>
        </w:r>
        <w:proofErr w:type="spellStart"/>
        <w:r>
          <w:t>7.68994155644e-05</w:t>
        </w:r>
        <w:proofErr w:type="spellEnd"/>
        <w:r>
          <w:tab/>
          <w:t>0.845970470624</w:t>
        </w:r>
        <w:r>
          <w:tab/>
          <w:t>0.153875730544</w:t>
        </w:r>
      </w:ins>
    </w:p>
    <w:p w14:paraId="727F5D3D" w14:textId="77777777" w:rsidR="00AB567E" w:rsidRDefault="00AB567E" w:rsidP="00AB567E">
      <w:pPr>
        <w:rPr>
          <w:ins w:id="619" w:author="Yichao Li" w:date="2018-10-03T10:08:00Z"/>
        </w:rPr>
      </w:pPr>
      <w:ins w:id="620"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1B28ED11" w14:textId="77777777" w:rsidR="00AB567E" w:rsidRDefault="00AB567E" w:rsidP="00AB567E">
      <w:pPr>
        <w:rPr>
          <w:ins w:id="621" w:author="Yichao Li" w:date="2018-10-03T10:08:00Z"/>
        </w:rPr>
      </w:pPr>
      <w:ins w:id="622" w:author="Yichao Li" w:date="2018-10-03T10:08:00Z">
        <w:r>
          <w:t>0.153875730544</w:t>
        </w:r>
        <w:r>
          <w:tab/>
          <w:t>7.68994155644e-05</w:t>
        </w:r>
        <w:r>
          <w:tab/>
          <w:t>0.845970470624</w:t>
        </w:r>
        <w:r>
          <w:tab/>
          <w:t>7.68994155644e-05</w:t>
        </w:r>
      </w:ins>
    </w:p>
    <w:p w14:paraId="0C1B5B0D" w14:textId="77777777" w:rsidR="00AB567E" w:rsidRDefault="00AB567E" w:rsidP="00AB567E">
      <w:pPr>
        <w:rPr>
          <w:ins w:id="623" w:author="Yichao Li" w:date="2018-10-03T10:08:00Z"/>
        </w:rPr>
      </w:pPr>
      <w:ins w:id="624" w:author="Yichao Li" w:date="2018-10-03T10:08:00Z">
        <w:r>
          <w:t>0.922869886189</w:t>
        </w:r>
        <w:r>
          <w:tab/>
          <w:t>7.68994155644e-05</w:t>
        </w:r>
        <w:r>
          <w:tab/>
          <w:t>0.07697631498</w:t>
        </w:r>
        <w:r>
          <w:tab/>
          <w:t>7.68994155644e-05</w:t>
        </w:r>
      </w:ins>
    </w:p>
    <w:p w14:paraId="1080CC34" w14:textId="77777777" w:rsidR="00AB567E" w:rsidRDefault="00AB567E" w:rsidP="00AB567E">
      <w:pPr>
        <w:rPr>
          <w:ins w:id="625" w:author="Yichao Li" w:date="2018-10-03T10:08:00Z"/>
        </w:rPr>
      </w:pPr>
      <w:ins w:id="626" w:author="Yichao Li" w:date="2018-10-03T10:08:00Z">
        <w:r>
          <w:t>0.153875730544</w:t>
        </w:r>
        <w:r>
          <w:tab/>
          <w:t>7.68994155644e-05</w:t>
        </w:r>
        <w:r>
          <w:tab/>
          <w:t>0.845970470624</w:t>
        </w:r>
        <w:r>
          <w:tab/>
          <w:t>7.68994155644e-05</w:t>
        </w:r>
      </w:ins>
    </w:p>
    <w:p w14:paraId="3826AF7F" w14:textId="77777777" w:rsidR="00AB567E" w:rsidRDefault="00AB567E" w:rsidP="00AB567E">
      <w:pPr>
        <w:rPr>
          <w:ins w:id="627" w:author="Yichao Li" w:date="2018-10-03T10:08:00Z"/>
        </w:rPr>
      </w:pPr>
      <w:ins w:id="628" w:author="Yichao Li" w:date="2018-10-03T10:08:00Z">
        <w:r>
          <w:t>0.76907105506</w:t>
        </w:r>
        <w:r>
          <w:tab/>
          <w:t>7.68994155644e-05</w:t>
        </w:r>
        <w:r>
          <w:tab/>
          <w:t>0.153875730544</w:t>
        </w:r>
        <w:r>
          <w:tab/>
          <w:t>0.07697631498</w:t>
        </w:r>
      </w:ins>
    </w:p>
    <w:p w14:paraId="3F27755A" w14:textId="77777777" w:rsidR="00AB567E" w:rsidRDefault="00AB567E" w:rsidP="00AB567E">
      <w:pPr>
        <w:rPr>
          <w:ins w:id="629" w:author="Yichao Li" w:date="2018-10-03T10:08:00Z"/>
        </w:rPr>
      </w:pPr>
      <w:ins w:id="630" w:author="Yichao Li" w:date="2018-10-03T10:08:00Z">
        <w:r>
          <w:t>7.68994155644e-05</w:t>
        </w:r>
        <w:r>
          <w:tab/>
        </w:r>
        <w:proofErr w:type="spellStart"/>
        <w:r>
          <w:t>7.68994155644e-05</w:t>
        </w:r>
        <w:proofErr w:type="spellEnd"/>
        <w:r>
          <w:tab/>
          <w:t>0.922869886189</w:t>
        </w:r>
        <w:r>
          <w:tab/>
          <w:t>0.07697631498</w:t>
        </w:r>
      </w:ins>
    </w:p>
    <w:p w14:paraId="67CDCBD8" w14:textId="77777777" w:rsidR="00AB567E" w:rsidRDefault="00AB567E" w:rsidP="00AB567E">
      <w:pPr>
        <w:rPr>
          <w:ins w:id="631" w:author="Yichao Li" w:date="2018-10-03T10:08:00Z"/>
        </w:rPr>
      </w:pPr>
      <w:ins w:id="632" w:author="Yichao Li" w:date="2018-10-03T10:08:00Z">
        <w:r>
          <w:lastRenderedPageBreak/>
          <w:t>0.76907105506</w:t>
        </w:r>
        <w:r>
          <w:tab/>
          <w:t>7.68994155644e-05</w:t>
        </w:r>
        <w:r>
          <w:tab/>
          <w:t>0.07697631498</w:t>
        </w:r>
        <w:r>
          <w:tab/>
          <w:t>0.153875730544</w:t>
        </w:r>
      </w:ins>
    </w:p>
    <w:p w14:paraId="5D12089D" w14:textId="77777777" w:rsidR="00AB567E" w:rsidRDefault="00AB567E" w:rsidP="00AB567E">
      <w:pPr>
        <w:rPr>
          <w:ins w:id="633" w:author="Yichao Li" w:date="2018-10-03T10:08:00Z"/>
        </w:rPr>
      </w:pPr>
      <w:ins w:id="634" w:author="Yichao Li" w:date="2018-10-03T10:08:00Z">
        <w:r>
          <w:t>0.845970470624</w:t>
        </w:r>
        <w:r>
          <w:tab/>
          <w:t>7.68994155644e-05</w:t>
        </w:r>
        <w:r>
          <w:tab/>
        </w:r>
        <w:proofErr w:type="spellStart"/>
        <w:r>
          <w:t>7.68994155644e-05</w:t>
        </w:r>
        <w:proofErr w:type="spellEnd"/>
        <w:r>
          <w:tab/>
          <w:t>0.153875730544</w:t>
        </w:r>
      </w:ins>
    </w:p>
    <w:p w14:paraId="17E16580" w14:textId="77777777" w:rsidR="00AB567E" w:rsidRDefault="00AB567E" w:rsidP="00AB567E">
      <w:pPr>
        <w:rPr>
          <w:ins w:id="635" w:author="Yichao Li" w:date="2018-10-03T10:08:00Z"/>
        </w:rPr>
      </w:pPr>
      <w:ins w:id="636" w:author="Yichao Li" w:date="2018-10-03T10:08:00Z">
        <w:r>
          <w:t>0.461473392802</w:t>
        </w:r>
        <w:r>
          <w:tab/>
          <w:t>7.68994155644e-05</w:t>
        </w:r>
        <w:r>
          <w:tab/>
          <w:t>0.538372808367</w:t>
        </w:r>
        <w:r>
          <w:tab/>
          <w:t>7.68994155644e-05</w:t>
        </w:r>
      </w:ins>
    </w:p>
    <w:p w14:paraId="3CFF99A5" w14:textId="77777777" w:rsidR="00AB567E" w:rsidRDefault="00AB567E" w:rsidP="00AB567E">
      <w:pPr>
        <w:rPr>
          <w:ins w:id="637" w:author="Yichao Li" w:date="2018-10-03T10:08:00Z"/>
        </w:rPr>
      </w:pPr>
    </w:p>
    <w:p w14:paraId="34B626FC" w14:textId="77777777" w:rsidR="00AB567E" w:rsidRDefault="00AB567E" w:rsidP="00AB567E">
      <w:pPr>
        <w:rPr>
          <w:ins w:id="638" w:author="Yichao Li" w:date="2018-10-03T10:08:00Z"/>
        </w:rPr>
      </w:pPr>
      <w:ins w:id="639" w:author="Yichao Li" w:date="2018-10-03T10:08:00Z">
        <w:r>
          <w:t>MOTIF gimme_141_MEME_2_w12</w:t>
        </w:r>
      </w:ins>
    </w:p>
    <w:p w14:paraId="4B02556E" w14:textId="77777777" w:rsidR="00AB567E" w:rsidRDefault="00AB567E" w:rsidP="00AB567E">
      <w:pPr>
        <w:rPr>
          <w:ins w:id="640" w:author="Yichao Li" w:date="2018-10-03T10:08:00Z"/>
        </w:rPr>
      </w:pPr>
      <w:ins w:id="641"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33944C88" w14:textId="77777777" w:rsidR="00AB567E" w:rsidRDefault="00AB567E" w:rsidP="00AB567E">
      <w:pPr>
        <w:rPr>
          <w:ins w:id="642" w:author="Yichao Li" w:date="2018-10-03T10:08:00Z"/>
        </w:rPr>
      </w:pPr>
      <w:ins w:id="643"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B48C2A3" w14:textId="77777777" w:rsidR="00AB567E" w:rsidRDefault="00AB567E" w:rsidP="00AB567E">
      <w:pPr>
        <w:rPr>
          <w:ins w:id="644" w:author="Yichao Li" w:date="2018-10-03T10:08:00Z"/>
        </w:rPr>
      </w:pPr>
      <w:ins w:id="645" w:author="Yichao Li" w:date="2018-10-03T10:08:00Z">
        <w:r>
          <w:t>0.922869886189</w:t>
        </w:r>
        <w:r>
          <w:tab/>
          <w:t>7.68994155644e-05</w:t>
        </w:r>
        <w:r>
          <w:tab/>
          <w:t>0.07697631498</w:t>
        </w:r>
        <w:r>
          <w:tab/>
          <w:t>7.68994155644e-05</w:t>
        </w:r>
      </w:ins>
    </w:p>
    <w:p w14:paraId="115FE120" w14:textId="77777777" w:rsidR="00AB567E" w:rsidRDefault="00AB567E" w:rsidP="00AB567E">
      <w:pPr>
        <w:rPr>
          <w:ins w:id="646" w:author="Yichao Li" w:date="2018-10-03T10:08:00Z"/>
        </w:rPr>
      </w:pPr>
      <w:ins w:id="647" w:author="Yichao Li" w:date="2018-10-03T10:08:00Z">
        <w:r>
          <w:t>0.922869886189</w:t>
        </w:r>
        <w:r>
          <w:tab/>
          <w:t>0.07697631498</w:t>
        </w:r>
        <w:r>
          <w:tab/>
          <w:t>7.68994155644e-05</w:t>
        </w:r>
        <w:r>
          <w:tab/>
        </w:r>
        <w:proofErr w:type="spellStart"/>
        <w:r>
          <w:t>7.68994155644e-05</w:t>
        </w:r>
        <w:proofErr w:type="spellEnd"/>
      </w:ins>
    </w:p>
    <w:p w14:paraId="264C5068" w14:textId="77777777" w:rsidR="00AB567E" w:rsidRDefault="00AB567E" w:rsidP="00AB567E">
      <w:pPr>
        <w:rPr>
          <w:ins w:id="648" w:author="Yichao Li" w:date="2018-10-03T10:08:00Z"/>
        </w:rPr>
      </w:pPr>
      <w:ins w:id="649"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8B58012" w14:textId="77777777" w:rsidR="00AB567E" w:rsidRDefault="00AB567E" w:rsidP="00AB567E">
      <w:pPr>
        <w:rPr>
          <w:ins w:id="650" w:author="Yichao Li" w:date="2018-10-03T10:08:00Z"/>
        </w:rPr>
      </w:pPr>
      <w:ins w:id="651" w:author="Yichao Li" w:date="2018-10-03T10:08:00Z">
        <w:r>
          <w:t>0.76907105506</w:t>
        </w:r>
        <w:r>
          <w:tab/>
          <w:t>7.68994155644e-05</w:t>
        </w:r>
        <w:r>
          <w:tab/>
          <w:t>0.153875730544</w:t>
        </w:r>
        <w:r>
          <w:tab/>
          <w:t>0.07697631498</w:t>
        </w:r>
      </w:ins>
    </w:p>
    <w:p w14:paraId="45FF07A8" w14:textId="77777777" w:rsidR="00AB567E" w:rsidRDefault="00AB567E" w:rsidP="00AB567E">
      <w:pPr>
        <w:rPr>
          <w:ins w:id="652" w:author="Yichao Li" w:date="2018-10-03T10:08:00Z"/>
        </w:rPr>
      </w:pPr>
      <w:ins w:id="653" w:author="Yichao Li" w:date="2018-10-03T10:08:00Z">
        <w:r>
          <w:t>0.461473392802</w:t>
        </w:r>
        <w:r>
          <w:tab/>
          <w:t>7.68994155644e-05</w:t>
        </w:r>
        <w:r>
          <w:tab/>
          <w:t>0.461473392802</w:t>
        </w:r>
        <w:r>
          <w:tab/>
          <w:t>0.07697631498</w:t>
        </w:r>
      </w:ins>
    </w:p>
    <w:p w14:paraId="63D59F0E" w14:textId="77777777" w:rsidR="00AB567E" w:rsidRDefault="00AB567E" w:rsidP="00AB567E">
      <w:pPr>
        <w:rPr>
          <w:ins w:id="654" w:author="Yichao Li" w:date="2018-10-03T10:08:00Z"/>
        </w:rPr>
      </w:pPr>
      <w:ins w:id="655" w:author="Yichao Li" w:date="2018-10-03T10:08:00Z">
        <w:r>
          <w:t>0.922869886189</w:t>
        </w:r>
        <w:r>
          <w:tab/>
          <w:t>7.68994155644e-05</w:t>
        </w:r>
        <w:r>
          <w:tab/>
          <w:t>0.07697631498</w:t>
        </w:r>
        <w:r>
          <w:tab/>
          <w:t>7.68994155644e-05</w:t>
        </w:r>
      </w:ins>
    </w:p>
    <w:p w14:paraId="1543D2ED" w14:textId="77777777" w:rsidR="00AB567E" w:rsidRDefault="00AB567E" w:rsidP="00AB567E">
      <w:pPr>
        <w:rPr>
          <w:ins w:id="656" w:author="Yichao Li" w:date="2018-10-03T10:08:00Z"/>
        </w:rPr>
      </w:pPr>
      <w:ins w:id="657" w:author="Yichao Li" w:date="2018-10-03T10:08:00Z">
        <w:r>
          <w:t>0.845970470624</w:t>
        </w:r>
        <w:r>
          <w:tab/>
          <w:t>7.68994155644e-05</w:t>
        </w:r>
        <w:r>
          <w:tab/>
          <w:t>0.153875730544</w:t>
        </w:r>
        <w:r>
          <w:tab/>
          <w:t>7.68994155644e-05</w:t>
        </w:r>
      </w:ins>
    </w:p>
    <w:p w14:paraId="65FF84B8" w14:textId="77777777" w:rsidR="00AB567E" w:rsidRDefault="00AB567E" w:rsidP="00AB567E">
      <w:pPr>
        <w:rPr>
          <w:ins w:id="658" w:author="Yichao Li" w:date="2018-10-03T10:08:00Z"/>
        </w:rPr>
      </w:pPr>
      <w:ins w:id="659" w:author="Yichao Li" w:date="2018-10-03T10:08:00Z">
        <w:r>
          <w:t>0.153875730544</w:t>
        </w:r>
        <w:r>
          <w:tab/>
          <w:t>7.68994155644e-05</w:t>
        </w:r>
        <w:r>
          <w:tab/>
          <w:t>0.845970470624</w:t>
        </w:r>
        <w:r>
          <w:tab/>
          <w:t>7.68994155644e-05</w:t>
        </w:r>
      </w:ins>
    </w:p>
    <w:p w14:paraId="169370A5" w14:textId="77777777" w:rsidR="00AB567E" w:rsidRDefault="00AB567E" w:rsidP="00AB567E">
      <w:pPr>
        <w:rPr>
          <w:ins w:id="660" w:author="Yichao Li" w:date="2018-10-03T10:08:00Z"/>
        </w:rPr>
      </w:pPr>
      <w:ins w:id="661"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31552FB3" w14:textId="77777777" w:rsidR="00AB567E" w:rsidRDefault="00AB567E" w:rsidP="00AB567E">
      <w:pPr>
        <w:rPr>
          <w:ins w:id="662" w:author="Yichao Li" w:date="2018-10-03T10:08:00Z"/>
        </w:rPr>
      </w:pPr>
      <w:ins w:id="663" w:author="Yichao Li" w:date="2018-10-03T10:08:00Z">
        <w:r>
          <w:t>0.384573977238</w:t>
        </w:r>
        <w:r>
          <w:tab/>
          <w:t>0.615272223931</w:t>
        </w:r>
        <w:r>
          <w:tab/>
          <w:t>7.68994155644e-05</w:t>
        </w:r>
        <w:r>
          <w:tab/>
        </w:r>
        <w:proofErr w:type="spellStart"/>
        <w:r>
          <w:t>7.68994155644e-05</w:t>
        </w:r>
        <w:proofErr w:type="spellEnd"/>
      </w:ins>
    </w:p>
    <w:p w14:paraId="2C13C3FD" w14:textId="77777777" w:rsidR="00AB567E" w:rsidRDefault="00AB567E" w:rsidP="00AB567E">
      <w:pPr>
        <w:rPr>
          <w:ins w:id="664" w:author="Yichao Li" w:date="2018-10-03T10:08:00Z"/>
        </w:rPr>
      </w:pPr>
      <w:ins w:id="665"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0D529236" w14:textId="77777777" w:rsidR="00AB567E" w:rsidRDefault="00AB567E" w:rsidP="00AB567E">
      <w:pPr>
        <w:rPr>
          <w:ins w:id="666" w:author="Yichao Li" w:date="2018-10-03T10:08:00Z"/>
        </w:rPr>
      </w:pPr>
    </w:p>
    <w:p w14:paraId="33BFD82B" w14:textId="77777777" w:rsidR="00AB567E" w:rsidRDefault="00AB567E" w:rsidP="00AB567E">
      <w:pPr>
        <w:rPr>
          <w:ins w:id="667" w:author="Yichao Li" w:date="2018-10-03T10:08:00Z"/>
        </w:rPr>
      </w:pPr>
      <w:ins w:id="668" w:author="Yichao Li" w:date="2018-10-03T10:08:00Z">
        <w:r>
          <w:t>MOTIF gimme_136_MEME_7_w10</w:t>
        </w:r>
      </w:ins>
    </w:p>
    <w:p w14:paraId="61D4A616" w14:textId="77777777" w:rsidR="00AB567E" w:rsidRDefault="00AB567E" w:rsidP="00AB567E">
      <w:pPr>
        <w:rPr>
          <w:ins w:id="669" w:author="Yichao Li" w:date="2018-10-03T10:08:00Z"/>
        </w:rPr>
      </w:pPr>
      <w:ins w:id="670"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35F48A3C" w14:textId="77777777" w:rsidR="00AB567E" w:rsidRDefault="00AB567E" w:rsidP="00AB567E">
      <w:pPr>
        <w:rPr>
          <w:ins w:id="671" w:author="Yichao Li" w:date="2018-10-03T10:08:00Z"/>
        </w:rPr>
      </w:pPr>
      <w:ins w:id="672" w:author="Yichao Li" w:date="2018-10-03T10:08:00Z">
        <w:r>
          <w:t>0.922869886189</w:t>
        </w:r>
        <w:r>
          <w:tab/>
          <w:t>7.68994155644e-05</w:t>
        </w:r>
        <w:r>
          <w:tab/>
          <w:t>0.07697631498</w:t>
        </w:r>
        <w:r>
          <w:tab/>
          <w:t>7.68994155644e-05</w:t>
        </w:r>
      </w:ins>
    </w:p>
    <w:p w14:paraId="0167FD63" w14:textId="77777777" w:rsidR="00AB567E" w:rsidRDefault="00AB567E" w:rsidP="00AB567E">
      <w:pPr>
        <w:rPr>
          <w:ins w:id="673" w:author="Yichao Li" w:date="2018-10-03T10:08:00Z"/>
        </w:rPr>
      </w:pPr>
      <w:ins w:id="674"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0D706D6C" w14:textId="77777777" w:rsidR="00AB567E" w:rsidRDefault="00AB567E" w:rsidP="00AB567E">
      <w:pPr>
        <w:rPr>
          <w:ins w:id="675" w:author="Yichao Li" w:date="2018-10-03T10:08:00Z"/>
        </w:rPr>
      </w:pPr>
      <w:ins w:id="676"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2D229364" w14:textId="77777777" w:rsidR="00AB567E" w:rsidRDefault="00AB567E" w:rsidP="00AB567E">
      <w:pPr>
        <w:rPr>
          <w:ins w:id="677" w:author="Yichao Li" w:date="2018-10-03T10:08:00Z"/>
        </w:rPr>
      </w:pPr>
      <w:ins w:id="678" w:author="Yichao Li" w:date="2018-10-03T10:08:00Z">
        <w:r>
          <w:t>7.68994155644e-05</w:t>
        </w:r>
        <w:r>
          <w:tab/>
          <w:t>0.999769301753</w:t>
        </w:r>
        <w:r>
          <w:tab/>
          <w:t>7.68994155644e-05</w:t>
        </w:r>
        <w:r>
          <w:tab/>
        </w:r>
        <w:proofErr w:type="spellStart"/>
        <w:r>
          <w:t>7.68994155644e-05</w:t>
        </w:r>
        <w:proofErr w:type="spellEnd"/>
      </w:ins>
    </w:p>
    <w:p w14:paraId="227D296D" w14:textId="77777777" w:rsidR="00AB567E" w:rsidRDefault="00AB567E" w:rsidP="00AB567E">
      <w:pPr>
        <w:rPr>
          <w:ins w:id="679" w:author="Yichao Li" w:date="2018-10-03T10:08:00Z"/>
        </w:rPr>
      </w:pPr>
      <w:ins w:id="680" w:author="Yichao Li" w:date="2018-10-03T10:08:00Z">
        <w:r>
          <w:t>0.922869886189</w:t>
        </w:r>
        <w:r>
          <w:tab/>
          <w:t>7.68994155644e-05</w:t>
        </w:r>
        <w:r>
          <w:tab/>
        </w:r>
        <w:proofErr w:type="spellStart"/>
        <w:r>
          <w:t>7.68994155644e-05</w:t>
        </w:r>
        <w:proofErr w:type="spellEnd"/>
        <w:r>
          <w:tab/>
          <w:t>0.07697631498</w:t>
        </w:r>
      </w:ins>
    </w:p>
    <w:p w14:paraId="36AAFE5F" w14:textId="77777777" w:rsidR="00AB567E" w:rsidRDefault="00AB567E" w:rsidP="00AB567E">
      <w:pPr>
        <w:rPr>
          <w:ins w:id="681" w:author="Yichao Li" w:date="2018-10-03T10:08:00Z"/>
        </w:rPr>
      </w:pPr>
      <w:ins w:id="682" w:author="Yichao Li" w:date="2018-10-03T10:08:00Z">
        <w:r>
          <w:t>0.692171639496</w:t>
        </w:r>
        <w:r>
          <w:tab/>
          <w:t>7.68994155644e-05</w:t>
        </w:r>
        <w:r>
          <w:tab/>
          <w:t>0.307674561673</w:t>
        </w:r>
        <w:r>
          <w:tab/>
          <w:t>7.68994155644e-05</w:t>
        </w:r>
      </w:ins>
    </w:p>
    <w:p w14:paraId="58ED5472" w14:textId="77777777" w:rsidR="00AB567E" w:rsidRDefault="00AB567E" w:rsidP="00AB567E">
      <w:pPr>
        <w:rPr>
          <w:ins w:id="683" w:author="Yichao Li" w:date="2018-10-03T10:08:00Z"/>
        </w:rPr>
      </w:pPr>
      <w:ins w:id="684" w:author="Yichao Li" w:date="2018-10-03T10:08:00Z">
        <w:r>
          <w:t>0.845970470624</w:t>
        </w:r>
        <w:r>
          <w:tab/>
          <w:t>7.68994155644e-05</w:t>
        </w:r>
        <w:r>
          <w:tab/>
          <w:t>0.153875730544</w:t>
        </w:r>
        <w:r>
          <w:tab/>
          <w:t>7.68994155644e-05</w:t>
        </w:r>
      </w:ins>
    </w:p>
    <w:p w14:paraId="23CD77FA" w14:textId="77777777" w:rsidR="00AB567E" w:rsidRDefault="00AB567E" w:rsidP="00AB567E">
      <w:pPr>
        <w:rPr>
          <w:ins w:id="685" w:author="Yichao Li" w:date="2018-10-03T10:08:00Z"/>
        </w:rPr>
      </w:pPr>
      <w:ins w:id="686" w:author="Yichao Li" w:date="2018-10-03T10:08:00Z">
        <w:r>
          <w:t>7.68994155644e-05</w:t>
        </w:r>
        <w:r>
          <w:tab/>
          <w:t>0.153875730544</w:t>
        </w:r>
        <w:r>
          <w:tab/>
          <w:t>0.845970470624</w:t>
        </w:r>
        <w:r>
          <w:tab/>
          <w:t>7.68994155644e-05</w:t>
        </w:r>
      </w:ins>
    </w:p>
    <w:p w14:paraId="1C806E24" w14:textId="77777777" w:rsidR="00AB567E" w:rsidRDefault="00AB567E" w:rsidP="00AB567E">
      <w:pPr>
        <w:rPr>
          <w:ins w:id="687" w:author="Yichao Li" w:date="2018-10-03T10:08:00Z"/>
        </w:rPr>
      </w:pPr>
      <w:ins w:id="688" w:author="Yichao Li" w:date="2018-10-03T10:08:00Z">
        <w:r>
          <w:t>0.692171639496</w:t>
        </w:r>
        <w:r>
          <w:tab/>
          <w:t>0.153875730544</w:t>
        </w:r>
        <w:r>
          <w:tab/>
          <w:t>0.153875730544</w:t>
        </w:r>
        <w:r>
          <w:tab/>
          <w:t>7.68994155644e-05</w:t>
        </w:r>
      </w:ins>
    </w:p>
    <w:p w14:paraId="060E1706" w14:textId="77777777" w:rsidR="00AB567E" w:rsidRDefault="00AB567E" w:rsidP="00AB567E">
      <w:pPr>
        <w:rPr>
          <w:ins w:id="689" w:author="Yichao Li" w:date="2018-10-03T10:08:00Z"/>
        </w:rPr>
      </w:pPr>
      <w:ins w:id="690" w:author="Yichao Li" w:date="2018-10-03T10:08:00Z">
        <w:r>
          <w:t>0.384573977238</w:t>
        </w:r>
        <w:r>
          <w:tab/>
          <w:t>0.615272223931</w:t>
        </w:r>
        <w:r>
          <w:tab/>
          <w:t>7.68994155644e-05</w:t>
        </w:r>
        <w:r>
          <w:tab/>
        </w:r>
        <w:proofErr w:type="spellStart"/>
        <w:r>
          <w:t>7.68994155644e-05</w:t>
        </w:r>
        <w:proofErr w:type="spellEnd"/>
      </w:ins>
    </w:p>
    <w:p w14:paraId="659600A4" w14:textId="77777777" w:rsidR="00AB567E" w:rsidRDefault="00AB567E" w:rsidP="00AB567E">
      <w:pPr>
        <w:rPr>
          <w:ins w:id="691" w:author="Yichao Li" w:date="2018-10-03T10:08:00Z"/>
        </w:rPr>
      </w:pPr>
    </w:p>
    <w:p w14:paraId="46A38E03" w14:textId="77777777" w:rsidR="00AB567E" w:rsidRDefault="00AB567E" w:rsidP="00AB567E">
      <w:pPr>
        <w:rPr>
          <w:ins w:id="692" w:author="Yichao Li" w:date="2018-10-03T10:08:00Z"/>
        </w:rPr>
      </w:pPr>
      <w:ins w:id="693" w:author="Yichao Li" w:date="2018-10-03T10:08:00Z">
        <w:r>
          <w:t>MOTIF gimme_20_BioProspector_w12_5</w:t>
        </w:r>
      </w:ins>
    </w:p>
    <w:p w14:paraId="0B8BDB4A" w14:textId="77777777" w:rsidR="00AB567E" w:rsidRDefault="00AB567E" w:rsidP="00AB567E">
      <w:pPr>
        <w:rPr>
          <w:ins w:id="694" w:author="Yichao Li" w:date="2018-10-03T10:08:00Z"/>
        </w:rPr>
      </w:pPr>
      <w:ins w:id="695"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0F686354" w14:textId="77777777" w:rsidR="00AB567E" w:rsidRDefault="00AB567E" w:rsidP="00AB567E">
      <w:pPr>
        <w:rPr>
          <w:ins w:id="696" w:author="Yichao Li" w:date="2018-10-03T10:08:00Z"/>
        </w:rPr>
      </w:pPr>
      <w:ins w:id="697" w:author="Yichao Li" w:date="2018-10-03T10:08:00Z">
        <w:r>
          <w:t>0.122600509598</w:t>
        </w:r>
        <w:r>
          <w:tab/>
          <w:t>0.348699605202</w:t>
        </w:r>
        <w:r>
          <w:tab/>
          <w:t>0.00350098599606</w:t>
        </w:r>
        <w:r>
          <w:tab/>
          <w:t>0.525198899204</w:t>
        </w:r>
      </w:ins>
    </w:p>
    <w:p w14:paraId="32B73EE5" w14:textId="77777777" w:rsidR="00AB567E" w:rsidRDefault="00AB567E" w:rsidP="00AB567E">
      <w:pPr>
        <w:rPr>
          <w:ins w:id="698" w:author="Yichao Li" w:date="2018-10-03T10:08:00Z"/>
        </w:rPr>
      </w:pPr>
      <w:ins w:id="699" w:author="Yichao Li" w:date="2018-10-03T10:08:00Z">
        <w:r>
          <w:t>0.00750172016514</w:t>
        </w:r>
        <w:r>
          <w:tab/>
          <w:t>0.00350133612827</w:t>
        </w:r>
        <w:r>
          <w:tab/>
          <w:t>0.981495223541</w:t>
        </w:r>
        <w:r>
          <w:tab/>
          <w:t>0.00750172016514</w:t>
        </w:r>
      </w:ins>
    </w:p>
    <w:p w14:paraId="3AF4A591" w14:textId="77777777" w:rsidR="00AB567E" w:rsidRDefault="00AB567E" w:rsidP="00AB567E">
      <w:pPr>
        <w:rPr>
          <w:ins w:id="700" w:author="Yichao Li" w:date="2018-10-03T10:08:00Z"/>
        </w:rPr>
      </w:pPr>
      <w:ins w:id="701" w:author="Yichao Li" w:date="2018-10-03T10:08:00Z">
        <w:r>
          <w:t>0.985495607578</w:t>
        </w:r>
        <w:r>
          <w:tab/>
          <w:t>0.00350133612827</w:t>
        </w:r>
        <w:r>
          <w:tab/>
          <w:t>0.00350133612827</w:t>
        </w:r>
        <w:r>
          <w:tab/>
          <w:t>0.00750172016514</w:t>
        </w:r>
      </w:ins>
    </w:p>
    <w:p w14:paraId="5680855D" w14:textId="77777777" w:rsidR="00AB567E" w:rsidRDefault="00AB567E" w:rsidP="00AB567E">
      <w:pPr>
        <w:rPr>
          <w:ins w:id="702" w:author="Yichao Li" w:date="2018-10-03T10:08:00Z"/>
        </w:rPr>
      </w:pPr>
      <w:ins w:id="703" w:author="Yichao Li" w:date="2018-10-03T10:08:00Z">
        <w:r>
          <w:t>0.352699589202</w:t>
        </w:r>
        <w:r>
          <w:tab/>
          <w:t>0.00350098599606</w:t>
        </w:r>
        <w:r>
          <w:tab/>
          <w:t>0.463699145203</w:t>
        </w:r>
        <w:r>
          <w:tab/>
          <w:t>0.180100279599</w:t>
        </w:r>
      </w:ins>
    </w:p>
    <w:p w14:paraId="1B892AE3" w14:textId="77777777" w:rsidR="00AB567E" w:rsidRDefault="00AB567E" w:rsidP="00AB567E">
      <w:pPr>
        <w:rPr>
          <w:ins w:id="704" w:author="Yichao Li" w:date="2018-10-03T10:08:00Z"/>
        </w:rPr>
      </w:pPr>
      <w:ins w:id="705" w:author="Yichao Li" w:date="2018-10-03T10:08:00Z">
        <w:r>
          <w:t>0.00750172016514</w:t>
        </w:r>
        <w:r>
          <w:tab/>
          <w:t>0.00350133612827</w:t>
        </w:r>
        <w:r>
          <w:tab/>
          <w:t>0.981495223541</w:t>
        </w:r>
        <w:r>
          <w:tab/>
          <w:t>0.00750172016514</w:t>
        </w:r>
      </w:ins>
    </w:p>
    <w:p w14:paraId="783F01BB" w14:textId="77777777" w:rsidR="00AB567E" w:rsidRDefault="00AB567E" w:rsidP="00AB567E">
      <w:pPr>
        <w:rPr>
          <w:ins w:id="706" w:author="Yichao Li" w:date="2018-10-03T10:08:00Z"/>
        </w:rPr>
      </w:pPr>
      <w:ins w:id="707" w:author="Yichao Li" w:date="2018-10-03T10:08:00Z">
        <w:r>
          <w:t>0.985495607578</w:t>
        </w:r>
        <w:r>
          <w:tab/>
          <w:t>0.00350133612827</w:t>
        </w:r>
        <w:r>
          <w:tab/>
          <w:t>0.00350133612827</w:t>
        </w:r>
        <w:r>
          <w:tab/>
          <w:t>0.00750172016514</w:t>
        </w:r>
      </w:ins>
    </w:p>
    <w:p w14:paraId="243256C6" w14:textId="77777777" w:rsidR="00AB567E" w:rsidRDefault="00AB567E" w:rsidP="00AB567E">
      <w:pPr>
        <w:rPr>
          <w:ins w:id="708" w:author="Yichao Li" w:date="2018-10-03T10:08:00Z"/>
        </w:rPr>
      </w:pPr>
      <w:ins w:id="709" w:author="Yichao Li" w:date="2018-10-03T10:08:00Z">
        <w:r>
          <w:t>0.237623811886</w:t>
        </w:r>
        <w:r>
          <w:tab/>
          <w:t>0.00350133612827</w:t>
        </w:r>
        <w:r>
          <w:tab/>
          <w:t>0.00350133612827</w:t>
        </w:r>
        <w:r>
          <w:tab/>
          <w:t>0.755373515858</w:t>
        </w:r>
      </w:ins>
    </w:p>
    <w:p w14:paraId="3A37BCE0" w14:textId="77777777" w:rsidR="00AB567E" w:rsidRDefault="00AB567E" w:rsidP="00AB567E">
      <w:pPr>
        <w:rPr>
          <w:ins w:id="710" w:author="Yichao Li" w:date="2018-10-03T10:08:00Z"/>
        </w:rPr>
      </w:pPr>
      <w:ins w:id="711" w:author="Yichao Li" w:date="2018-10-03T10:08:00Z">
        <w:r>
          <w:t>0.00750096999612</w:t>
        </w:r>
        <w:r>
          <w:tab/>
          <w:t>0.118600525598</w:t>
        </w:r>
        <w:r>
          <w:tab/>
          <w:t>0.578798684805</w:t>
        </w:r>
        <w:r>
          <w:tab/>
          <w:t>0.295099819601</w:t>
        </w:r>
      </w:ins>
    </w:p>
    <w:p w14:paraId="0755BA24" w14:textId="77777777" w:rsidR="00AB567E" w:rsidRDefault="00AB567E" w:rsidP="00AB567E">
      <w:pPr>
        <w:rPr>
          <w:ins w:id="712" w:author="Yichao Li" w:date="2018-10-03T10:08:00Z"/>
        </w:rPr>
      </w:pPr>
      <w:ins w:id="713" w:author="Yichao Li" w:date="2018-10-03T10:08:00Z">
        <w:r>
          <w:t>0.985495607578</w:t>
        </w:r>
        <w:r>
          <w:tab/>
          <w:t>0.00350133612827</w:t>
        </w:r>
        <w:r>
          <w:tab/>
          <w:t>0.00350133612827</w:t>
        </w:r>
        <w:r>
          <w:tab/>
          <w:t>0.00750172016514</w:t>
        </w:r>
      </w:ins>
    </w:p>
    <w:p w14:paraId="7ED2A59B" w14:textId="77777777" w:rsidR="00AB567E" w:rsidRDefault="00AB567E" w:rsidP="00AB567E">
      <w:pPr>
        <w:rPr>
          <w:ins w:id="714" w:author="Yichao Li" w:date="2018-10-03T10:08:00Z"/>
        </w:rPr>
      </w:pPr>
      <w:ins w:id="715" w:author="Yichao Li" w:date="2018-10-03T10:08:00Z">
        <w:r>
          <w:t>0.00750096999612</w:t>
        </w:r>
        <w:r>
          <w:tab/>
          <w:t>0.00350098599606</w:t>
        </w:r>
        <w:r>
          <w:tab/>
          <w:t>0.636298454806</w:t>
        </w:r>
        <w:r>
          <w:tab/>
          <w:t>0.352699589202</w:t>
        </w:r>
      </w:ins>
    </w:p>
    <w:p w14:paraId="722823CA" w14:textId="77777777" w:rsidR="00AB567E" w:rsidRDefault="00AB567E" w:rsidP="00AB567E">
      <w:pPr>
        <w:rPr>
          <w:ins w:id="716" w:author="Yichao Li" w:date="2018-10-03T10:08:00Z"/>
        </w:rPr>
      </w:pPr>
      <w:ins w:id="717" w:author="Yichao Li" w:date="2018-10-03T10:08:00Z">
        <w:r>
          <w:t>0.237576292066</w:t>
        </w:r>
        <w:r>
          <w:tab/>
          <w:t>0.0610946461568</w:t>
        </w:r>
        <w:r>
          <w:tab/>
          <w:t>0.348664738867</w:t>
        </w:r>
        <w:r>
          <w:tab/>
          <w:t>0.35266432291</w:t>
        </w:r>
      </w:ins>
    </w:p>
    <w:p w14:paraId="08F1FF96" w14:textId="77777777" w:rsidR="00AB567E" w:rsidRDefault="00AB567E" w:rsidP="00AB567E">
      <w:pPr>
        <w:rPr>
          <w:ins w:id="718" w:author="Yichao Li" w:date="2018-10-03T10:08:00Z"/>
        </w:rPr>
      </w:pPr>
      <w:ins w:id="719" w:author="Yichao Li" w:date="2018-10-03T10:08:00Z">
        <w:r>
          <w:t>0.410199359203</w:t>
        </w:r>
        <w:r>
          <w:tab/>
          <w:t>0.00350098599606</w:t>
        </w:r>
        <w:r>
          <w:tab/>
          <w:t>0.118600525598</w:t>
        </w:r>
        <w:r>
          <w:tab/>
          <w:t>0.467699129203</w:t>
        </w:r>
      </w:ins>
    </w:p>
    <w:p w14:paraId="46E6D311" w14:textId="77777777" w:rsidR="00AB567E" w:rsidRDefault="00AB567E" w:rsidP="00AB567E">
      <w:pPr>
        <w:rPr>
          <w:ins w:id="720" w:author="Yichao Li" w:date="2018-10-03T10:08:00Z"/>
        </w:rPr>
      </w:pPr>
    </w:p>
    <w:p w14:paraId="203C0826" w14:textId="77777777" w:rsidR="00AB567E" w:rsidRDefault="00AB567E" w:rsidP="00AB567E">
      <w:pPr>
        <w:rPr>
          <w:ins w:id="721" w:author="Yichao Li" w:date="2018-10-03T10:08:00Z"/>
        </w:rPr>
      </w:pPr>
      <w:ins w:id="722" w:author="Yichao Li" w:date="2018-10-03T10:08:00Z">
        <w:r>
          <w:t>MOTIF gimme_142_MEME_3_w12</w:t>
        </w:r>
      </w:ins>
    </w:p>
    <w:p w14:paraId="3A114C88" w14:textId="77777777" w:rsidR="00AB567E" w:rsidRDefault="00AB567E" w:rsidP="00AB567E">
      <w:pPr>
        <w:rPr>
          <w:ins w:id="723" w:author="Yichao Li" w:date="2018-10-03T10:08:00Z"/>
        </w:rPr>
      </w:pPr>
      <w:ins w:id="724"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44B1D61F" w14:textId="77777777" w:rsidR="00AB567E" w:rsidRDefault="00AB567E" w:rsidP="00AB567E">
      <w:pPr>
        <w:rPr>
          <w:ins w:id="725" w:author="Yichao Li" w:date="2018-10-03T10:08:00Z"/>
        </w:rPr>
      </w:pPr>
      <w:ins w:id="726" w:author="Yichao Li" w:date="2018-10-03T10:08:00Z">
        <w:r>
          <w:t>0.461473392802</w:t>
        </w:r>
        <w:r>
          <w:tab/>
          <w:t>0.538372808367</w:t>
        </w:r>
        <w:r>
          <w:tab/>
          <w:t>7.68994155644e-05</w:t>
        </w:r>
        <w:r>
          <w:tab/>
        </w:r>
        <w:proofErr w:type="spellStart"/>
        <w:r>
          <w:t>7.68994155644e-05</w:t>
        </w:r>
        <w:proofErr w:type="spellEnd"/>
      </w:ins>
    </w:p>
    <w:p w14:paraId="75703F7F" w14:textId="77777777" w:rsidR="00AB567E" w:rsidRDefault="00AB567E" w:rsidP="00AB567E">
      <w:pPr>
        <w:rPr>
          <w:ins w:id="727" w:author="Yichao Li" w:date="2018-10-03T10:08:00Z"/>
        </w:rPr>
      </w:pPr>
      <w:ins w:id="728" w:author="Yichao Li" w:date="2018-10-03T10:08:00Z">
        <w:r>
          <w:t>7.68994155644e-05</w:t>
        </w:r>
        <w:r>
          <w:tab/>
          <w:t>0.845970470624</w:t>
        </w:r>
        <w:r>
          <w:tab/>
          <w:t>0.153875730544</w:t>
        </w:r>
        <w:r>
          <w:tab/>
          <w:t>7.68994155644e-05</w:t>
        </w:r>
      </w:ins>
    </w:p>
    <w:p w14:paraId="6E40DBFA" w14:textId="77777777" w:rsidR="00AB567E" w:rsidRDefault="00AB567E" w:rsidP="00AB567E">
      <w:pPr>
        <w:rPr>
          <w:ins w:id="729" w:author="Yichao Li" w:date="2018-10-03T10:08:00Z"/>
        </w:rPr>
      </w:pPr>
      <w:ins w:id="730"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4943F4F0" w14:textId="77777777" w:rsidR="00AB567E" w:rsidRDefault="00AB567E" w:rsidP="00AB567E">
      <w:pPr>
        <w:rPr>
          <w:ins w:id="731" w:author="Yichao Li" w:date="2018-10-03T10:08:00Z"/>
        </w:rPr>
      </w:pPr>
      <w:ins w:id="732"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4F18836A" w14:textId="77777777" w:rsidR="00AB567E" w:rsidRDefault="00AB567E" w:rsidP="00AB567E">
      <w:pPr>
        <w:rPr>
          <w:ins w:id="733" w:author="Yichao Li" w:date="2018-10-03T10:08:00Z"/>
        </w:rPr>
      </w:pPr>
      <w:ins w:id="734"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7A764662" w14:textId="77777777" w:rsidR="00AB567E" w:rsidRDefault="00AB567E" w:rsidP="00AB567E">
      <w:pPr>
        <w:rPr>
          <w:ins w:id="735" w:author="Yichao Li" w:date="2018-10-03T10:08:00Z"/>
        </w:rPr>
      </w:pPr>
      <w:ins w:id="736"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26770561" w14:textId="77777777" w:rsidR="00AB567E" w:rsidRDefault="00AB567E" w:rsidP="00AB567E">
      <w:pPr>
        <w:rPr>
          <w:ins w:id="737" w:author="Yichao Li" w:date="2018-10-03T10:08:00Z"/>
        </w:rPr>
      </w:pPr>
      <w:ins w:id="738" w:author="Yichao Li" w:date="2018-10-03T10:08:00Z">
        <w:r>
          <w:t>0.153875730544</w:t>
        </w:r>
        <w:r>
          <w:tab/>
          <w:t>0.538372808367</w:t>
        </w:r>
        <w:r>
          <w:tab/>
          <w:t>0.230775146109</w:t>
        </w:r>
        <w:r>
          <w:tab/>
          <w:t>0.07697631498</w:t>
        </w:r>
      </w:ins>
    </w:p>
    <w:p w14:paraId="3F1623BE" w14:textId="77777777" w:rsidR="00AB567E" w:rsidRDefault="00AB567E" w:rsidP="00AB567E">
      <w:pPr>
        <w:rPr>
          <w:ins w:id="739" w:author="Yichao Li" w:date="2018-10-03T10:08:00Z"/>
        </w:rPr>
      </w:pPr>
      <w:ins w:id="740"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4F661121" w14:textId="77777777" w:rsidR="00AB567E" w:rsidRDefault="00AB567E" w:rsidP="00AB567E">
      <w:pPr>
        <w:rPr>
          <w:ins w:id="741" w:author="Yichao Li" w:date="2018-10-03T10:08:00Z"/>
        </w:rPr>
      </w:pPr>
      <w:ins w:id="742" w:author="Yichao Li" w:date="2018-10-03T10:08:00Z">
        <w:r>
          <w:t>0.76907105506</w:t>
        </w:r>
        <w:r>
          <w:tab/>
          <w:t>7.68994155644e-05</w:t>
        </w:r>
        <w:r>
          <w:tab/>
          <w:t>0.07697631498</w:t>
        </w:r>
        <w:r>
          <w:tab/>
          <w:t>0.153875730544</w:t>
        </w:r>
      </w:ins>
    </w:p>
    <w:p w14:paraId="19AC086A" w14:textId="77777777" w:rsidR="00AB567E" w:rsidRDefault="00AB567E" w:rsidP="00AB567E">
      <w:pPr>
        <w:rPr>
          <w:ins w:id="743" w:author="Yichao Li" w:date="2018-10-03T10:08:00Z"/>
        </w:rPr>
      </w:pPr>
      <w:ins w:id="744"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77CB93C9" w14:textId="77777777" w:rsidR="00AB567E" w:rsidRDefault="00AB567E" w:rsidP="00AB567E">
      <w:pPr>
        <w:rPr>
          <w:ins w:id="745" w:author="Yichao Li" w:date="2018-10-03T10:08:00Z"/>
        </w:rPr>
      </w:pPr>
      <w:ins w:id="746" w:author="Yichao Li" w:date="2018-10-03T10:08:00Z">
        <w:r>
          <w:t>7.68994155644e-05</w:t>
        </w:r>
        <w:r>
          <w:tab/>
          <w:t>0.538372808367</w:t>
        </w:r>
        <w:r>
          <w:tab/>
          <w:t>0.230775146109</w:t>
        </w:r>
        <w:r>
          <w:tab/>
          <w:t>0.230775146109</w:t>
        </w:r>
      </w:ins>
    </w:p>
    <w:p w14:paraId="57F17895" w14:textId="77777777" w:rsidR="00AB567E" w:rsidRDefault="00AB567E" w:rsidP="00AB567E">
      <w:pPr>
        <w:rPr>
          <w:ins w:id="747" w:author="Yichao Li" w:date="2018-10-03T10:08:00Z"/>
        </w:rPr>
      </w:pPr>
      <w:ins w:id="748" w:author="Yichao Li" w:date="2018-10-03T10:08:00Z">
        <w:r>
          <w:t>0.692171639496</w:t>
        </w:r>
        <w:r>
          <w:tab/>
          <w:t>0.307674561673</w:t>
        </w:r>
        <w:r>
          <w:tab/>
          <w:t>7.68994155644e-05</w:t>
        </w:r>
        <w:r>
          <w:tab/>
        </w:r>
        <w:proofErr w:type="spellStart"/>
        <w:r>
          <w:t>7.68994155644e-05</w:t>
        </w:r>
        <w:proofErr w:type="spellEnd"/>
      </w:ins>
    </w:p>
    <w:p w14:paraId="65ABE1FD" w14:textId="77777777" w:rsidR="00AB567E" w:rsidRDefault="00AB567E" w:rsidP="00AB567E">
      <w:pPr>
        <w:rPr>
          <w:ins w:id="749" w:author="Yichao Li" w:date="2018-10-03T10:08:00Z"/>
        </w:rPr>
      </w:pPr>
    </w:p>
    <w:p w14:paraId="0E099C67" w14:textId="77777777" w:rsidR="00AB567E" w:rsidRDefault="00AB567E" w:rsidP="00AB567E">
      <w:pPr>
        <w:rPr>
          <w:ins w:id="750" w:author="Yichao Li" w:date="2018-10-03T10:08:00Z"/>
        </w:rPr>
      </w:pPr>
      <w:ins w:id="751" w:author="Yichao Li" w:date="2018-10-03T10:08:00Z">
        <w:r>
          <w:lastRenderedPageBreak/>
          <w:t>MOTIF gimme_133_MEME_4_w10</w:t>
        </w:r>
      </w:ins>
    </w:p>
    <w:p w14:paraId="21C1C7B4" w14:textId="77777777" w:rsidR="00AB567E" w:rsidRDefault="00AB567E" w:rsidP="00AB567E">
      <w:pPr>
        <w:rPr>
          <w:ins w:id="752" w:author="Yichao Li" w:date="2018-10-03T10:08:00Z"/>
        </w:rPr>
      </w:pPr>
      <w:ins w:id="753"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22170548" w14:textId="77777777" w:rsidR="00AB567E" w:rsidRDefault="00AB567E" w:rsidP="00AB567E">
      <w:pPr>
        <w:rPr>
          <w:ins w:id="754" w:author="Yichao Li" w:date="2018-10-03T10:08:00Z"/>
        </w:rPr>
      </w:pPr>
      <w:ins w:id="755" w:author="Yichao Li" w:date="2018-10-03T10:08:00Z">
        <w:r>
          <w:t>7.68994155644e-05</w:t>
        </w:r>
        <w:r>
          <w:tab/>
          <w:t>0.461473392802</w:t>
        </w:r>
        <w:r>
          <w:tab/>
          <w:t>0.384573977238</w:t>
        </w:r>
        <w:r>
          <w:tab/>
          <w:t>0.153875730544</w:t>
        </w:r>
      </w:ins>
    </w:p>
    <w:p w14:paraId="68325A2B" w14:textId="77777777" w:rsidR="00AB567E" w:rsidRDefault="00AB567E" w:rsidP="00AB567E">
      <w:pPr>
        <w:rPr>
          <w:ins w:id="756" w:author="Yichao Li" w:date="2018-10-03T10:08:00Z"/>
        </w:rPr>
      </w:pPr>
      <w:ins w:id="757" w:author="Yichao Li" w:date="2018-10-03T10:08:00Z">
        <w:r>
          <w:t>0.384573977238</w:t>
        </w:r>
        <w:r>
          <w:tab/>
          <w:t>7.68994155644e-05</w:t>
        </w:r>
        <w:r>
          <w:tab/>
          <w:t>0.615272223931</w:t>
        </w:r>
        <w:r>
          <w:tab/>
          <w:t>7.68994155644e-05</w:t>
        </w:r>
      </w:ins>
    </w:p>
    <w:p w14:paraId="6EBA1A9B" w14:textId="77777777" w:rsidR="00AB567E" w:rsidRDefault="00AB567E" w:rsidP="00AB567E">
      <w:pPr>
        <w:rPr>
          <w:ins w:id="758" w:author="Yichao Li" w:date="2018-10-03T10:08:00Z"/>
        </w:rPr>
      </w:pPr>
      <w:ins w:id="759" w:author="Yichao Li" w:date="2018-10-03T10:08:00Z">
        <w:r>
          <w:t>0.692171639496</w:t>
        </w:r>
        <w:r>
          <w:tab/>
          <w:t>7.68994155644e-05</w:t>
        </w:r>
        <w:r>
          <w:tab/>
          <w:t>0.307674561673</w:t>
        </w:r>
        <w:r>
          <w:tab/>
          <w:t>7.68994155644e-05</w:t>
        </w:r>
      </w:ins>
    </w:p>
    <w:p w14:paraId="749B973A" w14:textId="77777777" w:rsidR="00AB567E" w:rsidRDefault="00AB567E" w:rsidP="00AB567E">
      <w:pPr>
        <w:rPr>
          <w:ins w:id="760" w:author="Yichao Li" w:date="2018-10-03T10:08:00Z"/>
        </w:rPr>
      </w:pPr>
      <w:ins w:id="761"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10059412" w14:textId="77777777" w:rsidR="00AB567E" w:rsidRDefault="00AB567E" w:rsidP="00AB567E">
      <w:pPr>
        <w:rPr>
          <w:ins w:id="762" w:author="Yichao Li" w:date="2018-10-03T10:08:00Z"/>
        </w:rPr>
      </w:pPr>
      <w:ins w:id="763" w:author="Yichao Li" w:date="2018-10-03T10:08:00Z">
        <w:r>
          <w:t>7.68994155644e-05</w:t>
        </w:r>
        <w:r>
          <w:tab/>
        </w:r>
        <w:proofErr w:type="spellStart"/>
        <w:r>
          <w:t>7.68994155644e-05</w:t>
        </w:r>
        <w:proofErr w:type="spellEnd"/>
        <w:r>
          <w:tab/>
          <w:t>0.999769301753</w:t>
        </w:r>
        <w:r>
          <w:tab/>
          <w:t>7.68994155644e-05</w:t>
        </w:r>
      </w:ins>
    </w:p>
    <w:p w14:paraId="410E1DBA" w14:textId="77777777" w:rsidR="00AB567E" w:rsidRDefault="00AB567E" w:rsidP="00AB567E">
      <w:pPr>
        <w:rPr>
          <w:ins w:id="764" w:author="Yichao Li" w:date="2018-10-03T10:08:00Z"/>
        </w:rPr>
      </w:pPr>
      <w:ins w:id="765"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5974255" w14:textId="77777777" w:rsidR="00AB567E" w:rsidRDefault="00AB567E" w:rsidP="00AB567E">
      <w:pPr>
        <w:rPr>
          <w:ins w:id="766" w:author="Yichao Li" w:date="2018-10-03T10:08:00Z"/>
        </w:rPr>
      </w:pPr>
      <w:ins w:id="767" w:author="Yichao Li" w:date="2018-10-03T10:08:00Z">
        <w:r>
          <w:t>0.307674561673</w:t>
        </w:r>
        <w:r>
          <w:tab/>
          <w:t>0.07697631498</w:t>
        </w:r>
        <w:r>
          <w:tab/>
          <w:t>0.230775146109</w:t>
        </w:r>
        <w:r>
          <w:tab/>
          <w:t>0.384573977238</w:t>
        </w:r>
      </w:ins>
    </w:p>
    <w:p w14:paraId="26D8A7F3" w14:textId="77777777" w:rsidR="00AB567E" w:rsidRDefault="00AB567E" w:rsidP="00AB567E">
      <w:pPr>
        <w:rPr>
          <w:ins w:id="768" w:author="Yichao Li" w:date="2018-10-03T10:08:00Z"/>
        </w:rPr>
      </w:pPr>
      <w:ins w:id="769" w:author="Yichao Li" w:date="2018-10-03T10:08:00Z">
        <w:r>
          <w:t>7.68994155644e-05</w:t>
        </w:r>
        <w:r>
          <w:tab/>
        </w:r>
        <w:proofErr w:type="spellStart"/>
        <w:r>
          <w:t>7.68994155644e-05</w:t>
        </w:r>
        <w:proofErr w:type="spellEnd"/>
        <w:r>
          <w:tab/>
          <w:t>0.845970470624</w:t>
        </w:r>
        <w:r>
          <w:tab/>
          <w:t>0.153875730544</w:t>
        </w:r>
      </w:ins>
    </w:p>
    <w:p w14:paraId="60AFCC6C" w14:textId="77777777" w:rsidR="00AB567E" w:rsidRDefault="00AB567E" w:rsidP="00AB567E">
      <w:pPr>
        <w:rPr>
          <w:ins w:id="770" w:author="Yichao Li" w:date="2018-10-03T10:08:00Z"/>
        </w:rPr>
      </w:pPr>
      <w:ins w:id="771"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3423F73" w14:textId="77777777" w:rsidR="00AB567E" w:rsidRDefault="00AB567E" w:rsidP="00AB567E">
      <w:pPr>
        <w:rPr>
          <w:ins w:id="772" w:author="Yichao Li" w:date="2018-10-03T10:08:00Z"/>
        </w:rPr>
      </w:pPr>
      <w:ins w:id="773" w:author="Yichao Li" w:date="2018-10-03T10:08:00Z">
        <w:r>
          <w:t>7.68994155644e-05</w:t>
        </w:r>
        <w:r>
          <w:tab/>
          <w:t>0.07697631498</w:t>
        </w:r>
        <w:r>
          <w:tab/>
          <w:t>0.922869886189</w:t>
        </w:r>
        <w:r>
          <w:tab/>
          <w:t>7.68994155644e-05</w:t>
        </w:r>
      </w:ins>
    </w:p>
    <w:p w14:paraId="2F88EE0E" w14:textId="77777777" w:rsidR="00AB567E" w:rsidRDefault="00AB567E" w:rsidP="00AB567E">
      <w:pPr>
        <w:rPr>
          <w:ins w:id="774" w:author="Yichao Li" w:date="2018-10-03T10:08:00Z"/>
        </w:rPr>
      </w:pPr>
    </w:p>
    <w:p w14:paraId="3321494E" w14:textId="77777777" w:rsidR="00AB567E" w:rsidRDefault="00AB567E" w:rsidP="00AB567E">
      <w:pPr>
        <w:rPr>
          <w:ins w:id="775" w:author="Yichao Li" w:date="2018-10-03T10:08:00Z"/>
        </w:rPr>
      </w:pPr>
      <w:ins w:id="776" w:author="Yichao Li" w:date="2018-10-03T10:08:00Z">
        <w:r>
          <w:t>MOTIF gimme_153_MEME_4_w14</w:t>
        </w:r>
      </w:ins>
    </w:p>
    <w:p w14:paraId="1F061459" w14:textId="77777777" w:rsidR="00AB567E" w:rsidRDefault="00AB567E" w:rsidP="00AB567E">
      <w:pPr>
        <w:rPr>
          <w:ins w:id="777" w:author="Yichao Li" w:date="2018-10-03T10:08:00Z"/>
        </w:rPr>
      </w:pPr>
      <w:ins w:id="778" w:author="Yichao Li" w:date="2018-10-03T10:08:00Z">
        <w:r>
          <w:t xml:space="preserve">letter-probability matrix: </w:t>
        </w:r>
        <w:proofErr w:type="spellStart"/>
        <w:r>
          <w:t>alength</w:t>
        </w:r>
        <w:proofErr w:type="spellEnd"/>
        <w:r>
          <w:t xml:space="preserve">= 4 w= 14 </w:t>
        </w:r>
        <w:proofErr w:type="spellStart"/>
        <w:r>
          <w:t>nsites</w:t>
        </w:r>
        <w:proofErr w:type="spellEnd"/>
        <w:r>
          <w:t>= 100 E= 0.001</w:t>
        </w:r>
      </w:ins>
    </w:p>
    <w:p w14:paraId="47475A19" w14:textId="77777777" w:rsidR="00AB567E" w:rsidRDefault="00AB567E" w:rsidP="00AB567E">
      <w:pPr>
        <w:rPr>
          <w:ins w:id="779" w:author="Yichao Li" w:date="2018-10-03T10:08:00Z"/>
        </w:rPr>
      </w:pPr>
      <w:ins w:id="780" w:author="Yichao Li" w:date="2018-10-03T10:08:00Z">
        <w:r>
          <w:t>7.68994155644e-05</w:t>
        </w:r>
        <w:r>
          <w:tab/>
          <w:t>0.307674561673</w:t>
        </w:r>
        <w:r>
          <w:tab/>
          <w:t>7.68994155644e-05</w:t>
        </w:r>
        <w:r>
          <w:tab/>
          <w:t>0.692171639496</w:t>
        </w:r>
      </w:ins>
    </w:p>
    <w:p w14:paraId="17583AAA" w14:textId="77777777" w:rsidR="00AB567E" w:rsidRDefault="00AB567E" w:rsidP="00AB567E">
      <w:pPr>
        <w:rPr>
          <w:ins w:id="781" w:author="Yichao Li" w:date="2018-10-03T10:08:00Z"/>
        </w:rPr>
      </w:pPr>
      <w:ins w:id="782" w:author="Yichao Li" w:date="2018-10-03T10:08:00Z">
        <w:r>
          <w:t>7.68994155644e-05</w:t>
        </w:r>
        <w:r>
          <w:tab/>
        </w:r>
        <w:proofErr w:type="spellStart"/>
        <w:r>
          <w:t>7.68994155644e-05</w:t>
        </w:r>
        <w:proofErr w:type="spellEnd"/>
        <w:r>
          <w:tab/>
        </w:r>
        <w:proofErr w:type="spellStart"/>
        <w:r>
          <w:t>7.68994155644e-05</w:t>
        </w:r>
        <w:proofErr w:type="spellEnd"/>
        <w:r>
          <w:tab/>
          <w:t>0.999769301753</w:t>
        </w:r>
      </w:ins>
    </w:p>
    <w:p w14:paraId="2ECF4D79" w14:textId="77777777" w:rsidR="00AB567E" w:rsidRDefault="00AB567E" w:rsidP="00AB567E">
      <w:pPr>
        <w:rPr>
          <w:ins w:id="783" w:author="Yichao Li" w:date="2018-10-03T10:08:00Z"/>
        </w:rPr>
      </w:pPr>
      <w:ins w:id="784" w:author="Yichao Li" w:date="2018-10-03T10:08:00Z">
        <w:r>
          <w:t>7.68994155644e-05</w:t>
        </w:r>
        <w:r>
          <w:tab/>
          <w:t>0.307674561673</w:t>
        </w:r>
        <w:r>
          <w:tab/>
          <w:t>7.68994155644e-05</w:t>
        </w:r>
        <w:r>
          <w:tab/>
          <w:t>0.692171639496</w:t>
        </w:r>
      </w:ins>
    </w:p>
    <w:p w14:paraId="61DBD9E5" w14:textId="77777777" w:rsidR="00AB567E" w:rsidRDefault="00AB567E" w:rsidP="00AB567E">
      <w:pPr>
        <w:rPr>
          <w:ins w:id="785" w:author="Yichao Li" w:date="2018-10-03T10:08:00Z"/>
        </w:rPr>
      </w:pPr>
      <w:ins w:id="786" w:author="Yichao Li" w:date="2018-10-03T10:08:00Z">
        <w:r>
          <w:t>7.68994155644e-05</w:t>
        </w:r>
        <w:r>
          <w:tab/>
          <w:t>0.230775146109</w:t>
        </w:r>
        <w:r>
          <w:tab/>
          <w:t>7.68994155644e-05</w:t>
        </w:r>
        <w:r>
          <w:tab/>
          <w:t>0.76907105506</w:t>
        </w:r>
      </w:ins>
    </w:p>
    <w:p w14:paraId="4A431635" w14:textId="77777777" w:rsidR="00AB567E" w:rsidRDefault="00AB567E" w:rsidP="00AB567E">
      <w:pPr>
        <w:rPr>
          <w:ins w:id="787" w:author="Yichao Li" w:date="2018-10-03T10:08:00Z"/>
        </w:rPr>
      </w:pPr>
      <w:ins w:id="788" w:author="Yichao Li" w:date="2018-10-03T10:08:00Z">
        <w:r>
          <w:t>7.68994155644e-05</w:t>
        </w:r>
        <w:r>
          <w:tab/>
          <w:t>0.07697631498</w:t>
        </w:r>
        <w:r>
          <w:tab/>
          <w:t>7.68994155644e-05</w:t>
        </w:r>
        <w:r>
          <w:tab/>
          <w:t>0.922869886189</w:t>
        </w:r>
      </w:ins>
    </w:p>
    <w:p w14:paraId="0AB7DE4D" w14:textId="77777777" w:rsidR="00AB567E" w:rsidRDefault="00AB567E" w:rsidP="00AB567E">
      <w:pPr>
        <w:rPr>
          <w:ins w:id="789" w:author="Yichao Li" w:date="2018-10-03T10:08:00Z"/>
        </w:rPr>
      </w:pPr>
      <w:ins w:id="790" w:author="Yichao Li" w:date="2018-10-03T10:08:00Z">
        <w:r>
          <w:t>0.07697631498</w:t>
        </w:r>
        <w:r>
          <w:tab/>
          <w:t>0.230775146109</w:t>
        </w:r>
        <w:r>
          <w:tab/>
          <w:t>0.230775146109</w:t>
        </w:r>
        <w:r>
          <w:tab/>
          <w:t>0.461473392802</w:t>
        </w:r>
      </w:ins>
    </w:p>
    <w:p w14:paraId="4AD7EACB" w14:textId="77777777" w:rsidR="00AB567E" w:rsidRDefault="00AB567E" w:rsidP="00AB567E">
      <w:pPr>
        <w:rPr>
          <w:ins w:id="791" w:author="Yichao Li" w:date="2018-10-03T10:08:00Z"/>
        </w:rPr>
      </w:pPr>
      <w:ins w:id="792" w:author="Yichao Li" w:date="2018-10-03T10:08:00Z">
        <w:r>
          <w:t>7.68994155644e-05</w:t>
        </w:r>
        <w:r>
          <w:tab/>
        </w:r>
        <w:proofErr w:type="spellStart"/>
        <w:r>
          <w:t>7.68994155644e-05</w:t>
        </w:r>
        <w:proofErr w:type="spellEnd"/>
        <w:r>
          <w:tab/>
          <w:t>0.07697631498</w:t>
        </w:r>
        <w:r>
          <w:tab/>
          <w:t>0.922869886189</w:t>
        </w:r>
      </w:ins>
    </w:p>
    <w:p w14:paraId="585737C6" w14:textId="77777777" w:rsidR="00AB567E" w:rsidRDefault="00AB567E" w:rsidP="00AB567E">
      <w:pPr>
        <w:rPr>
          <w:ins w:id="793" w:author="Yichao Li" w:date="2018-10-03T10:08:00Z"/>
        </w:rPr>
      </w:pPr>
      <w:ins w:id="794" w:author="Yichao Li" w:date="2018-10-03T10:08:00Z">
        <w:r>
          <w:t>7.68994155644e-05</w:t>
        </w:r>
        <w:r>
          <w:tab/>
          <w:t>0.07697631498</w:t>
        </w:r>
        <w:r>
          <w:tab/>
          <w:t>7.68994155644e-05</w:t>
        </w:r>
        <w:r>
          <w:tab/>
          <w:t>0.922869886189</w:t>
        </w:r>
      </w:ins>
    </w:p>
    <w:p w14:paraId="25039274" w14:textId="77777777" w:rsidR="00AB567E" w:rsidRDefault="00AB567E" w:rsidP="00AB567E">
      <w:pPr>
        <w:rPr>
          <w:ins w:id="795" w:author="Yichao Li" w:date="2018-10-03T10:08:00Z"/>
        </w:rPr>
      </w:pPr>
      <w:ins w:id="796" w:author="Yichao Li" w:date="2018-10-03T10:08:00Z">
        <w:r>
          <w:t>7.68994155644e-05</w:t>
        </w:r>
        <w:r>
          <w:tab/>
        </w:r>
        <w:proofErr w:type="spellStart"/>
        <w:r>
          <w:t>7.68994155644e-05</w:t>
        </w:r>
        <w:proofErr w:type="spellEnd"/>
        <w:r>
          <w:tab/>
        </w:r>
        <w:proofErr w:type="spellStart"/>
        <w:r>
          <w:t>7.68994155644e-05</w:t>
        </w:r>
        <w:proofErr w:type="spellEnd"/>
        <w:r>
          <w:tab/>
          <w:t>0.999769301753</w:t>
        </w:r>
      </w:ins>
    </w:p>
    <w:p w14:paraId="151638B8" w14:textId="77777777" w:rsidR="00AB567E" w:rsidRDefault="00AB567E" w:rsidP="00AB567E">
      <w:pPr>
        <w:rPr>
          <w:ins w:id="797" w:author="Yichao Li" w:date="2018-10-03T10:08:00Z"/>
        </w:rPr>
      </w:pPr>
      <w:ins w:id="798" w:author="Yichao Li" w:date="2018-10-03T10:08:00Z">
        <w:r>
          <w:t>7.68994155644e-05</w:t>
        </w:r>
        <w:r>
          <w:tab/>
          <w:t>0.153875730544</w:t>
        </w:r>
        <w:r>
          <w:tab/>
          <w:t>7.68994155644e-05</w:t>
        </w:r>
        <w:r>
          <w:tab/>
          <w:t>0.845970470624</w:t>
        </w:r>
      </w:ins>
    </w:p>
    <w:p w14:paraId="108AB6C0" w14:textId="77777777" w:rsidR="00AB567E" w:rsidRDefault="00AB567E" w:rsidP="00AB567E">
      <w:pPr>
        <w:rPr>
          <w:ins w:id="799" w:author="Yichao Li" w:date="2018-10-03T10:08:00Z"/>
        </w:rPr>
      </w:pPr>
      <w:ins w:id="800" w:author="Yichao Li" w:date="2018-10-03T10:08:00Z">
        <w:r>
          <w:t>7.68994155644e-05</w:t>
        </w:r>
        <w:r>
          <w:tab/>
          <w:t>0.76907105506</w:t>
        </w:r>
        <w:r>
          <w:tab/>
          <w:t>7.68994155644e-05</w:t>
        </w:r>
        <w:r>
          <w:tab/>
          <w:t>0.230775146109</w:t>
        </w:r>
      </w:ins>
    </w:p>
    <w:p w14:paraId="3491974D" w14:textId="77777777" w:rsidR="00AB567E" w:rsidRDefault="00AB567E" w:rsidP="00AB567E">
      <w:pPr>
        <w:rPr>
          <w:ins w:id="801" w:author="Yichao Li" w:date="2018-10-03T10:08:00Z"/>
        </w:rPr>
      </w:pPr>
      <w:ins w:id="802" w:author="Yichao Li" w:date="2018-10-03T10:08:00Z">
        <w:r>
          <w:t>7.68994155644e-05</w:t>
        </w:r>
        <w:r>
          <w:tab/>
          <w:t>0.153875730544</w:t>
        </w:r>
        <w:r>
          <w:tab/>
          <w:t>7.68994155644e-05</w:t>
        </w:r>
        <w:r>
          <w:tab/>
          <w:t>0.845970470624</w:t>
        </w:r>
      </w:ins>
    </w:p>
    <w:p w14:paraId="50663D9D" w14:textId="77777777" w:rsidR="00AB567E" w:rsidRDefault="00AB567E" w:rsidP="00AB567E">
      <w:pPr>
        <w:rPr>
          <w:ins w:id="803" w:author="Yichao Li" w:date="2018-10-03T10:08:00Z"/>
        </w:rPr>
      </w:pPr>
      <w:ins w:id="804" w:author="Yichao Li" w:date="2018-10-03T10:08:00Z">
        <w:r>
          <w:t>7.68994155644e-05</w:t>
        </w:r>
        <w:r>
          <w:tab/>
        </w:r>
        <w:proofErr w:type="spellStart"/>
        <w:r>
          <w:t>7.68994155644e-05</w:t>
        </w:r>
        <w:proofErr w:type="spellEnd"/>
        <w:r>
          <w:tab/>
        </w:r>
        <w:proofErr w:type="spellStart"/>
        <w:r>
          <w:t>7.68994155644e-05</w:t>
        </w:r>
        <w:proofErr w:type="spellEnd"/>
        <w:r>
          <w:tab/>
          <w:t>0.999769301753</w:t>
        </w:r>
      </w:ins>
    </w:p>
    <w:p w14:paraId="7D56854D" w14:textId="77777777" w:rsidR="00AB567E" w:rsidRDefault="00AB567E" w:rsidP="00AB567E">
      <w:pPr>
        <w:rPr>
          <w:ins w:id="805" w:author="Yichao Li" w:date="2018-10-03T10:08:00Z"/>
        </w:rPr>
      </w:pPr>
      <w:ins w:id="806" w:author="Yichao Li" w:date="2018-10-03T10:08:00Z">
        <w:r>
          <w:t>0.07697631498</w:t>
        </w:r>
        <w:r>
          <w:tab/>
          <w:t>0.307674561673</w:t>
        </w:r>
        <w:r>
          <w:tab/>
          <w:t>0.461473392802</w:t>
        </w:r>
        <w:r>
          <w:tab/>
          <w:t>0.153875730544</w:t>
        </w:r>
      </w:ins>
    </w:p>
    <w:p w14:paraId="7B44CFEF" w14:textId="77777777" w:rsidR="00AB567E" w:rsidRDefault="00AB567E" w:rsidP="00AB567E">
      <w:pPr>
        <w:rPr>
          <w:ins w:id="807" w:author="Yichao Li" w:date="2018-10-03T10:08:00Z"/>
        </w:rPr>
      </w:pPr>
    </w:p>
    <w:p w14:paraId="19E9F27F" w14:textId="77777777" w:rsidR="00AB567E" w:rsidRDefault="00AB567E" w:rsidP="00AB567E">
      <w:pPr>
        <w:rPr>
          <w:ins w:id="808" w:author="Yichao Li" w:date="2018-10-03T10:08:00Z"/>
        </w:rPr>
      </w:pPr>
      <w:ins w:id="809" w:author="Yichao Li" w:date="2018-10-03T10:08:00Z">
        <w:r>
          <w:t>MOTIF gimme_151_MEME_2_w14</w:t>
        </w:r>
      </w:ins>
    </w:p>
    <w:p w14:paraId="3F08B08D" w14:textId="77777777" w:rsidR="00AB567E" w:rsidRDefault="00AB567E" w:rsidP="00AB567E">
      <w:pPr>
        <w:rPr>
          <w:ins w:id="810" w:author="Yichao Li" w:date="2018-10-03T10:08:00Z"/>
        </w:rPr>
      </w:pPr>
      <w:ins w:id="811" w:author="Yichao Li" w:date="2018-10-03T10:08:00Z">
        <w:r>
          <w:lastRenderedPageBreak/>
          <w:t xml:space="preserve">letter-probability matrix: </w:t>
        </w:r>
        <w:proofErr w:type="spellStart"/>
        <w:r>
          <w:t>alength</w:t>
        </w:r>
        <w:proofErr w:type="spellEnd"/>
        <w:r>
          <w:t xml:space="preserve">= 4 w= 14 </w:t>
        </w:r>
        <w:proofErr w:type="spellStart"/>
        <w:r>
          <w:t>nsites</w:t>
        </w:r>
        <w:proofErr w:type="spellEnd"/>
        <w:r>
          <w:t>= 100 E= 0.001</w:t>
        </w:r>
      </w:ins>
    </w:p>
    <w:p w14:paraId="4B69F6D3" w14:textId="77777777" w:rsidR="00AB567E" w:rsidRDefault="00AB567E" w:rsidP="00AB567E">
      <w:pPr>
        <w:rPr>
          <w:ins w:id="812" w:author="Yichao Li" w:date="2018-10-03T10:08:00Z"/>
        </w:rPr>
      </w:pPr>
      <w:ins w:id="813"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3B2EE22E" w14:textId="77777777" w:rsidR="00AB567E" w:rsidRDefault="00AB567E" w:rsidP="00AB567E">
      <w:pPr>
        <w:rPr>
          <w:ins w:id="814" w:author="Yichao Li" w:date="2018-10-03T10:08:00Z"/>
        </w:rPr>
      </w:pPr>
      <w:ins w:id="815" w:author="Yichao Li" w:date="2018-10-03T10:08:00Z">
        <w:r>
          <w:t>0.384573977238</w:t>
        </w:r>
        <w:r>
          <w:tab/>
          <w:t>0.230775146109</w:t>
        </w:r>
        <w:r>
          <w:tab/>
          <w:t>0.384573977238</w:t>
        </w:r>
        <w:r>
          <w:tab/>
          <w:t>7.68994155644e-05</w:t>
        </w:r>
      </w:ins>
    </w:p>
    <w:p w14:paraId="10A7DD46" w14:textId="77777777" w:rsidR="00AB567E" w:rsidRDefault="00AB567E" w:rsidP="00AB567E">
      <w:pPr>
        <w:rPr>
          <w:ins w:id="816" w:author="Yichao Li" w:date="2018-10-03T10:08:00Z"/>
        </w:rPr>
      </w:pPr>
      <w:ins w:id="817"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12E082C0" w14:textId="77777777" w:rsidR="00AB567E" w:rsidRDefault="00AB567E" w:rsidP="00AB567E">
      <w:pPr>
        <w:rPr>
          <w:ins w:id="818" w:author="Yichao Li" w:date="2018-10-03T10:08:00Z"/>
        </w:rPr>
      </w:pPr>
      <w:ins w:id="819"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4A04BBB1" w14:textId="77777777" w:rsidR="00AB567E" w:rsidRDefault="00AB567E" w:rsidP="00AB567E">
      <w:pPr>
        <w:rPr>
          <w:ins w:id="820" w:author="Yichao Li" w:date="2018-10-03T10:08:00Z"/>
        </w:rPr>
      </w:pPr>
      <w:ins w:id="821"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32A15B21" w14:textId="77777777" w:rsidR="00AB567E" w:rsidRDefault="00AB567E" w:rsidP="00AB567E">
      <w:pPr>
        <w:rPr>
          <w:ins w:id="822" w:author="Yichao Li" w:date="2018-10-03T10:08:00Z"/>
        </w:rPr>
      </w:pPr>
      <w:ins w:id="823" w:author="Yichao Li" w:date="2018-10-03T10:08:00Z">
        <w:r>
          <w:t>0.845970470624</w:t>
        </w:r>
        <w:r>
          <w:tab/>
          <w:t>7.68994155644e-05</w:t>
        </w:r>
        <w:r>
          <w:tab/>
          <w:t>0.153875730544</w:t>
        </w:r>
        <w:r>
          <w:tab/>
          <w:t>7.68994155644e-05</w:t>
        </w:r>
      </w:ins>
    </w:p>
    <w:p w14:paraId="7331D50E" w14:textId="77777777" w:rsidR="00AB567E" w:rsidRDefault="00AB567E" w:rsidP="00AB567E">
      <w:pPr>
        <w:rPr>
          <w:ins w:id="824" w:author="Yichao Li" w:date="2018-10-03T10:08:00Z"/>
        </w:rPr>
      </w:pPr>
      <w:ins w:id="825" w:author="Yichao Li" w:date="2018-10-03T10:08:00Z">
        <w:r>
          <w:t>0.845970470624</w:t>
        </w:r>
        <w:r>
          <w:tab/>
          <w:t>0.07697631498</w:t>
        </w:r>
        <w:r>
          <w:tab/>
          <w:t>7.68994155644e-05</w:t>
        </w:r>
        <w:r>
          <w:tab/>
          <w:t>0.07697631498</w:t>
        </w:r>
      </w:ins>
    </w:p>
    <w:p w14:paraId="59C772A5" w14:textId="77777777" w:rsidR="00AB567E" w:rsidRDefault="00AB567E" w:rsidP="00AB567E">
      <w:pPr>
        <w:rPr>
          <w:ins w:id="826" w:author="Yichao Li" w:date="2018-10-03T10:08:00Z"/>
        </w:rPr>
      </w:pPr>
      <w:ins w:id="827" w:author="Yichao Li" w:date="2018-10-03T10:08:00Z">
        <w:r>
          <w:t>0.538372808367</w:t>
        </w:r>
        <w:r>
          <w:tab/>
          <w:t>7.68994155644e-05</w:t>
        </w:r>
        <w:r>
          <w:tab/>
          <w:t>0.307674561673</w:t>
        </w:r>
        <w:r>
          <w:tab/>
          <w:t>0.153875730544</w:t>
        </w:r>
      </w:ins>
    </w:p>
    <w:p w14:paraId="538607D2" w14:textId="77777777" w:rsidR="00AB567E" w:rsidRDefault="00AB567E" w:rsidP="00AB567E">
      <w:pPr>
        <w:rPr>
          <w:ins w:id="828" w:author="Yichao Li" w:date="2018-10-03T10:08:00Z"/>
        </w:rPr>
      </w:pPr>
      <w:ins w:id="829" w:author="Yichao Li" w:date="2018-10-03T10:08:00Z">
        <w:r>
          <w:t>0.76907105506</w:t>
        </w:r>
        <w:r>
          <w:tab/>
          <w:t>7.68994155644e-05</w:t>
        </w:r>
        <w:r>
          <w:tab/>
          <w:t>0.230775146109</w:t>
        </w:r>
        <w:r>
          <w:tab/>
          <w:t>7.68994155644e-05</w:t>
        </w:r>
      </w:ins>
    </w:p>
    <w:p w14:paraId="57E6E1FF" w14:textId="77777777" w:rsidR="00AB567E" w:rsidRDefault="00AB567E" w:rsidP="00AB567E">
      <w:pPr>
        <w:rPr>
          <w:ins w:id="830" w:author="Yichao Li" w:date="2018-10-03T10:08:00Z"/>
        </w:rPr>
      </w:pPr>
      <w:ins w:id="831" w:author="Yichao Li" w:date="2018-10-03T10:08:00Z">
        <w:r>
          <w:t>0.922869886189</w:t>
        </w:r>
        <w:r>
          <w:tab/>
          <w:t>7.68994155644e-05</w:t>
        </w:r>
        <w:r>
          <w:tab/>
          <w:t>0.07697631498</w:t>
        </w:r>
        <w:r>
          <w:tab/>
          <w:t>7.68994155644e-05</w:t>
        </w:r>
      </w:ins>
    </w:p>
    <w:p w14:paraId="4F78E441" w14:textId="77777777" w:rsidR="00AB567E" w:rsidRDefault="00AB567E" w:rsidP="00AB567E">
      <w:pPr>
        <w:rPr>
          <w:ins w:id="832" w:author="Yichao Li" w:date="2018-10-03T10:08:00Z"/>
        </w:rPr>
      </w:pPr>
      <w:ins w:id="833" w:author="Yichao Li" w:date="2018-10-03T10:08:00Z">
        <w:r>
          <w:t>0.384573977238</w:t>
        </w:r>
        <w:r>
          <w:tab/>
          <w:t>0.07697631498</w:t>
        </w:r>
        <w:r>
          <w:tab/>
          <w:t>0.538372808367</w:t>
        </w:r>
        <w:r>
          <w:tab/>
          <w:t>7.68994155644e-05</w:t>
        </w:r>
      </w:ins>
    </w:p>
    <w:p w14:paraId="6BD96BAD" w14:textId="77777777" w:rsidR="00AB567E" w:rsidRDefault="00AB567E" w:rsidP="00AB567E">
      <w:pPr>
        <w:rPr>
          <w:ins w:id="834" w:author="Yichao Li" w:date="2018-10-03T10:08:00Z"/>
        </w:rPr>
      </w:pPr>
      <w:ins w:id="835" w:author="Yichao Li" w:date="2018-10-03T10:08:00Z">
        <w:r>
          <w:t>0.845970470624</w:t>
        </w:r>
        <w:r>
          <w:tab/>
          <w:t>0.153875730544</w:t>
        </w:r>
        <w:r>
          <w:tab/>
          <w:t>7.68994155644e-05</w:t>
        </w:r>
        <w:r>
          <w:tab/>
        </w:r>
        <w:proofErr w:type="spellStart"/>
        <w:r>
          <w:t>7.68994155644e-05</w:t>
        </w:r>
        <w:proofErr w:type="spellEnd"/>
      </w:ins>
    </w:p>
    <w:p w14:paraId="0F04B26E" w14:textId="77777777" w:rsidR="00AB567E" w:rsidRDefault="00AB567E" w:rsidP="00AB567E">
      <w:pPr>
        <w:rPr>
          <w:ins w:id="836" w:author="Yichao Li" w:date="2018-10-03T10:08:00Z"/>
        </w:rPr>
      </w:pPr>
      <w:ins w:id="837" w:author="Yichao Li" w:date="2018-10-03T10:08:00Z">
        <w:r>
          <w:t>0.07697631498</w:t>
        </w:r>
        <w:r>
          <w:tab/>
          <w:t>0.922869886189</w:t>
        </w:r>
        <w:r>
          <w:tab/>
          <w:t>7.68994155644e-05</w:t>
        </w:r>
        <w:r>
          <w:tab/>
        </w:r>
        <w:proofErr w:type="spellStart"/>
        <w:r>
          <w:t>7.68994155644e-05</w:t>
        </w:r>
        <w:proofErr w:type="spellEnd"/>
      </w:ins>
    </w:p>
    <w:p w14:paraId="423DCCB3" w14:textId="77777777" w:rsidR="00AB567E" w:rsidRDefault="00AB567E" w:rsidP="00AB567E">
      <w:pPr>
        <w:rPr>
          <w:ins w:id="838" w:author="Yichao Li" w:date="2018-10-03T10:08:00Z"/>
        </w:rPr>
      </w:pPr>
      <w:ins w:id="839"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7E2C558" w14:textId="77777777" w:rsidR="00AB567E" w:rsidRDefault="00AB567E" w:rsidP="00AB567E">
      <w:pPr>
        <w:rPr>
          <w:ins w:id="840" w:author="Yichao Li" w:date="2018-10-03T10:08:00Z"/>
        </w:rPr>
      </w:pPr>
    </w:p>
    <w:p w14:paraId="31B9A466" w14:textId="77777777" w:rsidR="00AB567E" w:rsidRDefault="00AB567E" w:rsidP="00AB567E">
      <w:pPr>
        <w:rPr>
          <w:ins w:id="841" w:author="Yichao Li" w:date="2018-10-03T10:08:00Z"/>
        </w:rPr>
      </w:pPr>
      <w:ins w:id="842" w:author="Yichao Li" w:date="2018-10-03T10:08:00Z">
        <w:r>
          <w:t>MOTIF gimme_105_Improbizer_AACACACGTTTATTAGATGTTT</w:t>
        </w:r>
      </w:ins>
    </w:p>
    <w:p w14:paraId="39E4B851" w14:textId="77777777" w:rsidR="00AB567E" w:rsidRDefault="00AB567E" w:rsidP="00AB567E">
      <w:pPr>
        <w:rPr>
          <w:ins w:id="843" w:author="Yichao Li" w:date="2018-10-03T10:08:00Z"/>
        </w:rPr>
      </w:pPr>
      <w:ins w:id="844" w:author="Yichao Li" w:date="2018-10-03T10:08:00Z">
        <w:r>
          <w:t xml:space="preserve">letter-probability matrix: </w:t>
        </w:r>
        <w:proofErr w:type="spellStart"/>
        <w:r>
          <w:t>alength</w:t>
        </w:r>
        <w:proofErr w:type="spellEnd"/>
        <w:r>
          <w:t xml:space="preserve">= 4 w= 22 </w:t>
        </w:r>
        <w:proofErr w:type="spellStart"/>
        <w:r>
          <w:t>nsites</w:t>
        </w:r>
        <w:proofErr w:type="spellEnd"/>
        <w:r>
          <w:t>= 100 E= 0.001</w:t>
        </w:r>
      </w:ins>
    </w:p>
    <w:p w14:paraId="167FDE69" w14:textId="77777777" w:rsidR="00AB567E" w:rsidRDefault="00AB567E" w:rsidP="00AB567E">
      <w:pPr>
        <w:rPr>
          <w:ins w:id="845" w:author="Yichao Li" w:date="2018-10-03T10:08:00Z"/>
        </w:rPr>
      </w:pPr>
      <w:ins w:id="846" w:author="Yichao Li" w:date="2018-10-03T10:08:00Z">
        <w:r>
          <w:t>0.610998556006</w:t>
        </w:r>
        <w:r>
          <w:tab/>
          <w:t>0.231000076</w:t>
        </w:r>
        <w:r>
          <w:tab/>
          <w:t>0.0790006839973</w:t>
        </w:r>
        <w:r>
          <w:tab/>
          <w:t>0.0790006839973</w:t>
        </w:r>
      </w:ins>
    </w:p>
    <w:p w14:paraId="42841399" w14:textId="77777777" w:rsidR="00AB567E" w:rsidRDefault="00AB567E" w:rsidP="00AB567E">
      <w:pPr>
        <w:rPr>
          <w:ins w:id="847" w:author="Yichao Li" w:date="2018-10-03T10:08:00Z"/>
        </w:rPr>
      </w:pPr>
      <w:ins w:id="848" w:author="Yichao Li" w:date="2018-10-03T10:08:00Z">
        <w:r>
          <w:t>0.382999468002</w:t>
        </w:r>
        <w:r>
          <w:tab/>
          <w:t>0.155000379998</w:t>
        </w:r>
        <w:r>
          <w:tab/>
          <w:t>0.382999468002</w:t>
        </w:r>
        <w:r>
          <w:tab/>
          <w:t>0.0790006839973</w:t>
        </w:r>
      </w:ins>
    </w:p>
    <w:p w14:paraId="5FF0A9EC" w14:textId="77777777" w:rsidR="00AB567E" w:rsidRDefault="00AB567E" w:rsidP="00AB567E">
      <w:pPr>
        <w:rPr>
          <w:ins w:id="849" w:author="Yichao Li" w:date="2018-10-03T10:08:00Z"/>
        </w:rPr>
      </w:pPr>
      <w:ins w:id="850" w:author="Yichao Li" w:date="2018-10-03T10:08:00Z">
        <w:r>
          <w:t>0.155155534913</w:t>
        </w:r>
        <w:r>
          <w:tab/>
          <w:t>0.762760709667</w:t>
        </w:r>
        <w:r>
          <w:tab/>
          <w:t>0.00300399197601</w:t>
        </w:r>
        <w:r>
          <w:tab/>
          <w:t>0.0790797634444</w:t>
        </w:r>
      </w:ins>
    </w:p>
    <w:p w14:paraId="2EB3BEAB" w14:textId="77777777" w:rsidR="00AB567E" w:rsidRDefault="00AB567E" w:rsidP="00AB567E">
      <w:pPr>
        <w:rPr>
          <w:ins w:id="851" w:author="Yichao Li" w:date="2018-10-03T10:08:00Z"/>
        </w:rPr>
      </w:pPr>
      <w:ins w:id="852" w:author="Yichao Li" w:date="2018-10-03T10:08:00Z">
        <w:r>
          <w:t>0.990988024072</w:t>
        </w:r>
        <w:r>
          <w:tab/>
          <w:t>0.00300399197601</w:t>
        </w:r>
        <w:r>
          <w:tab/>
          <w:t>0.00300399197601</w:t>
        </w:r>
        <w:r>
          <w:tab/>
          <w:t>0.00300399197601</w:t>
        </w:r>
      </w:ins>
    </w:p>
    <w:p w14:paraId="40A66A3B" w14:textId="77777777" w:rsidR="00AB567E" w:rsidRDefault="00AB567E" w:rsidP="00AB567E">
      <w:pPr>
        <w:rPr>
          <w:ins w:id="853" w:author="Yichao Li" w:date="2018-10-03T10:08:00Z"/>
        </w:rPr>
      </w:pPr>
      <w:ins w:id="854" w:author="Yichao Li" w:date="2018-10-03T10:08:00Z">
        <w:r>
          <w:t>0.155155534913</w:t>
        </w:r>
        <w:r>
          <w:tab/>
          <w:t>0.838836481135</w:t>
        </w:r>
        <w:r>
          <w:tab/>
          <w:t>0.00300399197601</w:t>
        </w:r>
        <w:r>
          <w:tab/>
          <w:t>0.00300399197601</w:t>
        </w:r>
      </w:ins>
    </w:p>
    <w:p w14:paraId="4B46378B" w14:textId="77777777" w:rsidR="00AB567E" w:rsidRDefault="00AB567E" w:rsidP="00AB567E">
      <w:pPr>
        <w:rPr>
          <w:ins w:id="855" w:author="Yichao Li" w:date="2018-10-03T10:08:00Z"/>
        </w:rPr>
      </w:pPr>
      <w:ins w:id="856" w:author="Yichao Li" w:date="2018-10-03T10:08:00Z">
        <w:r>
          <w:t>0.534998860005</w:t>
        </w:r>
        <w:r>
          <w:tab/>
          <w:t>0.231000076</w:t>
        </w:r>
        <w:r>
          <w:tab/>
          <w:t>0.155000379998</w:t>
        </w:r>
        <w:r>
          <w:tab/>
          <w:t>0.0790006839973</w:t>
        </w:r>
      </w:ins>
    </w:p>
    <w:p w14:paraId="5FCDAEBA" w14:textId="77777777" w:rsidR="00AB567E" w:rsidRDefault="00AB567E" w:rsidP="00AB567E">
      <w:pPr>
        <w:rPr>
          <w:ins w:id="857" w:author="Yichao Li" w:date="2018-10-03T10:08:00Z"/>
        </w:rPr>
      </w:pPr>
      <w:ins w:id="858" w:author="Yichao Li" w:date="2018-10-03T10:08:00Z">
        <w:r>
          <w:t>0.00300399197601</w:t>
        </w:r>
        <w:r>
          <w:tab/>
          <w:t>0.914912252604</w:t>
        </w:r>
        <w:r>
          <w:tab/>
          <w:t>0.0790797634444</w:t>
        </w:r>
        <w:r>
          <w:tab/>
          <w:t>0.00300399197601</w:t>
        </w:r>
      </w:ins>
    </w:p>
    <w:p w14:paraId="70B5109A" w14:textId="77777777" w:rsidR="00AB567E" w:rsidRDefault="00AB567E" w:rsidP="00AB567E">
      <w:pPr>
        <w:rPr>
          <w:ins w:id="859" w:author="Yichao Li" w:date="2018-10-03T10:08:00Z"/>
        </w:rPr>
      </w:pPr>
      <w:ins w:id="860" w:author="Yichao Li" w:date="2018-10-03T10:08:00Z">
        <w:r>
          <w:t>0.00300399197601</w:t>
        </w:r>
        <w:r>
          <w:tab/>
          <w:t>0.00300399197601</w:t>
        </w:r>
        <w:r>
          <w:tab/>
          <w:t>0.914912252604</w:t>
        </w:r>
        <w:r>
          <w:tab/>
          <w:t>0.0790797634444</w:t>
        </w:r>
      </w:ins>
    </w:p>
    <w:p w14:paraId="6D4AC786" w14:textId="77777777" w:rsidR="00AB567E" w:rsidRDefault="00AB567E" w:rsidP="00AB567E">
      <w:pPr>
        <w:rPr>
          <w:ins w:id="861" w:author="Yichao Li" w:date="2018-10-03T10:08:00Z"/>
        </w:rPr>
      </w:pPr>
      <w:ins w:id="862" w:author="Yichao Li" w:date="2018-10-03T10:08:00Z">
        <w:r>
          <w:t>0.00300399197601</w:t>
        </w:r>
        <w:r>
          <w:tab/>
          <w:t>0.0790797634444</w:t>
        </w:r>
        <w:r>
          <w:tab/>
          <w:t>0.00300399197601</w:t>
        </w:r>
        <w:r>
          <w:tab/>
          <w:t>0.914912252604</w:t>
        </w:r>
      </w:ins>
    </w:p>
    <w:p w14:paraId="68D548F4" w14:textId="77777777" w:rsidR="00AB567E" w:rsidRDefault="00AB567E" w:rsidP="00AB567E">
      <w:pPr>
        <w:rPr>
          <w:ins w:id="863" w:author="Yichao Li" w:date="2018-10-03T10:08:00Z"/>
        </w:rPr>
      </w:pPr>
      <w:ins w:id="864" w:author="Yichao Li" w:date="2018-10-03T10:08:00Z">
        <w:r>
          <w:t>0.306999772001</w:t>
        </w:r>
        <w:r>
          <w:tab/>
          <w:t>0.0790006839973</w:t>
        </w:r>
        <w:r>
          <w:tab/>
          <w:t>0.155000379998</w:t>
        </w:r>
        <w:r>
          <w:tab/>
          <w:t>0.458999164003</w:t>
        </w:r>
      </w:ins>
    </w:p>
    <w:p w14:paraId="595C9A6C" w14:textId="77777777" w:rsidR="00AB567E" w:rsidRDefault="00AB567E" w:rsidP="00AB567E">
      <w:pPr>
        <w:rPr>
          <w:ins w:id="865" w:author="Yichao Li" w:date="2018-10-03T10:08:00Z"/>
        </w:rPr>
      </w:pPr>
      <w:ins w:id="866" w:author="Yichao Li" w:date="2018-10-03T10:08:00Z">
        <w:r>
          <w:t>0.231000076</w:t>
        </w:r>
        <w:r>
          <w:tab/>
          <w:t>0.306999772001</w:t>
        </w:r>
        <w:r>
          <w:tab/>
          <w:t>0.00300098799605</w:t>
        </w:r>
        <w:r>
          <w:tab/>
          <w:t>0.458999164003</w:t>
        </w:r>
      </w:ins>
    </w:p>
    <w:p w14:paraId="509CFCA5" w14:textId="77777777" w:rsidR="00AB567E" w:rsidRDefault="00AB567E" w:rsidP="00AB567E">
      <w:pPr>
        <w:rPr>
          <w:ins w:id="867" w:author="Yichao Li" w:date="2018-10-03T10:08:00Z"/>
        </w:rPr>
      </w:pPr>
      <w:ins w:id="868" w:author="Yichao Li" w:date="2018-10-03T10:08:00Z">
        <w:r>
          <w:t>0.838836481135</w:t>
        </w:r>
        <w:r>
          <w:tab/>
          <w:t>0.00300399197601</w:t>
        </w:r>
        <w:r>
          <w:tab/>
          <w:t>0.0790797634444</w:t>
        </w:r>
        <w:r>
          <w:tab/>
          <w:t>0.0790797634444</w:t>
        </w:r>
      </w:ins>
    </w:p>
    <w:p w14:paraId="319536DC" w14:textId="77777777" w:rsidR="00AB567E" w:rsidRDefault="00AB567E" w:rsidP="00AB567E">
      <w:pPr>
        <w:rPr>
          <w:ins w:id="869" w:author="Yichao Li" w:date="2018-10-03T10:08:00Z"/>
        </w:rPr>
      </w:pPr>
      <w:ins w:id="870" w:author="Yichao Li" w:date="2018-10-03T10:08:00Z">
        <w:r>
          <w:t>0.231000076</w:t>
        </w:r>
        <w:r>
          <w:tab/>
          <w:t>0.00300098799605</w:t>
        </w:r>
        <w:r>
          <w:tab/>
          <w:t>0.155000379998</w:t>
        </w:r>
        <w:r>
          <w:tab/>
          <w:t>0.610998556006</w:t>
        </w:r>
      </w:ins>
    </w:p>
    <w:p w14:paraId="4466657F" w14:textId="77777777" w:rsidR="00AB567E" w:rsidRDefault="00AB567E" w:rsidP="00AB567E">
      <w:pPr>
        <w:rPr>
          <w:ins w:id="871" w:author="Yichao Li" w:date="2018-10-03T10:08:00Z"/>
        </w:rPr>
      </w:pPr>
      <w:ins w:id="872" w:author="Yichao Li" w:date="2018-10-03T10:08:00Z">
        <w:r>
          <w:lastRenderedPageBreak/>
          <w:t>0.155000379998</w:t>
        </w:r>
        <w:r>
          <w:tab/>
          <w:t>0.00300098799605</w:t>
        </w:r>
        <w:r>
          <w:tab/>
          <w:t>0.382999468002</w:t>
        </w:r>
        <w:r>
          <w:tab/>
          <w:t>0.458999164003</w:t>
        </w:r>
      </w:ins>
    </w:p>
    <w:p w14:paraId="27508F3B" w14:textId="77777777" w:rsidR="00AB567E" w:rsidRDefault="00AB567E" w:rsidP="00AB567E">
      <w:pPr>
        <w:rPr>
          <w:ins w:id="873" w:author="Yichao Li" w:date="2018-10-03T10:08:00Z"/>
        </w:rPr>
      </w:pPr>
      <w:ins w:id="874" w:author="Yichao Li" w:date="2018-10-03T10:08:00Z">
        <w:r>
          <w:t>0.458999164003</w:t>
        </w:r>
        <w:r>
          <w:tab/>
          <w:t>0.382999468002</w:t>
        </w:r>
        <w:r>
          <w:tab/>
          <w:t>0.00300098799605</w:t>
        </w:r>
        <w:r>
          <w:tab/>
          <w:t>0.155000379998</w:t>
        </w:r>
      </w:ins>
    </w:p>
    <w:p w14:paraId="589398F5" w14:textId="77777777" w:rsidR="00AB567E" w:rsidRDefault="00AB567E" w:rsidP="00AB567E">
      <w:pPr>
        <w:rPr>
          <w:ins w:id="875" w:author="Yichao Li" w:date="2018-10-03T10:08:00Z"/>
        </w:rPr>
      </w:pPr>
      <w:ins w:id="876" w:author="Yichao Li" w:date="2018-10-03T10:08:00Z">
        <w:r>
          <w:t>0.306999772001</w:t>
        </w:r>
        <w:r>
          <w:tab/>
          <w:t>0.155000379998</w:t>
        </w:r>
        <w:r>
          <w:tab/>
          <w:t>0.306999772001</w:t>
        </w:r>
        <w:r>
          <w:tab/>
          <w:t>0.231000076</w:t>
        </w:r>
      </w:ins>
    </w:p>
    <w:p w14:paraId="315FD6A2" w14:textId="77777777" w:rsidR="00AB567E" w:rsidRDefault="00AB567E" w:rsidP="00AB567E">
      <w:pPr>
        <w:rPr>
          <w:ins w:id="877" w:author="Yichao Li" w:date="2018-10-03T10:08:00Z"/>
        </w:rPr>
      </w:pPr>
      <w:ins w:id="878" w:author="Yichao Li" w:date="2018-10-03T10:08:00Z">
        <w:r>
          <w:t>0.458999164003</w:t>
        </w:r>
        <w:r>
          <w:tab/>
          <w:t>0.00300098799605</w:t>
        </w:r>
        <w:r>
          <w:tab/>
          <w:t>0.231000076</w:t>
        </w:r>
        <w:r>
          <w:tab/>
          <w:t>0.306999772001</w:t>
        </w:r>
      </w:ins>
    </w:p>
    <w:p w14:paraId="44B9C058" w14:textId="77777777" w:rsidR="00AB567E" w:rsidRDefault="00AB567E" w:rsidP="00AB567E">
      <w:pPr>
        <w:rPr>
          <w:ins w:id="879" w:author="Yichao Li" w:date="2018-10-03T10:08:00Z"/>
        </w:rPr>
      </w:pPr>
      <w:ins w:id="880" w:author="Yichao Li" w:date="2018-10-03T10:08:00Z">
        <w:r>
          <w:t>0.155000379998</w:t>
        </w:r>
        <w:r>
          <w:tab/>
          <w:t>0.231000076</w:t>
        </w:r>
        <w:r>
          <w:tab/>
          <w:t>0.155000379998</w:t>
        </w:r>
        <w:r>
          <w:tab/>
          <w:t>0.458999164003</w:t>
        </w:r>
      </w:ins>
    </w:p>
    <w:p w14:paraId="2514D25A" w14:textId="77777777" w:rsidR="00AB567E" w:rsidRDefault="00AB567E" w:rsidP="00AB567E">
      <w:pPr>
        <w:rPr>
          <w:ins w:id="881" w:author="Yichao Li" w:date="2018-10-03T10:08:00Z"/>
        </w:rPr>
      </w:pPr>
      <w:ins w:id="882" w:author="Yichao Li" w:date="2018-10-03T10:08:00Z">
        <w:r>
          <w:t>0.231000076</w:t>
        </w:r>
        <w:r>
          <w:tab/>
          <w:t>0.0790006839973</w:t>
        </w:r>
        <w:r>
          <w:tab/>
          <w:t>0.458999164003</w:t>
        </w:r>
        <w:r>
          <w:tab/>
          <w:t>0.231000076</w:t>
        </w:r>
      </w:ins>
    </w:p>
    <w:p w14:paraId="2AD68D21" w14:textId="77777777" w:rsidR="00AB567E" w:rsidRDefault="00AB567E" w:rsidP="00AB567E">
      <w:pPr>
        <w:rPr>
          <w:ins w:id="883" w:author="Yichao Li" w:date="2018-10-03T10:08:00Z"/>
        </w:rPr>
      </w:pPr>
      <w:ins w:id="884" w:author="Yichao Li" w:date="2018-10-03T10:08:00Z">
        <w:r>
          <w:t>0.155000379998</w:t>
        </w:r>
        <w:r>
          <w:tab/>
          <w:t>0.231000076</w:t>
        </w:r>
        <w:r>
          <w:tab/>
          <w:t>0.306999772001</w:t>
        </w:r>
        <w:r>
          <w:tab/>
          <w:t>0.306999772001</w:t>
        </w:r>
      </w:ins>
    </w:p>
    <w:p w14:paraId="03F0FAF1" w14:textId="77777777" w:rsidR="00AB567E" w:rsidRDefault="00AB567E" w:rsidP="00AB567E">
      <w:pPr>
        <w:rPr>
          <w:ins w:id="885" w:author="Yichao Li" w:date="2018-10-03T10:08:00Z"/>
        </w:rPr>
      </w:pPr>
      <w:ins w:id="886" w:author="Yichao Li" w:date="2018-10-03T10:08:00Z">
        <w:r>
          <w:t>0.155000379998</w:t>
        </w:r>
        <w:r>
          <w:tab/>
          <w:t>0.0790006839973</w:t>
        </w:r>
        <w:r>
          <w:tab/>
          <w:t>0.382999468002</w:t>
        </w:r>
        <w:r>
          <w:tab/>
          <w:t>0.382999468002</w:t>
        </w:r>
      </w:ins>
    </w:p>
    <w:p w14:paraId="4ED79BC2" w14:textId="77777777" w:rsidR="00AB567E" w:rsidRDefault="00AB567E" w:rsidP="00AB567E">
      <w:pPr>
        <w:rPr>
          <w:ins w:id="887" w:author="Yichao Li" w:date="2018-10-03T10:08:00Z"/>
        </w:rPr>
      </w:pPr>
      <w:ins w:id="888" w:author="Yichao Li" w:date="2018-10-03T10:08:00Z">
        <w:r>
          <w:t>0.231000076</w:t>
        </w:r>
        <w:r>
          <w:tab/>
          <w:t>0.231000076</w:t>
        </w:r>
        <w:r>
          <w:tab/>
          <w:t>0.00300098799605</w:t>
        </w:r>
        <w:r>
          <w:tab/>
          <w:t>0.534998860005</w:t>
        </w:r>
      </w:ins>
    </w:p>
    <w:p w14:paraId="407F41C2" w14:textId="77777777" w:rsidR="00AB567E" w:rsidRDefault="00AB567E" w:rsidP="00AB567E">
      <w:pPr>
        <w:rPr>
          <w:ins w:id="889" w:author="Yichao Li" w:date="2018-10-03T10:08:00Z"/>
        </w:rPr>
      </w:pPr>
    </w:p>
    <w:p w14:paraId="6D0A98F9" w14:textId="77777777" w:rsidR="00AB567E" w:rsidRDefault="00AB567E" w:rsidP="00AB567E">
      <w:pPr>
        <w:rPr>
          <w:ins w:id="890" w:author="Yichao Li" w:date="2018-10-03T10:08:00Z"/>
        </w:rPr>
      </w:pPr>
      <w:ins w:id="891" w:author="Yichao Li" w:date="2018-10-03T10:08:00Z">
        <w:r>
          <w:t>MOTIF gimme_25_BioProspector_w14_5</w:t>
        </w:r>
      </w:ins>
    </w:p>
    <w:p w14:paraId="4A9B7F11" w14:textId="77777777" w:rsidR="00AB567E" w:rsidRDefault="00AB567E" w:rsidP="00AB567E">
      <w:pPr>
        <w:rPr>
          <w:ins w:id="892" w:author="Yichao Li" w:date="2018-10-03T10:08:00Z"/>
        </w:rPr>
      </w:pPr>
      <w:ins w:id="893" w:author="Yichao Li" w:date="2018-10-03T10:08:00Z">
        <w:r>
          <w:t xml:space="preserve">letter-probability matrix: </w:t>
        </w:r>
        <w:proofErr w:type="spellStart"/>
        <w:r>
          <w:t>alength</w:t>
        </w:r>
        <w:proofErr w:type="spellEnd"/>
        <w:r>
          <w:t xml:space="preserve">= 4 w= 14 </w:t>
        </w:r>
        <w:proofErr w:type="spellStart"/>
        <w:r>
          <w:t>nsites</w:t>
        </w:r>
        <w:proofErr w:type="spellEnd"/>
        <w:r>
          <w:t>= 100 E= 0.001</w:t>
        </w:r>
      </w:ins>
    </w:p>
    <w:p w14:paraId="4A669DB2" w14:textId="77777777" w:rsidR="00AB567E" w:rsidRDefault="00AB567E" w:rsidP="00AB567E">
      <w:pPr>
        <w:rPr>
          <w:ins w:id="894" w:author="Yichao Li" w:date="2018-10-03T10:08:00Z"/>
        </w:rPr>
      </w:pPr>
      <w:ins w:id="895" w:author="Yichao Li" w:date="2018-10-03T10:08:00Z">
        <w:r>
          <w:t>0.130000479998</w:t>
        </w:r>
        <w:r>
          <w:tab/>
          <w:t>0.00380098479606</w:t>
        </w:r>
        <w:r>
          <w:tab/>
          <w:t>0.85819756721</w:t>
        </w:r>
        <w:r>
          <w:tab/>
          <w:t>0.00800096799613</w:t>
        </w:r>
      </w:ins>
    </w:p>
    <w:p w14:paraId="5DBC8C6E" w14:textId="77777777" w:rsidR="00AB567E" w:rsidRDefault="00AB567E" w:rsidP="00AB567E">
      <w:pPr>
        <w:rPr>
          <w:ins w:id="896" w:author="Yichao Li" w:date="2018-10-03T10:08:00Z"/>
        </w:rPr>
      </w:pPr>
      <w:ins w:id="897" w:author="Yichao Li" w:date="2018-10-03T10:08:00Z">
        <w:r>
          <w:t>0.374162087143</w:t>
        </w:r>
        <w:r>
          <w:tab/>
          <w:t>0.00380060473711</w:t>
        </w:r>
        <w:r>
          <w:tab/>
          <w:t>0.430956180557</w:t>
        </w:r>
        <w:r>
          <w:tab/>
          <w:t>0.191081127563</w:t>
        </w:r>
      </w:ins>
    </w:p>
    <w:p w14:paraId="25643ED7" w14:textId="77777777" w:rsidR="00AB567E" w:rsidRDefault="00AB567E" w:rsidP="00AB567E">
      <w:pPr>
        <w:rPr>
          <w:ins w:id="898" w:author="Yichao Li" w:date="2018-10-03T10:08:00Z"/>
        </w:rPr>
      </w:pPr>
      <w:ins w:id="899" w:author="Yichao Li" w:date="2018-10-03T10:08:00Z">
        <w:r>
          <w:t>0.740324006303</w:t>
        </w:r>
        <w:r>
          <w:tab/>
          <w:t>0.247875220977</w:t>
        </w:r>
        <w:r>
          <w:tab/>
          <w:t>0.00380060473711</w:t>
        </w:r>
        <w:r>
          <w:tab/>
          <w:t>0.00800016798253</w:t>
        </w:r>
      </w:ins>
    </w:p>
    <w:p w14:paraId="11CB80A5" w14:textId="77777777" w:rsidR="00AB567E" w:rsidRDefault="00AB567E" w:rsidP="00AB567E">
      <w:pPr>
        <w:rPr>
          <w:ins w:id="900" w:author="Yichao Li" w:date="2018-10-03T10:08:00Z"/>
        </w:rPr>
      </w:pPr>
      <w:ins w:id="901" w:author="Yichao Li" w:date="2018-10-03T10:08:00Z">
        <w:r>
          <w:t>0.923404965884</w:t>
        </w:r>
        <w:r>
          <w:tab/>
          <w:t>0.00380060473711</w:t>
        </w:r>
        <w:r>
          <w:tab/>
          <w:t>0.00380060473711</w:t>
        </w:r>
        <w:r>
          <w:tab/>
          <w:t>0.0689938246422</w:t>
        </w:r>
      </w:ins>
    </w:p>
    <w:p w14:paraId="4712F8CE" w14:textId="77777777" w:rsidR="00AB567E" w:rsidRDefault="00AB567E" w:rsidP="00AB567E">
      <w:pPr>
        <w:rPr>
          <w:ins w:id="902" w:author="Yichao Li" w:date="2018-10-03T10:08:00Z"/>
        </w:rPr>
      </w:pPr>
      <w:ins w:id="903" w:author="Yichao Li" w:date="2018-10-03T10:08:00Z">
        <w:r>
          <w:t>0.191100235599</w:t>
        </w:r>
        <w:r>
          <w:tab/>
          <w:t>0.308899764401</w:t>
        </w:r>
        <w:r>
          <w:tab/>
          <w:t>0.491999032004</w:t>
        </w:r>
        <w:r>
          <w:tab/>
          <w:t>0.00800096799613</w:t>
        </w:r>
      </w:ins>
    </w:p>
    <w:p w14:paraId="3DDFDFE3" w14:textId="77777777" w:rsidR="00AB567E" w:rsidRDefault="00AB567E" w:rsidP="00AB567E">
      <w:pPr>
        <w:rPr>
          <w:ins w:id="904" w:author="Yichao Li" w:date="2018-10-03T10:08:00Z"/>
        </w:rPr>
      </w:pPr>
      <w:ins w:id="905" w:author="Yichao Li" w:date="2018-10-03T10:08:00Z">
        <w:r>
          <w:t>0.679298282807</w:t>
        </w:r>
        <w:r>
          <w:tab/>
          <w:t>0.00380098479606</w:t>
        </w:r>
        <w:r>
          <w:tab/>
          <w:t>0.064800740797</w:t>
        </w:r>
        <w:r>
          <w:tab/>
          <w:t>0.2520999916</w:t>
        </w:r>
      </w:ins>
    </w:p>
    <w:p w14:paraId="509CD444" w14:textId="77777777" w:rsidR="00AB567E" w:rsidRDefault="00AB567E" w:rsidP="00AB567E">
      <w:pPr>
        <w:rPr>
          <w:ins w:id="906" w:author="Yichao Li" w:date="2018-10-03T10:08:00Z"/>
        </w:rPr>
      </w:pPr>
      <w:ins w:id="907" w:author="Yichao Li" w:date="2018-10-03T10:08:00Z">
        <w:r>
          <w:t>0.00800016798253</w:t>
        </w:r>
        <w:r>
          <w:tab/>
          <w:t>0.00380060473711</w:t>
        </w:r>
        <w:r>
          <w:tab/>
          <w:t>0.797118099718</w:t>
        </w:r>
        <w:r>
          <w:tab/>
          <w:t>0.191081127563</w:t>
        </w:r>
      </w:ins>
    </w:p>
    <w:p w14:paraId="2B881583" w14:textId="77777777" w:rsidR="00AB567E" w:rsidRDefault="00AB567E" w:rsidP="00AB567E">
      <w:pPr>
        <w:rPr>
          <w:ins w:id="908" w:author="Yichao Li" w:date="2018-10-03T10:08:00Z"/>
        </w:rPr>
      </w:pPr>
      <w:ins w:id="909" w:author="Yichao Li" w:date="2018-10-03T10:08:00Z">
        <w:r>
          <w:t>0.191081127563</w:t>
        </w:r>
        <w:r>
          <w:tab/>
          <w:t>0.614037140137</w:t>
        </w:r>
        <w:r>
          <w:tab/>
          <w:t>0.00380060473711</w:t>
        </w:r>
        <w:r>
          <w:tab/>
          <w:t>0.191081127563</w:t>
        </w:r>
      </w:ins>
    </w:p>
    <w:p w14:paraId="1EAE1025" w14:textId="77777777" w:rsidR="00AB567E" w:rsidRDefault="00AB567E" w:rsidP="00AB567E">
      <w:pPr>
        <w:rPr>
          <w:ins w:id="910" w:author="Yichao Li" w:date="2018-10-03T10:08:00Z"/>
        </w:rPr>
      </w:pPr>
      <w:ins w:id="911" w:author="Yichao Li" w:date="2018-10-03T10:08:00Z">
        <w:r>
          <w:t>0.00800096799613</w:t>
        </w:r>
        <w:r>
          <w:tab/>
          <w:t>0.369999520002</w:t>
        </w:r>
        <w:r>
          <w:tab/>
          <w:t>0.491999032004</w:t>
        </w:r>
        <w:r>
          <w:tab/>
          <w:t>0.130000479998</w:t>
        </w:r>
      </w:ins>
    </w:p>
    <w:p w14:paraId="16AE0ED8" w14:textId="77777777" w:rsidR="00AB567E" w:rsidRDefault="00AB567E" w:rsidP="00AB567E">
      <w:pPr>
        <w:rPr>
          <w:ins w:id="912" w:author="Yichao Li" w:date="2018-10-03T10:08:00Z"/>
        </w:rPr>
      </w:pPr>
      <w:ins w:id="913" w:author="Yichao Li" w:date="2018-10-03T10:08:00Z">
        <w:r>
          <w:t>0.557243046723</w:t>
        </w:r>
        <w:r>
          <w:tab/>
          <w:t>0.00380060473711</w:t>
        </w:r>
        <w:r>
          <w:tab/>
          <w:t>0.00380060473711</w:t>
        </w:r>
        <w:r>
          <w:tab/>
          <w:t>0.435155743803</w:t>
        </w:r>
      </w:ins>
    </w:p>
    <w:p w14:paraId="2E7C3F2C" w14:textId="77777777" w:rsidR="00AB567E" w:rsidRDefault="00AB567E" w:rsidP="00AB567E">
      <w:pPr>
        <w:rPr>
          <w:ins w:id="914" w:author="Yichao Li" w:date="2018-10-03T10:08:00Z"/>
        </w:rPr>
      </w:pPr>
      <w:ins w:id="915" w:author="Yichao Li" w:date="2018-10-03T10:08:00Z">
        <w:r>
          <w:t>0.00800096799613</w:t>
        </w:r>
        <w:r>
          <w:tab/>
          <w:t>0.00380098479606</w:t>
        </w:r>
        <w:r>
          <w:tab/>
          <w:t>0.491999032004</w:t>
        </w:r>
        <w:r>
          <w:tab/>
          <w:t>0.496199015204</w:t>
        </w:r>
      </w:ins>
    </w:p>
    <w:p w14:paraId="6F90587E" w14:textId="77777777" w:rsidR="00AB567E" w:rsidRDefault="00AB567E" w:rsidP="00AB567E">
      <w:pPr>
        <w:rPr>
          <w:ins w:id="916" w:author="Yichao Li" w:date="2018-10-03T10:08:00Z"/>
        </w:rPr>
      </w:pPr>
      <w:ins w:id="917" w:author="Yichao Li" w:date="2018-10-03T10:08:00Z">
        <w:r>
          <w:t>0.740324006303</w:t>
        </w:r>
        <w:r>
          <w:tab/>
          <w:t>0.00380060473711</w:t>
        </w:r>
        <w:r>
          <w:tab/>
          <w:t>0.247875220977</w:t>
        </w:r>
        <w:r>
          <w:tab/>
          <w:t>0.00800016798253</w:t>
        </w:r>
      </w:ins>
    </w:p>
    <w:p w14:paraId="0F9FCDFE" w14:textId="77777777" w:rsidR="00AB567E" w:rsidRDefault="00AB567E" w:rsidP="00AB567E">
      <w:pPr>
        <w:rPr>
          <w:ins w:id="918" w:author="Yichao Li" w:date="2018-10-03T10:08:00Z"/>
        </w:rPr>
      </w:pPr>
      <w:ins w:id="919" w:author="Yichao Li" w:date="2018-10-03T10:08:00Z">
        <w:r>
          <w:t>0.618236703383</w:t>
        </w:r>
        <w:r>
          <w:tab/>
          <w:t>0.00380060473711</w:t>
        </w:r>
        <w:r>
          <w:tab/>
          <w:t>0.369962523898</w:t>
        </w:r>
        <w:r>
          <w:tab/>
          <w:t>0.00800016798253</w:t>
        </w:r>
      </w:ins>
    </w:p>
    <w:p w14:paraId="00AE3243" w14:textId="77777777" w:rsidR="00AB567E" w:rsidRDefault="00AB567E" w:rsidP="00AB567E">
      <w:pPr>
        <w:rPr>
          <w:ins w:id="920" w:author="Yichao Li" w:date="2018-10-03T10:08:00Z"/>
        </w:rPr>
      </w:pPr>
      <w:ins w:id="921" w:author="Yichao Li" w:date="2018-10-03T10:08:00Z">
        <w:r>
          <w:t>0.130000479998</w:t>
        </w:r>
        <w:r>
          <w:tab/>
          <w:t>0.064800740797</w:t>
        </w:r>
        <w:r>
          <w:tab/>
          <w:t>0.797197811209</w:t>
        </w:r>
        <w:r>
          <w:tab/>
          <w:t>0.00800096799613</w:t>
        </w:r>
      </w:ins>
    </w:p>
    <w:p w14:paraId="35CAF587" w14:textId="77777777" w:rsidR="00AB567E" w:rsidRDefault="00AB567E" w:rsidP="00AB567E">
      <w:pPr>
        <w:rPr>
          <w:ins w:id="922" w:author="Yichao Li" w:date="2018-10-03T10:08:00Z"/>
        </w:rPr>
      </w:pPr>
    </w:p>
    <w:p w14:paraId="463A16EF" w14:textId="77777777" w:rsidR="00AB567E" w:rsidRDefault="00AB567E" w:rsidP="00AB567E">
      <w:pPr>
        <w:rPr>
          <w:ins w:id="923" w:author="Yichao Li" w:date="2018-10-03T10:08:00Z"/>
        </w:rPr>
      </w:pPr>
      <w:ins w:id="924" w:author="Yichao Li" w:date="2018-10-03T10:08:00Z">
        <w:r>
          <w:t>MOTIF gimme_157_MEME_8_w14</w:t>
        </w:r>
      </w:ins>
    </w:p>
    <w:p w14:paraId="3D8E9A6D" w14:textId="77777777" w:rsidR="00AB567E" w:rsidRDefault="00AB567E" w:rsidP="00AB567E">
      <w:pPr>
        <w:rPr>
          <w:ins w:id="925" w:author="Yichao Li" w:date="2018-10-03T10:08:00Z"/>
        </w:rPr>
      </w:pPr>
      <w:ins w:id="926" w:author="Yichao Li" w:date="2018-10-03T10:08:00Z">
        <w:r>
          <w:t xml:space="preserve">letter-probability matrix: </w:t>
        </w:r>
        <w:proofErr w:type="spellStart"/>
        <w:r>
          <w:t>alength</w:t>
        </w:r>
        <w:proofErr w:type="spellEnd"/>
        <w:r>
          <w:t xml:space="preserve">= 4 w= 14 </w:t>
        </w:r>
        <w:proofErr w:type="spellStart"/>
        <w:r>
          <w:t>nsites</w:t>
        </w:r>
        <w:proofErr w:type="spellEnd"/>
        <w:r>
          <w:t>= 100 E= 0.001</w:t>
        </w:r>
      </w:ins>
    </w:p>
    <w:p w14:paraId="22C72C01" w14:textId="77777777" w:rsidR="00AB567E" w:rsidRDefault="00AB567E" w:rsidP="00AB567E">
      <w:pPr>
        <w:rPr>
          <w:ins w:id="927" w:author="Yichao Li" w:date="2018-10-03T10:08:00Z"/>
        </w:rPr>
      </w:pPr>
      <w:ins w:id="928" w:author="Yichao Li" w:date="2018-10-03T10:08:00Z">
        <w:r>
          <w:t>7.68994155644e-05</w:t>
        </w:r>
        <w:r>
          <w:tab/>
          <w:t>0.230775146109</w:t>
        </w:r>
        <w:r>
          <w:tab/>
          <w:t>0.76907105506</w:t>
        </w:r>
        <w:r>
          <w:tab/>
          <w:t>7.68994155644e-05</w:t>
        </w:r>
      </w:ins>
    </w:p>
    <w:p w14:paraId="4DEFE520" w14:textId="77777777" w:rsidR="00AB567E" w:rsidRDefault="00AB567E" w:rsidP="00AB567E">
      <w:pPr>
        <w:rPr>
          <w:ins w:id="929" w:author="Yichao Li" w:date="2018-10-03T10:08:00Z"/>
        </w:rPr>
      </w:pPr>
      <w:ins w:id="930"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0735D066" w14:textId="77777777" w:rsidR="00AB567E" w:rsidRDefault="00AB567E" w:rsidP="00AB567E">
      <w:pPr>
        <w:rPr>
          <w:ins w:id="931" w:author="Yichao Li" w:date="2018-10-03T10:08:00Z"/>
        </w:rPr>
      </w:pPr>
      <w:ins w:id="932" w:author="Yichao Li" w:date="2018-10-03T10:08:00Z">
        <w:r>
          <w:lastRenderedPageBreak/>
          <w:t>7.68994155644e-05</w:t>
        </w:r>
        <w:r>
          <w:tab/>
        </w:r>
        <w:proofErr w:type="spellStart"/>
        <w:r>
          <w:t>7.68994155644e-05</w:t>
        </w:r>
        <w:proofErr w:type="spellEnd"/>
        <w:r>
          <w:tab/>
          <w:t>0.922869886189</w:t>
        </w:r>
        <w:r>
          <w:tab/>
          <w:t>0.07697631498</w:t>
        </w:r>
      </w:ins>
    </w:p>
    <w:p w14:paraId="36888F61" w14:textId="77777777" w:rsidR="00AB567E" w:rsidRDefault="00AB567E" w:rsidP="00AB567E">
      <w:pPr>
        <w:rPr>
          <w:ins w:id="933" w:author="Yichao Li" w:date="2018-10-03T10:08:00Z"/>
        </w:rPr>
      </w:pPr>
      <w:ins w:id="934" w:author="Yichao Li" w:date="2018-10-03T10:08:00Z">
        <w:r>
          <w:t>0.922869886189</w:t>
        </w:r>
        <w:r>
          <w:tab/>
          <w:t>7.68994155644e-05</w:t>
        </w:r>
        <w:r>
          <w:tab/>
        </w:r>
        <w:proofErr w:type="spellStart"/>
        <w:r>
          <w:t>7.68994155644e-05</w:t>
        </w:r>
        <w:proofErr w:type="spellEnd"/>
        <w:r>
          <w:tab/>
          <w:t>0.07697631498</w:t>
        </w:r>
      </w:ins>
    </w:p>
    <w:p w14:paraId="2FF14A2A" w14:textId="77777777" w:rsidR="00AB567E" w:rsidRDefault="00AB567E" w:rsidP="00AB567E">
      <w:pPr>
        <w:rPr>
          <w:ins w:id="935" w:author="Yichao Li" w:date="2018-10-03T10:08:00Z"/>
        </w:rPr>
      </w:pPr>
      <w:ins w:id="936" w:author="Yichao Li" w:date="2018-10-03T10:08:00Z">
        <w:r>
          <w:t>0.538372808367</w:t>
        </w:r>
        <w:r>
          <w:tab/>
          <w:t>7.68994155644e-05</w:t>
        </w:r>
        <w:r>
          <w:tab/>
          <w:t>0.230775146109</w:t>
        </w:r>
        <w:r>
          <w:tab/>
          <w:t>0.230775146109</w:t>
        </w:r>
      </w:ins>
    </w:p>
    <w:p w14:paraId="56B70380" w14:textId="77777777" w:rsidR="00AB567E" w:rsidRDefault="00AB567E" w:rsidP="00AB567E">
      <w:pPr>
        <w:rPr>
          <w:ins w:id="937" w:author="Yichao Li" w:date="2018-10-03T10:08:00Z"/>
        </w:rPr>
      </w:pPr>
      <w:ins w:id="938" w:author="Yichao Li" w:date="2018-10-03T10:08:00Z">
        <w:r>
          <w:t>7.68994155644e-05</w:t>
        </w:r>
        <w:r>
          <w:tab/>
          <w:t>0.692171639496</w:t>
        </w:r>
        <w:r>
          <w:tab/>
          <w:t>0.307674561673</w:t>
        </w:r>
        <w:r>
          <w:tab/>
          <w:t>7.68994155644e-05</w:t>
        </w:r>
      </w:ins>
    </w:p>
    <w:p w14:paraId="460E21F6" w14:textId="77777777" w:rsidR="00AB567E" w:rsidRDefault="00AB567E" w:rsidP="00AB567E">
      <w:pPr>
        <w:rPr>
          <w:ins w:id="939" w:author="Yichao Li" w:date="2018-10-03T10:08:00Z"/>
        </w:rPr>
      </w:pPr>
      <w:ins w:id="940" w:author="Yichao Li" w:date="2018-10-03T10:08:00Z">
        <w:r>
          <w:t>0.692171639496</w:t>
        </w:r>
        <w:r>
          <w:tab/>
          <w:t>0.07697631498</w:t>
        </w:r>
        <w:r>
          <w:tab/>
          <w:t>0.07697631498</w:t>
        </w:r>
        <w:r>
          <w:tab/>
          <w:t>0.153875730544</w:t>
        </w:r>
      </w:ins>
    </w:p>
    <w:p w14:paraId="2739B9C1" w14:textId="77777777" w:rsidR="00AB567E" w:rsidRDefault="00AB567E" w:rsidP="00AB567E">
      <w:pPr>
        <w:rPr>
          <w:ins w:id="941" w:author="Yichao Li" w:date="2018-10-03T10:08:00Z"/>
        </w:rPr>
      </w:pPr>
      <w:ins w:id="942" w:author="Yichao Li" w:date="2018-10-03T10:08:00Z">
        <w:r>
          <w:t>0.461473392802</w:t>
        </w:r>
        <w:r>
          <w:tab/>
          <w:t>7.68994155644e-05</w:t>
        </w:r>
        <w:r>
          <w:tab/>
          <w:t>0.384573977238</w:t>
        </w:r>
        <w:r>
          <w:tab/>
          <w:t>0.153875730544</w:t>
        </w:r>
      </w:ins>
    </w:p>
    <w:p w14:paraId="6C97DD5A" w14:textId="77777777" w:rsidR="00AB567E" w:rsidRDefault="00AB567E" w:rsidP="00AB567E">
      <w:pPr>
        <w:rPr>
          <w:ins w:id="943" w:author="Yichao Li" w:date="2018-10-03T10:08:00Z"/>
        </w:rPr>
      </w:pPr>
      <w:ins w:id="944" w:author="Yichao Li" w:date="2018-10-03T10:08:00Z">
        <w:r>
          <w:t>7.68994155644e-05</w:t>
        </w:r>
        <w:r>
          <w:tab/>
          <w:t>0.153875730544</w:t>
        </w:r>
        <w:r>
          <w:tab/>
          <w:t>0.845970470624</w:t>
        </w:r>
        <w:r>
          <w:tab/>
          <w:t>7.68994155644e-05</w:t>
        </w:r>
      </w:ins>
    </w:p>
    <w:p w14:paraId="1913C766" w14:textId="77777777" w:rsidR="00AB567E" w:rsidRDefault="00AB567E" w:rsidP="00AB567E">
      <w:pPr>
        <w:rPr>
          <w:ins w:id="945" w:author="Yichao Li" w:date="2018-10-03T10:08:00Z"/>
        </w:rPr>
      </w:pPr>
      <w:ins w:id="946"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26D557B8" w14:textId="77777777" w:rsidR="00AB567E" w:rsidRDefault="00AB567E" w:rsidP="00AB567E">
      <w:pPr>
        <w:rPr>
          <w:ins w:id="947" w:author="Yichao Li" w:date="2018-10-03T10:08:00Z"/>
        </w:rPr>
      </w:pPr>
      <w:ins w:id="948" w:author="Yichao Li" w:date="2018-10-03T10:08:00Z">
        <w:r>
          <w:t>0.615272223931</w:t>
        </w:r>
        <w:r>
          <w:tab/>
          <w:t>0.07697631498</w:t>
        </w:r>
        <w:r>
          <w:tab/>
          <w:t>0.230775146109</w:t>
        </w:r>
        <w:r>
          <w:tab/>
          <w:t>0.07697631498</w:t>
        </w:r>
      </w:ins>
    </w:p>
    <w:p w14:paraId="6192E224" w14:textId="77777777" w:rsidR="00AB567E" w:rsidRDefault="00AB567E" w:rsidP="00AB567E">
      <w:pPr>
        <w:rPr>
          <w:ins w:id="949" w:author="Yichao Li" w:date="2018-10-03T10:08:00Z"/>
        </w:rPr>
      </w:pPr>
      <w:ins w:id="950" w:author="Yichao Li" w:date="2018-10-03T10:08:00Z">
        <w:r>
          <w:t>0.07697631498</w:t>
        </w:r>
        <w:r>
          <w:tab/>
          <w:t>0.538372808367</w:t>
        </w:r>
        <w:r>
          <w:tab/>
          <w:t>0.384573977238</w:t>
        </w:r>
        <w:r>
          <w:tab/>
          <w:t>7.68994155644e-05</w:t>
        </w:r>
      </w:ins>
    </w:p>
    <w:p w14:paraId="5AFA7709" w14:textId="77777777" w:rsidR="00AB567E" w:rsidRDefault="00AB567E" w:rsidP="00AB567E">
      <w:pPr>
        <w:rPr>
          <w:ins w:id="951" w:author="Yichao Li" w:date="2018-10-03T10:08:00Z"/>
        </w:rPr>
      </w:pPr>
      <w:ins w:id="952"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5B58D0E" w14:textId="77777777" w:rsidR="00AB567E" w:rsidRDefault="00AB567E" w:rsidP="00AB567E">
      <w:pPr>
        <w:rPr>
          <w:ins w:id="953" w:author="Yichao Li" w:date="2018-10-03T10:08:00Z"/>
        </w:rPr>
      </w:pPr>
      <w:ins w:id="954" w:author="Yichao Li" w:date="2018-10-03T10:08:00Z">
        <w:r>
          <w:t>0.538372808367</w:t>
        </w:r>
        <w:r>
          <w:tab/>
          <w:t>7.68994155644e-05</w:t>
        </w:r>
        <w:r>
          <w:tab/>
          <w:t>0.307674561673</w:t>
        </w:r>
        <w:r>
          <w:tab/>
          <w:t>0.153875730544</w:t>
        </w:r>
      </w:ins>
    </w:p>
    <w:p w14:paraId="30F1246F" w14:textId="77777777" w:rsidR="00AB567E" w:rsidRDefault="00AB567E" w:rsidP="00AB567E">
      <w:pPr>
        <w:rPr>
          <w:ins w:id="955" w:author="Yichao Li" w:date="2018-10-03T10:08:00Z"/>
        </w:rPr>
      </w:pPr>
    </w:p>
    <w:p w14:paraId="2E0F81B4" w14:textId="77777777" w:rsidR="00AB567E" w:rsidRDefault="00AB567E" w:rsidP="00AB567E">
      <w:pPr>
        <w:rPr>
          <w:ins w:id="956" w:author="Yichao Li" w:date="2018-10-03T10:08:00Z"/>
        </w:rPr>
      </w:pPr>
      <w:ins w:id="957" w:author="Yichao Li" w:date="2018-10-03T10:08:00Z">
        <w:r>
          <w:t>MOTIF gimme_135_MEME_6_w10</w:t>
        </w:r>
      </w:ins>
    </w:p>
    <w:p w14:paraId="23EFA5E4" w14:textId="77777777" w:rsidR="00AB567E" w:rsidRDefault="00AB567E" w:rsidP="00AB567E">
      <w:pPr>
        <w:rPr>
          <w:ins w:id="958" w:author="Yichao Li" w:date="2018-10-03T10:08:00Z"/>
        </w:rPr>
      </w:pPr>
      <w:ins w:id="959"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3BBBEAF4" w14:textId="77777777" w:rsidR="00AB567E" w:rsidRDefault="00AB567E" w:rsidP="00AB567E">
      <w:pPr>
        <w:rPr>
          <w:ins w:id="960" w:author="Yichao Li" w:date="2018-10-03T10:08:00Z"/>
        </w:rPr>
      </w:pPr>
      <w:ins w:id="961"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3331654A" w14:textId="77777777" w:rsidR="00AB567E" w:rsidRDefault="00AB567E" w:rsidP="00AB567E">
      <w:pPr>
        <w:rPr>
          <w:ins w:id="962" w:author="Yichao Li" w:date="2018-10-03T10:08:00Z"/>
        </w:rPr>
      </w:pPr>
      <w:ins w:id="963"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090788C6" w14:textId="77777777" w:rsidR="00AB567E" w:rsidRDefault="00AB567E" w:rsidP="00AB567E">
      <w:pPr>
        <w:rPr>
          <w:ins w:id="964" w:author="Yichao Li" w:date="2018-10-03T10:08:00Z"/>
        </w:rPr>
      </w:pPr>
      <w:ins w:id="965" w:author="Yichao Li" w:date="2018-10-03T10:08:00Z">
        <w:r>
          <w:t>0.384573977238</w:t>
        </w:r>
        <w:r>
          <w:tab/>
          <w:t>7.68994155644e-05</w:t>
        </w:r>
        <w:r>
          <w:tab/>
          <w:t>0.615272223931</w:t>
        </w:r>
        <w:r>
          <w:tab/>
          <w:t>7.68994155644e-05</w:t>
        </w:r>
      </w:ins>
    </w:p>
    <w:p w14:paraId="0116D2F3" w14:textId="77777777" w:rsidR="00AB567E" w:rsidRDefault="00AB567E" w:rsidP="00AB567E">
      <w:pPr>
        <w:rPr>
          <w:ins w:id="966" w:author="Yichao Li" w:date="2018-10-03T10:08:00Z"/>
        </w:rPr>
      </w:pPr>
      <w:ins w:id="967"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63A75E89" w14:textId="77777777" w:rsidR="00AB567E" w:rsidRDefault="00AB567E" w:rsidP="00AB567E">
      <w:pPr>
        <w:rPr>
          <w:ins w:id="968" w:author="Yichao Li" w:date="2018-10-03T10:08:00Z"/>
        </w:rPr>
      </w:pPr>
      <w:ins w:id="969" w:author="Yichao Li" w:date="2018-10-03T10:08:00Z">
        <w:r>
          <w:t>0.76907105506</w:t>
        </w:r>
        <w:r>
          <w:tab/>
          <w:t>0.230775146109</w:t>
        </w:r>
        <w:r>
          <w:tab/>
          <w:t>7.68994155644e-05</w:t>
        </w:r>
        <w:r>
          <w:tab/>
        </w:r>
        <w:proofErr w:type="spellStart"/>
        <w:r>
          <w:t>7.68994155644e-05</w:t>
        </w:r>
        <w:proofErr w:type="spellEnd"/>
      </w:ins>
    </w:p>
    <w:p w14:paraId="26E298B2" w14:textId="77777777" w:rsidR="00AB567E" w:rsidRDefault="00AB567E" w:rsidP="00AB567E">
      <w:pPr>
        <w:rPr>
          <w:ins w:id="970" w:author="Yichao Li" w:date="2018-10-03T10:08:00Z"/>
        </w:rPr>
      </w:pPr>
      <w:ins w:id="971"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5E08AB52" w14:textId="77777777" w:rsidR="00AB567E" w:rsidRDefault="00AB567E" w:rsidP="00AB567E">
      <w:pPr>
        <w:rPr>
          <w:ins w:id="972" w:author="Yichao Li" w:date="2018-10-03T10:08:00Z"/>
        </w:rPr>
      </w:pPr>
      <w:ins w:id="973"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0DA14DA5" w14:textId="77777777" w:rsidR="00AB567E" w:rsidRDefault="00AB567E" w:rsidP="00AB567E">
      <w:pPr>
        <w:rPr>
          <w:ins w:id="974" w:author="Yichao Li" w:date="2018-10-03T10:08:00Z"/>
        </w:rPr>
      </w:pPr>
      <w:ins w:id="975" w:author="Yichao Li" w:date="2018-10-03T10:08:00Z">
        <w:r>
          <w:t>0.999769301753</w:t>
        </w:r>
        <w:r>
          <w:tab/>
          <w:t>7.68994155644e-05</w:t>
        </w:r>
        <w:r>
          <w:tab/>
        </w:r>
        <w:proofErr w:type="spellStart"/>
        <w:r>
          <w:t>7.68994155644e-05</w:t>
        </w:r>
        <w:proofErr w:type="spellEnd"/>
        <w:r>
          <w:tab/>
        </w:r>
        <w:proofErr w:type="spellStart"/>
        <w:r>
          <w:t>7.68994155644e-05</w:t>
        </w:r>
        <w:proofErr w:type="spellEnd"/>
      </w:ins>
    </w:p>
    <w:p w14:paraId="002C7927" w14:textId="77777777" w:rsidR="00AB567E" w:rsidRDefault="00AB567E" w:rsidP="00AB567E">
      <w:pPr>
        <w:rPr>
          <w:ins w:id="976" w:author="Yichao Li" w:date="2018-10-03T10:08:00Z"/>
        </w:rPr>
      </w:pPr>
      <w:ins w:id="977" w:author="Yichao Li" w:date="2018-10-03T10:08:00Z">
        <w:r>
          <w:t>0.461473392802</w:t>
        </w:r>
        <w:r>
          <w:tab/>
          <w:t>7.68994155644e-05</w:t>
        </w:r>
        <w:r>
          <w:tab/>
          <w:t>0.538372808367</w:t>
        </w:r>
        <w:r>
          <w:tab/>
          <w:t>7.68994155644e-05</w:t>
        </w:r>
      </w:ins>
    </w:p>
    <w:p w14:paraId="45308836" w14:textId="77777777" w:rsidR="00AB567E" w:rsidRDefault="00AB567E" w:rsidP="00AB567E">
      <w:pPr>
        <w:rPr>
          <w:ins w:id="978" w:author="Yichao Li" w:date="2018-10-03T10:08:00Z"/>
        </w:rPr>
      </w:pPr>
      <w:ins w:id="979" w:author="Yichao Li" w:date="2018-10-03T10:08:00Z">
        <w:r>
          <w:t>0.922869886189</w:t>
        </w:r>
        <w:r>
          <w:tab/>
          <w:t>7.68994155644e-05</w:t>
        </w:r>
        <w:r>
          <w:tab/>
          <w:t>0.07697631498</w:t>
        </w:r>
        <w:r>
          <w:tab/>
          <w:t>7.68994155644e-05</w:t>
        </w:r>
      </w:ins>
    </w:p>
    <w:p w14:paraId="71E65E8D" w14:textId="77777777" w:rsidR="00AB567E" w:rsidRDefault="00AB567E" w:rsidP="00AB567E">
      <w:pPr>
        <w:rPr>
          <w:ins w:id="980" w:author="Yichao Li" w:date="2018-10-03T10:08:00Z"/>
        </w:rPr>
      </w:pPr>
    </w:p>
    <w:p w14:paraId="2DC634C5" w14:textId="77777777" w:rsidR="00AB567E" w:rsidRDefault="00AB567E" w:rsidP="00AB567E">
      <w:pPr>
        <w:rPr>
          <w:ins w:id="981" w:author="Yichao Li" w:date="2018-10-03T10:08:00Z"/>
        </w:rPr>
      </w:pPr>
      <w:ins w:id="982" w:author="Yichao Li" w:date="2018-10-03T10:08:00Z">
        <w:r>
          <w:t>MOTIF DECOD_Motif1_14</w:t>
        </w:r>
      </w:ins>
    </w:p>
    <w:p w14:paraId="27E332A0" w14:textId="77777777" w:rsidR="00AB567E" w:rsidRDefault="00AB567E" w:rsidP="00AB567E">
      <w:pPr>
        <w:rPr>
          <w:ins w:id="983" w:author="Yichao Li" w:date="2018-10-03T10:08:00Z"/>
        </w:rPr>
      </w:pPr>
      <w:ins w:id="984" w:author="Yichao Li" w:date="2018-10-03T10:08:00Z">
        <w:r>
          <w:t xml:space="preserve">letter-probability matrix: </w:t>
        </w:r>
        <w:proofErr w:type="spellStart"/>
        <w:r>
          <w:t>alength</w:t>
        </w:r>
        <w:proofErr w:type="spellEnd"/>
        <w:r>
          <w:t xml:space="preserve">= 4 w= 14 </w:t>
        </w:r>
        <w:proofErr w:type="spellStart"/>
        <w:r>
          <w:t>nsites</w:t>
        </w:r>
        <w:proofErr w:type="spellEnd"/>
        <w:r>
          <w:t>= 100 E= 0.001</w:t>
        </w:r>
      </w:ins>
    </w:p>
    <w:p w14:paraId="5219DB6C" w14:textId="77777777" w:rsidR="00AB567E" w:rsidRDefault="00AB567E" w:rsidP="00AB567E">
      <w:pPr>
        <w:rPr>
          <w:ins w:id="985" w:author="Yichao Li" w:date="2018-10-03T10:08:00Z"/>
        </w:rPr>
      </w:pPr>
      <w:ins w:id="986" w:author="Yichao Li" w:date="2018-10-03T10:08:00Z">
        <w:r>
          <w:t>0.0000 0.1500 0.2000 0.6500</w:t>
        </w:r>
      </w:ins>
    </w:p>
    <w:p w14:paraId="45039A06" w14:textId="77777777" w:rsidR="00AB567E" w:rsidRDefault="00AB567E" w:rsidP="00AB567E">
      <w:pPr>
        <w:rPr>
          <w:ins w:id="987" w:author="Yichao Li" w:date="2018-10-03T10:08:00Z"/>
        </w:rPr>
      </w:pPr>
      <w:ins w:id="988" w:author="Yichao Li" w:date="2018-10-03T10:08:00Z">
        <w:r>
          <w:t>0.0500 0.4500 0.2000 0.3000</w:t>
        </w:r>
      </w:ins>
    </w:p>
    <w:p w14:paraId="36389F36" w14:textId="77777777" w:rsidR="00AB567E" w:rsidRDefault="00AB567E" w:rsidP="00AB567E">
      <w:pPr>
        <w:rPr>
          <w:ins w:id="989" w:author="Yichao Li" w:date="2018-10-03T10:08:00Z"/>
        </w:rPr>
      </w:pPr>
      <w:ins w:id="990" w:author="Yichao Li" w:date="2018-10-03T10:08:00Z">
        <w:r>
          <w:t>0.2000 0.0500 0.0000 0.7500</w:t>
        </w:r>
      </w:ins>
    </w:p>
    <w:p w14:paraId="3540BBF3" w14:textId="77777777" w:rsidR="00AB567E" w:rsidRDefault="00AB567E" w:rsidP="00AB567E">
      <w:pPr>
        <w:rPr>
          <w:ins w:id="991" w:author="Yichao Li" w:date="2018-10-03T10:08:00Z"/>
        </w:rPr>
      </w:pPr>
      <w:ins w:id="992" w:author="Yichao Li" w:date="2018-10-03T10:08:00Z">
        <w:r>
          <w:lastRenderedPageBreak/>
          <w:t>0.0000 0.2000 0.0000 0.8000</w:t>
        </w:r>
      </w:ins>
    </w:p>
    <w:p w14:paraId="0F77313F" w14:textId="77777777" w:rsidR="00AB567E" w:rsidRDefault="00AB567E" w:rsidP="00AB567E">
      <w:pPr>
        <w:rPr>
          <w:ins w:id="993" w:author="Yichao Li" w:date="2018-10-03T10:08:00Z"/>
        </w:rPr>
      </w:pPr>
      <w:ins w:id="994" w:author="Yichao Li" w:date="2018-10-03T10:08:00Z">
        <w:r>
          <w:t>0.0000 0.7000 0.3000 0.0000</w:t>
        </w:r>
      </w:ins>
    </w:p>
    <w:p w14:paraId="6AA8FACD" w14:textId="77777777" w:rsidR="00AB567E" w:rsidRDefault="00AB567E" w:rsidP="00AB567E">
      <w:pPr>
        <w:rPr>
          <w:ins w:id="995" w:author="Yichao Li" w:date="2018-10-03T10:08:00Z"/>
        </w:rPr>
      </w:pPr>
      <w:ins w:id="996" w:author="Yichao Li" w:date="2018-10-03T10:08:00Z">
        <w:r>
          <w:t>0.2500 0.0000 0.0000 0.7500</w:t>
        </w:r>
      </w:ins>
    </w:p>
    <w:p w14:paraId="6FAA7E29" w14:textId="77777777" w:rsidR="00AB567E" w:rsidRDefault="00AB567E" w:rsidP="00AB567E">
      <w:pPr>
        <w:rPr>
          <w:ins w:id="997" w:author="Yichao Li" w:date="2018-10-03T10:08:00Z"/>
        </w:rPr>
      </w:pPr>
      <w:ins w:id="998" w:author="Yichao Li" w:date="2018-10-03T10:08:00Z">
        <w:r>
          <w:t>0.0500 0.4500 0.0000 0.5000</w:t>
        </w:r>
      </w:ins>
    </w:p>
    <w:p w14:paraId="7AB6D61D" w14:textId="77777777" w:rsidR="00AB567E" w:rsidRDefault="00AB567E" w:rsidP="00AB567E">
      <w:pPr>
        <w:rPr>
          <w:ins w:id="999" w:author="Yichao Li" w:date="2018-10-03T10:08:00Z"/>
        </w:rPr>
      </w:pPr>
      <w:ins w:id="1000" w:author="Yichao Li" w:date="2018-10-03T10:08:00Z">
        <w:r>
          <w:t>0.0000 0.2000 0.1500 0.6500</w:t>
        </w:r>
      </w:ins>
    </w:p>
    <w:p w14:paraId="5341140A" w14:textId="77777777" w:rsidR="00AB567E" w:rsidRDefault="00AB567E" w:rsidP="00AB567E">
      <w:pPr>
        <w:rPr>
          <w:ins w:id="1001" w:author="Yichao Li" w:date="2018-10-03T10:08:00Z"/>
        </w:rPr>
      </w:pPr>
      <w:ins w:id="1002" w:author="Yichao Li" w:date="2018-10-03T10:08:00Z">
        <w:r>
          <w:t>0.0000 0.5000 0.1500 0.3500</w:t>
        </w:r>
      </w:ins>
    </w:p>
    <w:p w14:paraId="02AAA711" w14:textId="77777777" w:rsidR="00AB567E" w:rsidRDefault="00AB567E" w:rsidP="00AB567E">
      <w:pPr>
        <w:rPr>
          <w:ins w:id="1003" w:author="Yichao Li" w:date="2018-10-03T10:08:00Z"/>
        </w:rPr>
      </w:pPr>
      <w:ins w:id="1004" w:author="Yichao Li" w:date="2018-10-03T10:08:00Z">
        <w:r>
          <w:t>0.0500 0.2000 0.0000 0.7500</w:t>
        </w:r>
      </w:ins>
    </w:p>
    <w:p w14:paraId="67D7EC13" w14:textId="77777777" w:rsidR="00AB567E" w:rsidRDefault="00AB567E" w:rsidP="00AB567E">
      <w:pPr>
        <w:rPr>
          <w:ins w:id="1005" w:author="Yichao Li" w:date="2018-10-03T10:08:00Z"/>
        </w:rPr>
      </w:pPr>
      <w:ins w:id="1006" w:author="Yichao Li" w:date="2018-10-03T10:08:00Z">
        <w:r>
          <w:t>0.0500 0.4500 0.2000 0.3000</w:t>
        </w:r>
      </w:ins>
    </w:p>
    <w:p w14:paraId="618877E2" w14:textId="77777777" w:rsidR="00AB567E" w:rsidRDefault="00AB567E" w:rsidP="00AB567E">
      <w:pPr>
        <w:rPr>
          <w:ins w:id="1007" w:author="Yichao Li" w:date="2018-10-03T10:08:00Z"/>
        </w:rPr>
      </w:pPr>
      <w:ins w:id="1008" w:author="Yichao Li" w:date="2018-10-03T10:08:00Z">
        <w:r>
          <w:t>0.0000 0.1500 0.0000 0.8500</w:t>
        </w:r>
      </w:ins>
    </w:p>
    <w:p w14:paraId="4B6C07EC" w14:textId="77777777" w:rsidR="00AB567E" w:rsidRDefault="00AB567E" w:rsidP="00AB567E">
      <w:pPr>
        <w:rPr>
          <w:ins w:id="1009" w:author="Yichao Li" w:date="2018-10-03T10:08:00Z"/>
        </w:rPr>
      </w:pPr>
      <w:ins w:id="1010" w:author="Yichao Li" w:date="2018-10-03T10:08:00Z">
        <w:r>
          <w:t>0.0000 0.5000 0.0000 0.5000</w:t>
        </w:r>
      </w:ins>
    </w:p>
    <w:p w14:paraId="0A78B504" w14:textId="77777777" w:rsidR="00AB567E" w:rsidRDefault="00AB567E" w:rsidP="00AB567E">
      <w:pPr>
        <w:rPr>
          <w:ins w:id="1011" w:author="Yichao Li" w:date="2018-10-03T10:08:00Z"/>
        </w:rPr>
      </w:pPr>
      <w:ins w:id="1012" w:author="Yichao Li" w:date="2018-10-03T10:08:00Z">
        <w:r>
          <w:t>0.2000 0.3000 0.0500 0.4500</w:t>
        </w:r>
      </w:ins>
    </w:p>
    <w:p w14:paraId="53C50A7B" w14:textId="77777777" w:rsidR="00AB567E" w:rsidRDefault="00AB567E" w:rsidP="00AB567E">
      <w:pPr>
        <w:rPr>
          <w:ins w:id="1013" w:author="Yichao Li" w:date="2018-10-03T10:08:00Z"/>
        </w:rPr>
      </w:pPr>
    </w:p>
    <w:p w14:paraId="492FFB15" w14:textId="77777777" w:rsidR="00AB567E" w:rsidRDefault="00AB567E" w:rsidP="00AB567E">
      <w:pPr>
        <w:rPr>
          <w:ins w:id="1014" w:author="Yichao Li" w:date="2018-10-03T10:08:00Z"/>
        </w:rPr>
      </w:pPr>
    </w:p>
    <w:p w14:paraId="50C02BC5" w14:textId="77777777" w:rsidR="00AB567E" w:rsidRDefault="00AB567E" w:rsidP="00AB567E">
      <w:pPr>
        <w:rPr>
          <w:ins w:id="1015" w:author="Yichao Li" w:date="2018-10-03T10:08:00Z"/>
        </w:rPr>
      </w:pPr>
      <w:ins w:id="1016" w:author="Yichao Li" w:date="2018-10-03T10:08:00Z">
        <w:r>
          <w:t>MOTIF DECOD_Motif1_15</w:t>
        </w:r>
      </w:ins>
    </w:p>
    <w:p w14:paraId="775C07EB" w14:textId="77777777" w:rsidR="00AB567E" w:rsidRDefault="00AB567E" w:rsidP="00AB567E">
      <w:pPr>
        <w:rPr>
          <w:ins w:id="1017" w:author="Yichao Li" w:date="2018-10-03T10:08:00Z"/>
        </w:rPr>
      </w:pPr>
      <w:ins w:id="1018" w:author="Yichao Li" w:date="2018-10-03T10:08:00Z">
        <w:r>
          <w:t xml:space="preserve">letter-probability matrix: </w:t>
        </w:r>
        <w:proofErr w:type="spellStart"/>
        <w:r>
          <w:t>alength</w:t>
        </w:r>
        <w:proofErr w:type="spellEnd"/>
        <w:r>
          <w:t xml:space="preserve">= 4 w= 15 </w:t>
        </w:r>
        <w:proofErr w:type="spellStart"/>
        <w:r>
          <w:t>nsites</w:t>
        </w:r>
        <w:proofErr w:type="spellEnd"/>
        <w:r>
          <w:t>= 100 E= 0.001</w:t>
        </w:r>
      </w:ins>
    </w:p>
    <w:p w14:paraId="20A8BD08" w14:textId="77777777" w:rsidR="00AB567E" w:rsidRDefault="00AB567E" w:rsidP="00AB567E">
      <w:pPr>
        <w:rPr>
          <w:ins w:id="1019" w:author="Yichao Li" w:date="2018-10-03T10:08:00Z"/>
        </w:rPr>
      </w:pPr>
      <w:ins w:id="1020" w:author="Yichao Li" w:date="2018-10-03T10:08:00Z">
        <w:r>
          <w:t>0.0000 0.1500 0.2500 0.6000</w:t>
        </w:r>
      </w:ins>
    </w:p>
    <w:p w14:paraId="04689CB9" w14:textId="77777777" w:rsidR="00AB567E" w:rsidRDefault="00AB567E" w:rsidP="00AB567E">
      <w:pPr>
        <w:rPr>
          <w:ins w:id="1021" w:author="Yichao Li" w:date="2018-10-03T10:08:00Z"/>
        </w:rPr>
      </w:pPr>
      <w:ins w:id="1022" w:author="Yichao Li" w:date="2018-10-03T10:08:00Z">
        <w:r>
          <w:t>0.1000 0.2500 0.2500 0.4000</w:t>
        </w:r>
      </w:ins>
    </w:p>
    <w:p w14:paraId="3C511D41" w14:textId="77777777" w:rsidR="00AB567E" w:rsidRDefault="00AB567E" w:rsidP="00AB567E">
      <w:pPr>
        <w:rPr>
          <w:ins w:id="1023" w:author="Yichao Li" w:date="2018-10-03T10:08:00Z"/>
        </w:rPr>
      </w:pPr>
      <w:ins w:id="1024" w:author="Yichao Li" w:date="2018-10-03T10:08:00Z">
        <w:r>
          <w:t>0.0000 0.2000 0.1000 0.7000</w:t>
        </w:r>
      </w:ins>
    </w:p>
    <w:p w14:paraId="0EDC1B5C" w14:textId="77777777" w:rsidR="00AB567E" w:rsidRDefault="00AB567E" w:rsidP="00AB567E">
      <w:pPr>
        <w:rPr>
          <w:ins w:id="1025" w:author="Yichao Li" w:date="2018-10-03T10:08:00Z"/>
        </w:rPr>
      </w:pPr>
      <w:ins w:id="1026" w:author="Yichao Li" w:date="2018-10-03T10:08:00Z">
        <w:r>
          <w:t>0.0500 0.4500 0.2000 0.3000</w:t>
        </w:r>
      </w:ins>
    </w:p>
    <w:p w14:paraId="2D125C9C" w14:textId="77777777" w:rsidR="00AB567E" w:rsidRDefault="00AB567E" w:rsidP="00AB567E">
      <w:pPr>
        <w:rPr>
          <w:ins w:id="1027" w:author="Yichao Li" w:date="2018-10-03T10:08:00Z"/>
        </w:rPr>
      </w:pPr>
      <w:ins w:id="1028" w:author="Yichao Li" w:date="2018-10-03T10:08:00Z">
        <w:r>
          <w:t>0.2000 0.0000 0.0000 0.8000</w:t>
        </w:r>
      </w:ins>
    </w:p>
    <w:p w14:paraId="34778B63" w14:textId="77777777" w:rsidR="00AB567E" w:rsidRDefault="00AB567E" w:rsidP="00AB567E">
      <w:pPr>
        <w:rPr>
          <w:ins w:id="1029" w:author="Yichao Li" w:date="2018-10-03T10:08:00Z"/>
        </w:rPr>
      </w:pPr>
      <w:ins w:id="1030" w:author="Yichao Li" w:date="2018-10-03T10:08:00Z">
        <w:r>
          <w:t>0.0000 0.2000 0.0000 0.8000</w:t>
        </w:r>
      </w:ins>
    </w:p>
    <w:p w14:paraId="692B3013" w14:textId="77777777" w:rsidR="00AB567E" w:rsidRDefault="00AB567E" w:rsidP="00AB567E">
      <w:pPr>
        <w:rPr>
          <w:ins w:id="1031" w:author="Yichao Li" w:date="2018-10-03T10:08:00Z"/>
        </w:rPr>
      </w:pPr>
      <w:ins w:id="1032" w:author="Yichao Li" w:date="2018-10-03T10:08:00Z">
        <w:r>
          <w:t>0.0000 0.6000 0.4000 0.0000</w:t>
        </w:r>
      </w:ins>
    </w:p>
    <w:p w14:paraId="38E0444F" w14:textId="77777777" w:rsidR="00AB567E" w:rsidRDefault="00AB567E" w:rsidP="00AB567E">
      <w:pPr>
        <w:rPr>
          <w:ins w:id="1033" w:author="Yichao Li" w:date="2018-10-03T10:08:00Z"/>
        </w:rPr>
      </w:pPr>
      <w:ins w:id="1034" w:author="Yichao Li" w:date="2018-10-03T10:08:00Z">
        <w:r>
          <w:t>0.2500 0.0000 0.0000 0.7500</w:t>
        </w:r>
      </w:ins>
    </w:p>
    <w:p w14:paraId="0EA96AC3" w14:textId="77777777" w:rsidR="00AB567E" w:rsidRDefault="00AB567E" w:rsidP="00AB567E">
      <w:pPr>
        <w:rPr>
          <w:ins w:id="1035" w:author="Yichao Li" w:date="2018-10-03T10:08:00Z"/>
        </w:rPr>
      </w:pPr>
      <w:ins w:id="1036" w:author="Yichao Li" w:date="2018-10-03T10:08:00Z">
        <w:r>
          <w:t>0.0000 0.4500 0.0000 0.5500</w:t>
        </w:r>
      </w:ins>
    </w:p>
    <w:p w14:paraId="14716913" w14:textId="77777777" w:rsidR="00AB567E" w:rsidRDefault="00AB567E" w:rsidP="00AB567E">
      <w:pPr>
        <w:rPr>
          <w:ins w:id="1037" w:author="Yichao Li" w:date="2018-10-03T10:08:00Z"/>
        </w:rPr>
      </w:pPr>
      <w:ins w:id="1038" w:author="Yichao Li" w:date="2018-10-03T10:08:00Z">
        <w:r>
          <w:t>0.0000 0.2000 0.1500 0.6500</w:t>
        </w:r>
      </w:ins>
    </w:p>
    <w:p w14:paraId="5DD8B426" w14:textId="77777777" w:rsidR="00AB567E" w:rsidRDefault="00AB567E" w:rsidP="00AB567E">
      <w:pPr>
        <w:rPr>
          <w:ins w:id="1039" w:author="Yichao Li" w:date="2018-10-03T10:08:00Z"/>
        </w:rPr>
      </w:pPr>
      <w:ins w:id="1040" w:author="Yichao Li" w:date="2018-10-03T10:08:00Z">
        <w:r>
          <w:t>0.0000 0.5500 0.1000 0.3500</w:t>
        </w:r>
      </w:ins>
    </w:p>
    <w:p w14:paraId="5D840320" w14:textId="77777777" w:rsidR="00AB567E" w:rsidRDefault="00AB567E" w:rsidP="00AB567E">
      <w:pPr>
        <w:rPr>
          <w:ins w:id="1041" w:author="Yichao Li" w:date="2018-10-03T10:08:00Z"/>
        </w:rPr>
      </w:pPr>
      <w:ins w:id="1042" w:author="Yichao Li" w:date="2018-10-03T10:08:00Z">
        <w:r>
          <w:t>0.1000 0.2000 0.0000 0.7000</w:t>
        </w:r>
      </w:ins>
    </w:p>
    <w:p w14:paraId="2C78BCFD" w14:textId="77777777" w:rsidR="00AB567E" w:rsidRDefault="00AB567E" w:rsidP="00AB567E">
      <w:pPr>
        <w:rPr>
          <w:ins w:id="1043" w:author="Yichao Li" w:date="2018-10-03T10:08:00Z"/>
        </w:rPr>
      </w:pPr>
      <w:ins w:id="1044" w:author="Yichao Li" w:date="2018-10-03T10:08:00Z">
        <w:r>
          <w:t>0.1500 0.4000 0.2000 0.2500</w:t>
        </w:r>
      </w:ins>
    </w:p>
    <w:p w14:paraId="2EF71200" w14:textId="77777777" w:rsidR="00AB567E" w:rsidRDefault="00AB567E" w:rsidP="00AB567E">
      <w:pPr>
        <w:rPr>
          <w:ins w:id="1045" w:author="Yichao Li" w:date="2018-10-03T10:08:00Z"/>
        </w:rPr>
      </w:pPr>
      <w:ins w:id="1046" w:author="Yichao Li" w:date="2018-10-03T10:08:00Z">
        <w:r>
          <w:t>0.0000 0.1500 0.0000 0.8500</w:t>
        </w:r>
      </w:ins>
    </w:p>
    <w:p w14:paraId="577A468A" w14:textId="77777777" w:rsidR="00AB567E" w:rsidRDefault="00AB567E" w:rsidP="00AB567E">
      <w:pPr>
        <w:rPr>
          <w:ins w:id="1047" w:author="Yichao Li" w:date="2018-10-03T10:08:00Z"/>
        </w:rPr>
      </w:pPr>
      <w:ins w:id="1048" w:author="Yichao Li" w:date="2018-10-03T10:08:00Z">
        <w:r>
          <w:t>0.0000 0.5000 0.0500 0.4500</w:t>
        </w:r>
      </w:ins>
    </w:p>
    <w:p w14:paraId="08F11359" w14:textId="77777777" w:rsidR="00AB567E" w:rsidRDefault="00AB567E" w:rsidP="00AB567E">
      <w:pPr>
        <w:rPr>
          <w:ins w:id="1049" w:author="Yichao Li" w:date="2018-10-03T10:08:00Z"/>
        </w:rPr>
      </w:pPr>
    </w:p>
    <w:p w14:paraId="237FF06F" w14:textId="77777777" w:rsidR="00AB567E" w:rsidRDefault="00AB567E" w:rsidP="00AB567E">
      <w:pPr>
        <w:rPr>
          <w:ins w:id="1050" w:author="Yichao Li" w:date="2018-10-03T10:08:00Z"/>
        </w:rPr>
      </w:pPr>
    </w:p>
    <w:p w14:paraId="7E37A784" w14:textId="77777777" w:rsidR="00AB567E" w:rsidRDefault="00AB567E" w:rsidP="00AB567E">
      <w:pPr>
        <w:rPr>
          <w:ins w:id="1051" w:author="Yichao Li" w:date="2018-10-03T10:08:00Z"/>
        </w:rPr>
      </w:pPr>
      <w:ins w:id="1052" w:author="Yichao Li" w:date="2018-10-03T10:08:00Z">
        <w:r>
          <w:t>MOTIF DECOD_Motif2_15</w:t>
        </w:r>
      </w:ins>
    </w:p>
    <w:p w14:paraId="382260F3" w14:textId="77777777" w:rsidR="00AB567E" w:rsidRDefault="00AB567E" w:rsidP="00AB567E">
      <w:pPr>
        <w:rPr>
          <w:ins w:id="1053" w:author="Yichao Li" w:date="2018-10-03T10:08:00Z"/>
        </w:rPr>
      </w:pPr>
      <w:ins w:id="1054" w:author="Yichao Li" w:date="2018-10-03T10:08:00Z">
        <w:r>
          <w:t xml:space="preserve">letter-probability matrix: </w:t>
        </w:r>
        <w:proofErr w:type="spellStart"/>
        <w:r>
          <w:t>alength</w:t>
        </w:r>
        <w:proofErr w:type="spellEnd"/>
        <w:r>
          <w:t xml:space="preserve">= 4 w= 15 </w:t>
        </w:r>
        <w:proofErr w:type="spellStart"/>
        <w:r>
          <w:t>nsites</w:t>
        </w:r>
        <w:proofErr w:type="spellEnd"/>
        <w:r>
          <w:t>= 100 E= 0.001</w:t>
        </w:r>
      </w:ins>
    </w:p>
    <w:p w14:paraId="19EE16A2" w14:textId="77777777" w:rsidR="00AB567E" w:rsidRDefault="00AB567E" w:rsidP="00AB567E">
      <w:pPr>
        <w:rPr>
          <w:ins w:id="1055" w:author="Yichao Li" w:date="2018-10-03T10:08:00Z"/>
        </w:rPr>
      </w:pPr>
      <w:ins w:id="1056" w:author="Yichao Li" w:date="2018-10-03T10:08:00Z">
        <w:r>
          <w:t>0.3000 0.0000 0.1000 0.6000</w:t>
        </w:r>
      </w:ins>
    </w:p>
    <w:p w14:paraId="5DE6FBD9" w14:textId="77777777" w:rsidR="00AB567E" w:rsidRDefault="00AB567E" w:rsidP="00AB567E">
      <w:pPr>
        <w:rPr>
          <w:ins w:id="1057" w:author="Yichao Li" w:date="2018-10-03T10:08:00Z"/>
        </w:rPr>
      </w:pPr>
      <w:ins w:id="1058" w:author="Yichao Li" w:date="2018-10-03T10:08:00Z">
        <w:r>
          <w:t>0.0000 0.1000 0.8500 0.0500</w:t>
        </w:r>
      </w:ins>
    </w:p>
    <w:p w14:paraId="01589A1D" w14:textId="77777777" w:rsidR="00AB567E" w:rsidRDefault="00AB567E" w:rsidP="00AB567E">
      <w:pPr>
        <w:rPr>
          <w:ins w:id="1059" w:author="Yichao Li" w:date="2018-10-03T10:08:00Z"/>
        </w:rPr>
      </w:pPr>
      <w:ins w:id="1060" w:author="Yichao Li" w:date="2018-10-03T10:08:00Z">
        <w:r>
          <w:t>0.3500 0.0000 0.2500 0.4000</w:t>
        </w:r>
      </w:ins>
    </w:p>
    <w:p w14:paraId="3F1CFBB0" w14:textId="77777777" w:rsidR="00AB567E" w:rsidRDefault="00AB567E" w:rsidP="00AB567E">
      <w:pPr>
        <w:rPr>
          <w:ins w:id="1061" w:author="Yichao Li" w:date="2018-10-03T10:08:00Z"/>
        </w:rPr>
      </w:pPr>
      <w:ins w:id="1062" w:author="Yichao Li" w:date="2018-10-03T10:08:00Z">
        <w:r>
          <w:t>0.0000 0.0500 0.2000 0.7500</w:t>
        </w:r>
      </w:ins>
    </w:p>
    <w:p w14:paraId="55F06EC5" w14:textId="77777777" w:rsidR="00AB567E" w:rsidRDefault="00AB567E" w:rsidP="00AB567E">
      <w:pPr>
        <w:rPr>
          <w:ins w:id="1063" w:author="Yichao Li" w:date="2018-10-03T10:08:00Z"/>
        </w:rPr>
      </w:pPr>
      <w:ins w:id="1064" w:author="Yichao Li" w:date="2018-10-03T10:08:00Z">
        <w:r>
          <w:t>0.0000 0.3500 0.1500 0.5000</w:t>
        </w:r>
      </w:ins>
    </w:p>
    <w:p w14:paraId="03D66D16" w14:textId="77777777" w:rsidR="00AB567E" w:rsidRDefault="00AB567E" w:rsidP="00AB567E">
      <w:pPr>
        <w:rPr>
          <w:ins w:id="1065" w:author="Yichao Li" w:date="2018-10-03T10:08:00Z"/>
        </w:rPr>
      </w:pPr>
      <w:ins w:id="1066" w:author="Yichao Li" w:date="2018-10-03T10:08:00Z">
        <w:r>
          <w:t>0.0500 0.0500 0.2000 0.7000</w:t>
        </w:r>
      </w:ins>
    </w:p>
    <w:p w14:paraId="54239F96" w14:textId="77777777" w:rsidR="00AB567E" w:rsidRDefault="00AB567E" w:rsidP="00AB567E">
      <w:pPr>
        <w:rPr>
          <w:ins w:id="1067" w:author="Yichao Li" w:date="2018-10-03T10:08:00Z"/>
        </w:rPr>
      </w:pPr>
      <w:ins w:id="1068" w:author="Yichao Li" w:date="2018-10-03T10:08:00Z">
        <w:r>
          <w:t>0.0000 0.0000 0.1500 0.8500</w:t>
        </w:r>
      </w:ins>
    </w:p>
    <w:p w14:paraId="75AE18FA" w14:textId="77777777" w:rsidR="00AB567E" w:rsidRDefault="00AB567E" w:rsidP="00AB567E">
      <w:pPr>
        <w:rPr>
          <w:ins w:id="1069" w:author="Yichao Li" w:date="2018-10-03T10:08:00Z"/>
        </w:rPr>
      </w:pPr>
      <w:ins w:id="1070" w:author="Yichao Li" w:date="2018-10-03T10:08:00Z">
        <w:r>
          <w:t>0.1000 0.0000 0.8000 0.1000</w:t>
        </w:r>
      </w:ins>
    </w:p>
    <w:p w14:paraId="330126B5" w14:textId="77777777" w:rsidR="00AB567E" w:rsidRDefault="00AB567E" w:rsidP="00AB567E">
      <w:pPr>
        <w:rPr>
          <w:ins w:id="1071" w:author="Yichao Li" w:date="2018-10-03T10:08:00Z"/>
        </w:rPr>
      </w:pPr>
      <w:ins w:id="1072" w:author="Yichao Li" w:date="2018-10-03T10:08:00Z">
        <w:r>
          <w:t>0.6500 0.0000 0.1500 0.2000</w:t>
        </w:r>
      </w:ins>
    </w:p>
    <w:p w14:paraId="4E36B935" w14:textId="77777777" w:rsidR="00AB567E" w:rsidRDefault="00AB567E" w:rsidP="00AB567E">
      <w:pPr>
        <w:rPr>
          <w:ins w:id="1073" w:author="Yichao Li" w:date="2018-10-03T10:08:00Z"/>
        </w:rPr>
      </w:pPr>
      <w:ins w:id="1074" w:author="Yichao Li" w:date="2018-10-03T10:08:00Z">
        <w:r>
          <w:t>0.2500 0.1500 0.3500 0.2500</w:t>
        </w:r>
      </w:ins>
    </w:p>
    <w:p w14:paraId="246BFCB9" w14:textId="77777777" w:rsidR="00AB567E" w:rsidRDefault="00AB567E" w:rsidP="00AB567E">
      <w:pPr>
        <w:rPr>
          <w:ins w:id="1075" w:author="Yichao Li" w:date="2018-10-03T10:08:00Z"/>
        </w:rPr>
      </w:pPr>
      <w:ins w:id="1076" w:author="Yichao Li" w:date="2018-10-03T10:08:00Z">
        <w:r>
          <w:t>0.0500 0.1500 0.5000 0.3000</w:t>
        </w:r>
      </w:ins>
    </w:p>
    <w:p w14:paraId="5DCB1035" w14:textId="77777777" w:rsidR="00AB567E" w:rsidRDefault="00AB567E" w:rsidP="00AB567E">
      <w:pPr>
        <w:rPr>
          <w:ins w:id="1077" w:author="Yichao Li" w:date="2018-10-03T10:08:00Z"/>
        </w:rPr>
      </w:pPr>
      <w:ins w:id="1078" w:author="Yichao Li" w:date="2018-10-03T10:08:00Z">
        <w:r>
          <w:t>0.1500 0.0000 0.2000 0.6500</w:t>
        </w:r>
      </w:ins>
    </w:p>
    <w:p w14:paraId="5239BAA3" w14:textId="77777777" w:rsidR="00AB567E" w:rsidRDefault="00AB567E" w:rsidP="00AB567E">
      <w:pPr>
        <w:rPr>
          <w:ins w:id="1079" w:author="Yichao Li" w:date="2018-10-03T10:08:00Z"/>
        </w:rPr>
      </w:pPr>
      <w:ins w:id="1080" w:author="Yichao Li" w:date="2018-10-03T10:08:00Z">
        <w:r>
          <w:t>0.0000 0.0000 0.2000 0.8000</w:t>
        </w:r>
      </w:ins>
    </w:p>
    <w:p w14:paraId="0BB9E2F3" w14:textId="77777777" w:rsidR="00AB567E" w:rsidRDefault="00AB567E" w:rsidP="00AB567E">
      <w:pPr>
        <w:rPr>
          <w:ins w:id="1081" w:author="Yichao Li" w:date="2018-10-03T10:08:00Z"/>
        </w:rPr>
      </w:pPr>
      <w:ins w:id="1082" w:author="Yichao Li" w:date="2018-10-03T10:08:00Z">
        <w:r>
          <w:t>0.0000 0.0500 0.2000 0.7500</w:t>
        </w:r>
      </w:ins>
    </w:p>
    <w:p w14:paraId="75442EAF" w14:textId="77777777" w:rsidR="00AB567E" w:rsidRDefault="00AB567E" w:rsidP="00AB567E">
      <w:pPr>
        <w:rPr>
          <w:ins w:id="1083" w:author="Yichao Li" w:date="2018-10-03T10:08:00Z"/>
        </w:rPr>
      </w:pPr>
      <w:ins w:id="1084" w:author="Yichao Li" w:date="2018-10-03T10:08:00Z">
        <w:r>
          <w:t>0.1500 0.2000 0.3500 0.3000</w:t>
        </w:r>
      </w:ins>
    </w:p>
    <w:p w14:paraId="53BFE86F" w14:textId="77777777" w:rsidR="00AB567E" w:rsidRDefault="00AB567E" w:rsidP="00AB567E">
      <w:pPr>
        <w:rPr>
          <w:ins w:id="1085" w:author="Yichao Li" w:date="2018-10-03T10:08:00Z"/>
        </w:rPr>
      </w:pPr>
    </w:p>
    <w:p w14:paraId="0444C3B8" w14:textId="77777777" w:rsidR="00AB567E" w:rsidRDefault="00AB567E" w:rsidP="00AB567E">
      <w:pPr>
        <w:rPr>
          <w:ins w:id="1086" w:author="Yichao Li" w:date="2018-10-03T10:08:00Z"/>
        </w:rPr>
      </w:pPr>
    </w:p>
    <w:p w14:paraId="5D1511B4" w14:textId="77777777" w:rsidR="00AB567E" w:rsidRDefault="00AB567E" w:rsidP="00AB567E">
      <w:pPr>
        <w:rPr>
          <w:ins w:id="1087" w:author="Yichao Li" w:date="2018-10-03T10:08:00Z"/>
        </w:rPr>
      </w:pPr>
      <w:ins w:id="1088" w:author="Yichao Li" w:date="2018-10-03T10:08:00Z">
        <w:r>
          <w:t>MOTIF DECOD_Motif1_16</w:t>
        </w:r>
      </w:ins>
    </w:p>
    <w:p w14:paraId="0C551883" w14:textId="77777777" w:rsidR="00AB567E" w:rsidRDefault="00AB567E" w:rsidP="00AB567E">
      <w:pPr>
        <w:rPr>
          <w:ins w:id="1089" w:author="Yichao Li" w:date="2018-10-03T10:08:00Z"/>
        </w:rPr>
      </w:pPr>
      <w:ins w:id="1090" w:author="Yichao Li" w:date="2018-10-03T10:08:00Z">
        <w:r>
          <w:t xml:space="preserve">letter-probability matrix: </w:t>
        </w:r>
        <w:proofErr w:type="spellStart"/>
        <w:r>
          <w:t>alength</w:t>
        </w:r>
        <w:proofErr w:type="spellEnd"/>
        <w:r>
          <w:t xml:space="preserve">= 4 w= 16 </w:t>
        </w:r>
        <w:proofErr w:type="spellStart"/>
        <w:r>
          <w:t>nsites</w:t>
        </w:r>
        <w:proofErr w:type="spellEnd"/>
        <w:r>
          <w:t>= 100 E= 0.001</w:t>
        </w:r>
      </w:ins>
    </w:p>
    <w:p w14:paraId="3799FF34" w14:textId="77777777" w:rsidR="00AB567E" w:rsidRDefault="00AB567E" w:rsidP="00AB567E">
      <w:pPr>
        <w:rPr>
          <w:ins w:id="1091" w:author="Yichao Li" w:date="2018-10-03T10:08:00Z"/>
        </w:rPr>
      </w:pPr>
      <w:ins w:id="1092" w:author="Yichao Li" w:date="2018-10-03T10:08:00Z">
        <w:r>
          <w:t>0.4000 0.1500 0.1500 0.3000</w:t>
        </w:r>
      </w:ins>
    </w:p>
    <w:p w14:paraId="29E04EC6" w14:textId="77777777" w:rsidR="00AB567E" w:rsidRDefault="00AB567E" w:rsidP="00AB567E">
      <w:pPr>
        <w:rPr>
          <w:ins w:id="1093" w:author="Yichao Li" w:date="2018-10-03T10:08:00Z"/>
        </w:rPr>
      </w:pPr>
      <w:ins w:id="1094" w:author="Yichao Li" w:date="2018-10-03T10:08:00Z">
        <w:r>
          <w:t>0.5000 0.0000 0.4500 0.0500</w:t>
        </w:r>
      </w:ins>
    </w:p>
    <w:p w14:paraId="1D3AD674" w14:textId="77777777" w:rsidR="00AB567E" w:rsidRDefault="00AB567E" w:rsidP="00AB567E">
      <w:pPr>
        <w:rPr>
          <w:ins w:id="1095" w:author="Yichao Li" w:date="2018-10-03T10:08:00Z"/>
        </w:rPr>
      </w:pPr>
      <w:ins w:id="1096" w:author="Yichao Li" w:date="2018-10-03T10:08:00Z">
        <w:r>
          <w:t>0.9000 0.0000 0.1000 0.0000</w:t>
        </w:r>
      </w:ins>
    </w:p>
    <w:p w14:paraId="7541CF6B" w14:textId="77777777" w:rsidR="00AB567E" w:rsidRDefault="00AB567E" w:rsidP="00AB567E">
      <w:pPr>
        <w:rPr>
          <w:ins w:id="1097" w:author="Yichao Li" w:date="2018-10-03T10:08:00Z"/>
        </w:rPr>
      </w:pPr>
      <w:ins w:id="1098" w:author="Yichao Li" w:date="2018-10-03T10:08:00Z">
        <w:r>
          <w:t>0.3500 0.2500 0.3000 0.1000</w:t>
        </w:r>
      </w:ins>
    </w:p>
    <w:p w14:paraId="78BF2D4F" w14:textId="77777777" w:rsidR="00AB567E" w:rsidRDefault="00AB567E" w:rsidP="00AB567E">
      <w:pPr>
        <w:rPr>
          <w:ins w:id="1099" w:author="Yichao Li" w:date="2018-10-03T10:08:00Z"/>
        </w:rPr>
      </w:pPr>
      <w:ins w:id="1100" w:author="Yichao Li" w:date="2018-10-03T10:08:00Z">
        <w:r>
          <w:t>0.7000 0.0000 0.2500 0.0500</w:t>
        </w:r>
      </w:ins>
    </w:p>
    <w:p w14:paraId="593A3033" w14:textId="77777777" w:rsidR="00AB567E" w:rsidRDefault="00AB567E" w:rsidP="00AB567E">
      <w:pPr>
        <w:rPr>
          <w:ins w:id="1101" w:author="Yichao Li" w:date="2018-10-03T10:08:00Z"/>
        </w:rPr>
      </w:pPr>
      <w:ins w:id="1102" w:author="Yichao Li" w:date="2018-10-03T10:08:00Z">
        <w:r>
          <w:t>0.4000 0.1000 0.5000 0.0000</w:t>
        </w:r>
      </w:ins>
    </w:p>
    <w:p w14:paraId="28580226" w14:textId="77777777" w:rsidR="00AB567E" w:rsidRDefault="00AB567E" w:rsidP="00AB567E">
      <w:pPr>
        <w:rPr>
          <w:ins w:id="1103" w:author="Yichao Li" w:date="2018-10-03T10:08:00Z"/>
        </w:rPr>
      </w:pPr>
      <w:ins w:id="1104" w:author="Yichao Li" w:date="2018-10-03T10:08:00Z">
        <w:r>
          <w:t>0.7000 0.1000 0.2000 0.0000</w:t>
        </w:r>
      </w:ins>
    </w:p>
    <w:p w14:paraId="53573BAD" w14:textId="77777777" w:rsidR="00AB567E" w:rsidRDefault="00AB567E" w:rsidP="00AB567E">
      <w:pPr>
        <w:rPr>
          <w:ins w:id="1105" w:author="Yichao Li" w:date="2018-10-03T10:08:00Z"/>
        </w:rPr>
      </w:pPr>
      <w:ins w:id="1106" w:author="Yichao Li" w:date="2018-10-03T10:08:00Z">
        <w:r>
          <w:t>0.5500 0.0000 0.4500 0.0000</w:t>
        </w:r>
      </w:ins>
    </w:p>
    <w:p w14:paraId="54994DD0" w14:textId="77777777" w:rsidR="00AB567E" w:rsidRDefault="00AB567E" w:rsidP="00AB567E">
      <w:pPr>
        <w:rPr>
          <w:ins w:id="1107" w:author="Yichao Li" w:date="2018-10-03T10:08:00Z"/>
        </w:rPr>
      </w:pPr>
      <w:ins w:id="1108" w:author="Yichao Li" w:date="2018-10-03T10:08:00Z">
        <w:r>
          <w:t>0.8500 0.0000 0.0000 0.1500</w:t>
        </w:r>
      </w:ins>
    </w:p>
    <w:p w14:paraId="184B08F8" w14:textId="77777777" w:rsidR="00AB567E" w:rsidRDefault="00AB567E" w:rsidP="00AB567E">
      <w:pPr>
        <w:rPr>
          <w:ins w:id="1109" w:author="Yichao Li" w:date="2018-10-03T10:08:00Z"/>
        </w:rPr>
      </w:pPr>
      <w:ins w:id="1110" w:author="Yichao Li" w:date="2018-10-03T10:08:00Z">
        <w:r>
          <w:lastRenderedPageBreak/>
          <w:t>0.1000 0.3500 0.5500 0.0000</w:t>
        </w:r>
      </w:ins>
    </w:p>
    <w:p w14:paraId="11A3D4DC" w14:textId="77777777" w:rsidR="00AB567E" w:rsidRDefault="00AB567E" w:rsidP="00AB567E">
      <w:pPr>
        <w:rPr>
          <w:ins w:id="1111" w:author="Yichao Li" w:date="2018-10-03T10:08:00Z"/>
        </w:rPr>
      </w:pPr>
      <w:ins w:id="1112" w:author="Yichao Li" w:date="2018-10-03T10:08:00Z">
        <w:r>
          <w:t>0.7500 0.0500 0.2000 0.0000</w:t>
        </w:r>
      </w:ins>
    </w:p>
    <w:p w14:paraId="5529A954" w14:textId="77777777" w:rsidR="00AB567E" w:rsidRDefault="00AB567E" w:rsidP="00AB567E">
      <w:pPr>
        <w:rPr>
          <w:ins w:id="1113" w:author="Yichao Li" w:date="2018-10-03T10:08:00Z"/>
        </w:rPr>
      </w:pPr>
      <w:ins w:id="1114" w:author="Yichao Li" w:date="2018-10-03T10:08:00Z">
        <w:r>
          <w:t>0.7500 0.0000 0.0500 0.2000</w:t>
        </w:r>
      </w:ins>
    </w:p>
    <w:p w14:paraId="3A51D834" w14:textId="77777777" w:rsidR="00AB567E" w:rsidRDefault="00AB567E" w:rsidP="00AB567E">
      <w:pPr>
        <w:rPr>
          <w:ins w:id="1115" w:author="Yichao Li" w:date="2018-10-03T10:08:00Z"/>
        </w:rPr>
      </w:pPr>
      <w:ins w:id="1116" w:author="Yichao Li" w:date="2018-10-03T10:08:00Z">
        <w:r>
          <w:t>0.3500 0.2000 0.4000 0.0500</w:t>
        </w:r>
      </w:ins>
    </w:p>
    <w:p w14:paraId="70E010D0" w14:textId="77777777" w:rsidR="00AB567E" w:rsidRDefault="00AB567E" w:rsidP="00AB567E">
      <w:pPr>
        <w:rPr>
          <w:ins w:id="1117" w:author="Yichao Li" w:date="2018-10-03T10:08:00Z"/>
        </w:rPr>
      </w:pPr>
      <w:ins w:id="1118" w:author="Yichao Li" w:date="2018-10-03T10:08:00Z">
        <w:r>
          <w:t>0.7500 0.0500 0.2000 0.0000</w:t>
        </w:r>
      </w:ins>
    </w:p>
    <w:p w14:paraId="5EF1F82B" w14:textId="77777777" w:rsidR="00AB567E" w:rsidRDefault="00AB567E" w:rsidP="00AB567E">
      <w:pPr>
        <w:rPr>
          <w:ins w:id="1119" w:author="Yichao Li" w:date="2018-10-03T10:08:00Z"/>
        </w:rPr>
      </w:pPr>
      <w:ins w:id="1120" w:author="Yichao Li" w:date="2018-10-03T10:08:00Z">
        <w:r>
          <w:t>0.4000 0.2500 0.3000 0.0500</w:t>
        </w:r>
      </w:ins>
    </w:p>
    <w:p w14:paraId="03CA6629" w14:textId="77777777" w:rsidR="00AB567E" w:rsidRDefault="00AB567E" w:rsidP="00AB567E">
      <w:pPr>
        <w:rPr>
          <w:ins w:id="1121" w:author="Yichao Li" w:date="2018-10-03T10:08:00Z"/>
        </w:rPr>
      </w:pPr>
      <w:ins w:id="1122" w:author="Yichao Li" w:date="2018-10-03T10:08:00Z">
        <w:r>
          <w:t>0.6000 0.2000 0.1500 0.0500</w:t>
        </w:r>
      </w:ins>
    </w:p>
    <w:p w14:paraId="06BDF2E3" w14:textId="77777777" w:rsidR="00AB567E" w:rsidRDefault="00AB567E" w:rsidP="00AB567E">
      <w:pPr>
        <w:rPr>
          <w:ins w:id="1123" w:author="Yichao Li" w:date="2018-10-03T10:08:00Z"/>
        </w:rPr>
      </w:pPr>
    </w:p>
    <w:p w14:paraId="401BA696" w14:textId="77777777" w:rsidR="00AB567E" w:rsidRDefault="00AB567E" w:rsidP="00AB567E">
      <w:pPr>
        <w:rPr>
          <w:ins w:id="1124" w:author="Yichao Li" w:date="2018-10-03T10:08:00Z"/>
        </w:rPr>
      </w:pPr>
    </w:p>
    <w:p w14:paraId="7FD2A433" w14:textId="77777777" w:rsidR="00AB567E" w:rsidRDefault="00AB567E" w:rsidP="00AB567E">
      <w:pPr>
        <w:rPr>
          <w:ins w:id="1125" w:author="Yichao Li" w:date="2018-10-03T10:08:00Z"/>
        </w:rPr>
      </w:pPr>
      <w:ins w:id="1126" w:author="Yichao Li" w:date="2018-10-03T10:08:00Z">
        <w:r>
          <w:t>MOTIF DECOD_Motif3_16</w:t>
        </w:r>
      </w:ins>
    </w:p>
    <w:p w14:paraId="4EF24551" w14:textId="77777777" w:rsidR="00AB567E" w:rsidRDefault="00AB567E" w:rsidP="00AB567E">
      <w:pPr>
        <w:rPr>
          <w:ins w:id="1127" w:author="Yichao Li" w:date="2018-10-03T10:08:00Z"/>
        </w:rPr>
      </w:pPr>
      <w:ins w:id="1128" w:author="Yichao Li" w:date="2018-10-03T10:08:00Z">
        <w:r>
          <w:t xml:space="preserve">letter-probability matrix: </w:t>
        </w:r>
        <w:proofErr w:type="spellStart"/>
        <w:r>
          <w:t>alength</w:t>
        </w:r>
        <w:proofErr w:type="spellEnd"/>
        <w:r>
          <w:t xml:space="preserve">= 4 w= 16 </w:t>
        </w:r>
        <w:proofErr w:type="spellStart"/>
        <w:r>
          <w:t>nsites</w:t>
        </w:r>
        <w:proofErr w:type="spellEnd"/>
        <w:r>
          <w:t>= 100 E= 0.001</w:t>
        </w:r>
      </w:ins>
    </w:p>
    <w:p w14:paraId="3F5A19F4" w14:textId="77777777" w:rsidR="00AB567E" w:rsidRDefault="00AB567E" w:rsidP="00AB567E">
      <w:pPr>
        <w:rPr>
          <w:ins w:id="1129" w:author="Yichao Li" w:date="2018-10-03T10:08:00Z"/>
        </w:rPr>
      </w:pPr>
      <w:ins w:id="1130" w:author="Yichao Li" w:date="2018-10-03T10:08:00Z">
        <w:r>
          <w:t>0.2000 0.3000 0.0000 0.5000</w:t>
        </w:r>
      </w:ins>
    </w:p>
    <w:p w14:paraId="7EA28432" w14:textId="77777777" w:rsidR="00AB567E" w:rsidRDefault="00AB567E" w:rsidP="00AB567E">
      <w:pPr>
        <w:rPr>
          <w:ins w:id="1131" w:author="Yichao Li" w:date="2018-10-03T10:08:00Z"/>
        </w:rPr>
      </w:pPr>
      <w:ins w:id="1132" w:author="Yichao Li" w:date="2018-10-03T10:08:00Z">
        <w:r>
          <w:t>0.0500 0.3000 0.0000 0.6500</w:t>
        </w:r>
      </w:ins>
    </w:p>
    <w:p w14:paraId="3BB67B35" w14:textId="77777777" w:rsidR="00AB567E" w:rsidRDefault="00AB567E" w:rsidP="00AB567E">
      <w:pPr>
        <w:rPr>
          <w:ins w:id="1133" w:author="Yichao Li" w:date="2018-10-03T10:08:00Z"/>
        </w:rPr>
      </w:pPr>
      <w:ins w:id="1134" w:author="Yichao Li" w:date="2018-10-03T10:08:00Z">
        <w:r>
          <w:t>0.0000 0.4000 0.0500 0.5500</w:t>
        </w:r>
      </w:ins>
    </w:p>
    <w:p w14:paraId="62A182A2" w14:textId="77777777" w:rsidR="00AB567E" w:rsidRDefault="00AB567E" w:rsidP="00AB567E">
      <w:pPr>
        <w:rPr>
          <w:ins w:id="1135" w:author="Yichao Li" w:date="2018-10-03T10:08:00Z"/>
        </w:rPr>
      </w:pPr>
      <w:ins w:id="1136" w:author="Yichao Li" w:date="2018-10-03T10:08:00Z">
        <w:r>
          <w:t>0.1500 0.5500 0.1500 0.1500</w:t>
        </w:r>
      </w:ins>
    </w:p>
    <w:p w14:paraId="691D6DA5" w14:textId="77777777" w:rsidR="00AB567E" w:rsidRDefault="00AB567E" w:rsidP="00AB567E">
      <w:pPr>
        <w:rPr>
          <w:ins w:id="1137" w:author="Yichao Li" w:date="2018-10-03T10:08:00Z"/>
        </w:rPr>
      </w:pPr>
      <w:ins w:id="1138" w:author="Yichao Li" w:date="2018-10-03T10:08:00Z">
        <w:r>
          <w:t>0.4000 0.2500 0.0000 0.3500</w:t>
        </w:r>
      </w:ins>
    </w:p>
    <w:p w14:paraId="29044941" w14:textId="77777777" w:rsidR="00AB567E" w:rsidRDefault="00AB567E" w:rsidP="00AB567E">
      <w:pPr>
        <w:rPr>
          <w:ins w:id="1139" w:author="Yichao Li" w:date="2018-10-03T10:08:00Z"/>
        </w:rPr>
      </w:pPr>
      <w:ins w:id="1140" w:author="Yichao Li" w:date="2018-10-03T10:08:00Z">
        <w:r>
          <w:t>0.3000 0.2500 0.1000 0.3500</w:t>
        </w:r>
      </w:ins>
    </w:p>
    <w:p w14:paraId="247B1530" w14:textId="77777777" w:rsidR="00AB567E" w:rsidRDefault="00AB567E" w:rsidP="00AB567E">
      <w:pPr>
        <w:rPr>
          <w:ins w:id="1141" w:author="Yichao Li" w:date="2018-10-03T10:08:00Z"/>
        </w:rPr>
      </w:pPr>
      <w:ins w:id="1142" w:author="Yichao Li" w:date="2018-10-03T10:08:00Z">
        <w:r>
          <w:t>0.4500 0.5000 0.0000 0.0500</w:t>
        </w:r>
      </w:ins>
    </w:p>
    <w:p w14:paraId="20E88C5C" w14:textId="77777777" w:rsidR="00AB567E" w:rsidRDefault="00AB567E" w:rsidP="00AB567E">
      <w:pPr>
        <w:rPr>
          <w:ins w:id="1143" w:author="Yichao Li" w:date="2018-10-03T10:08:00Z"/>
        </w:rPr>
      </w:pPr>
      <w:ins w:id="1144" w:author="Yichao Li" w:date="2018-10-03T10:08:00Z">
        <w:r>
          <w:t>0.0000 0.0000 0.0000 1.0000</w:t>
        </w:r>
      </w:ins>
    </w:p>
    <w:p w14:paraId="145D6890" w14:textId="77777777" w:rsidR="00AB567E" w:rsidRDefault="00AB567E" w:rsidP="00AB567E">
      <w:pPr>
        <w:rPr>
          <w:ins w:id="1145" w:author="Yichao Li" w:date="2018-10-03T10:08:00Z"/>
        </w:rPr>
      </w:pPr>
      <w:ins w:id="1146" w:author="Yichao Li" w:date="2018-10-03T10:08:00Z">
        <w:r>
          <w:t>0.0500 0.5500 0.2500 0.1500</w:t>
        </w:r>
      </w:ins>
    </w:p>
    <w:p w14:paraId="5E810632" w14:textId="77777777" w:rsidR="00AB567E" w:rsidRDefault="00AB567E" w:rsidP="00AB567E">
      <w:pPr>
        <w:rPr>
          <w:ins w:id="1147" w:author="Yichao Li" w:date="2018-10-03T10:08:00Z"/>
        </w:rPr>
      </w:pPr>
      <w:ins w:id="1148" w:author="Yichao Li" w:date="2018-10-03T10:08:00Z">
        <w:r>
          <w:t>0.4000 0.0000 0.0000 0.6000</w:t>
        </w:r>
      </w:ins>
    </w:p>
    <w:p w14:paraId="16D79A9C" w14:textId="77777777" w:rsidR="00AB567E" w:rsidRDefault="00AB567E" w:rsidP="00AB567E">
      <w:pPr>
        <w:rPr>
          <w:ins w:id="1149" w:author="Yichao Li" w:date="2018-10-03T10:08:00Z"/>
        </w:rPr>
      </w:pPr>
      <w:ins w:id="1150" w:author="Yichao Li" w:date="2018-10-03T10:08:00Z">
        <w:r>
          <w:t>0.0000 0.3500 0.0500 0.6000</w:t>
        </w:r>
      </w:ins>
    </w:p>
    <w:p w14:paraId="68532278" w14:textId="77777777" w:rsidR="00AB567E" w:rsidRDefault="00AB567E" w:rsidP="00AB567E">
      <w:pPr>
        <w:rPr>
          <w:ins w:id="1151" w:author="Yichao Li" w:date="2018-10-03T10:08:00Z"/>
        </w:rPr>
      </w:pPr>
      <w:ins w:id="1152" w:author="Yichao Li" w:date="2018-10-03T10:08:00Z">
        <w:r>
          <w:t>0.0500 0.7500 0.0000 0.2000</w:t>
        </w:r>
      </w:ins>
    </w:p>
    <w:p w14:paraId="585E4097" w14:textId="77777777" w:rsidR="00AB567E" w:rsidRDefault="00AB567E" w:rsidP="00AB567E">
      <w:pPr>
        <w:rPr>
          <w:ins w:id="1153" w:author="Yichao Li" w:date="2018-10-03T10:08:00Z"/>
        </w:rPr>
      </w:pPr>
      <w:ins w:id="1154" w:author="Yichao Li" w:date="2018-10-03T10:08:00Z">
        <w:r>
          <w:t>0.2500 0.4500 0.1500 0.1500</w:t>
        </w:r>
      </w:ins>
    </w:p>
    <w:p w14:paraId="32E0C962" w14:textId="77777777" w:rsidR="00AB567E" w:rsidRDefault="00AB567E" w:rsidP="00AB567E">
      <w:pPr>
        <w:rPr>
          <w:ins w:id="1155" w:author="Yichao Li" w:date="2018-10-03T10:08:00Z"/>
        </w:rPr>
      </w:pPr>
      <w:ins w:id="1156" w:author="Yichao Li" w:date="2018-10-03T10:08:00Z">
        <w:r>
          <w:t>0.1000 0.0000 0.0000 0.9000</w:t>
        </w:r>
      </w:ins>
    </w:p>
    <w:p w14:paraId="749A76FC" w14:textId="77777777" w:rsidR="00AB567E" w:rsidRDefault="00AB567E" w:rsidP="00AB567E">
      <w:pPr>
        <w:rPr>
          <w:ins w:id="1157" w:author="Yichao Li" w:date="2018-10-03T10:08:00Z"/>
        </w:rPr>
      </w:pPr>
      <w:ins w:id="1158" w:author="Yichao Li" w:date="2018-10-03T10:08:00Z">
        <w:r>
          <w:t>0.0000 0.6000 0.2000 0.2000</w:t>
        </w:r>
      </w:ins>
    </w:p>
    <w:p w14:paraId="64D39F33" w14:textId="77777777" w:rsidR="00AB567E" w:rsidRDefault="00AB567E" w:rsidP="00AB567E">
      <w:pPr>
        <w:rPr>
          <w:ins w:id="1159" w:author="Yichao Li" w:date="2018-10-03T10:08:00Z"/>
        </w:rPr>
      </w:pPr>
      <w:ins w:id="1160" w:author="Yichao Li" w:date="2018-10-03T10:08:00Z">
        <w:r>
          <w:t>0.4000 0.1000 0.2000 0.3000</w:t>
        </w:r>
      </w:ins>
    </w:p>
    <w:p w14:paraId="258F58E5" w14:textId="77777777" w:rsidR="00AB567E" w:rsidRDefault="00AB567E" w:rsidP="00AB567E">
      <w:pPr>
        <w:rPr>
          <w:ins w:id="1161" w:author="Yichao Li" w:date="2018-10-03T10:08:00Z"/>
        </w:rPr>
      </w:pPr>
    </w:p>
    <w:p w14:paraId="07521C37" w14:textId="77777777" w:rsidR="00AB567E" w:rsidRDefault="00AB567E" w:rsidP="00AB567E">
      <w:pPr>
        <w:rPr>
          <w:ins w:id="1162" w:author="Yichao Li" w:date="2018-10-03T10:08:00Z"/>
        </w:rPr>
      </w:pPr>
    </w:p>
    <w:p w14:paraId="74112758" w14:textId="77777777" w:rsidR="00AB567E" w:rsidRDefault="00AB567E" w:rsidP="00AB567E">
      <w:pPr>
        <w:rPr>
          <w:ins w:id="1163" w:author="Yichao Li" w:date="2018-10-03T10:08:00Z"/>
        </w:rPr>
      </w:pPr>
      <w:ins w:id="1164" w:author="Yichao Li" w:date="2018-10-03T10:08:00Z">
        <w:r>
          <w:t>MOTIF DECOD_Motif2_16</w:t>
        </w:r>
      </w:ins>
    </w:p>
    <w:p w14:paraId="511F521B" w14:textId="77777777" w:rsidR="00AB567E" w:rsidRDefault="00AB567E" w:rsidP="00AB567E">
      <w:pPr>
        <w:rPr>
          <w:ins w:id="1165" w:author="Yichao Li" w:date="2018-10-03T10:08:00Z"/>
        </w:rPr>
      </w:pPr>
      <w:ins w:id="1166" w:author="Yichao Li" w:date="2018-10-03T10:08:00Z">
        <w:r>
          <w:t xml:space="preserve">letter-probability matrix: </w:t>
        </w:r>
        <w:proofErr w:type="spellStart"/>
        <w:r>
          <w:t>alength</w:t>
        </w:r>
        <w:proofErr w:type="spellEnd"/>
        <w:r>
          <w:t xml:space="preserve">= 4 w= 16 </w:t>
        </w:r>
        <w:proofErr w:type="spellStart"/>
        <w:r>
          <w:t>nsites</w:t>
        </w:r>
        <w:proofErr w:type="spellEnd"/>
        <w:r>
          <w:t>= 100 E= 0.001</w:t>
        </w:r>
      </w:ins>
    </w:p>
    <w:p w14:paraId="399DA875" w14:textId="77777777" w:rsidR="00AB567E" w:rsidRDefault="00AB567E" w:rsidP="00AB567E">
      <w:pPr>
        <w:rPr>
          <w:ins w:id="1167" w:author="Yichao Li" w:date="2018-10-03T10:08:00Z"/>
        </w:rPr>
      </w:pPr>
      <w:ins w:id="1168" w:author="Yichao Li" w:date="2018-10-03T10:08:00Z">
        <w:r>
          <w:lastRenderedPageBreak/>
          <w:t>0.4500 0.2500 0.1500 0.1500</w:t>
        </w:r>
      </w:ins>
    </w:p>
    <w:p w14:paraId="70545164" w14:textId="77777777" w:rsidR="00AB567E" w:rsidRDefault="00AB567E" w:rsidP="00AB567E">
      <w:pPr>
        <w:rPr>
          <w:ins w:id="1169" w:author="Yichao Li" w:date="2018-10-03T10:08:00Z"/>
        </w:rPr>
      </w:pPr>
      <w:ins w:id="1170" w:author="Yichao Li" w:date="2018-10-03T10:08:00Z">
        <w:r>
          <w:t>0.6000 0.0500 0.1000 0.2500</w:t>
        </w:r>
      </w:ins>
    </w:p>
    <w:p w14:paraId="6DC34EB4" w14:textId="77777777" w:rsidR="00AB567E" w:rsidRDefault="00AB567E" w:rsidP="00AB567E">
      <w:pPr>
        <w:rPr>
          <w:ins w:id="1171" w:author="Yichao Li" w:date="2018-10-03T10:08:00Z"/>
        </w:rPr>
      </w:pPr>
      <w:ins w:id="1172" w:author="Yichao Li" w:date="2018-10-03T10:08:00Z">
        <w:r>
          <w:t>0.2000 0.4000 0.2000 0.2000</w:t>
        </w:r>
      </w:ins>
    </w:p>
    <w:p w14:paraId="78AF4673" w14:textId="77777777" w:rsidR="00AB567E" w:rsidRDefault="00AB567E" w:rsidP="00AB567E">
      <w:pPr>
        <w:rPr>
          <w:ins w:id="1173" w:author="Yichao Li" w:date="2018-10-03T10:08:00Z"/>
        </w:rPr>
      </w:pPr>
      <w:ins w:id="1174" w:author="Yichao Li" w:date="2018-10-03T10:08:00Z">
        <w:r>
          <w:t>0.5000 0.4500 0.0000 0.0500</w:t>
        </w:r>
      </w:ins>
    </w:p>
    <w:p w14:paraId="772E9BBE" w14:textId="77777777" w:rsidR="00AB567E" w:rsidRDefault="00AB567E" w:rsidP="00AB567E">
      <w:pPr>
        <w:rPr>
          <w:ins w:id="1175" w:author="Yichao Li" w:date="2018-10-03T10:08:00Z"/>
        </w:rPr>
      </w:pPr>
      <w:ins w:id="1176" w:author="Yichao Li" w:date="2018-10-03T10:08:00Z">
        <w:r>
          <w:t>0.8500 0.1000 0.0500 0.0000</w:t>
        </w:r>
      </w:ins>
    </w:p>
    <w:p w14:paraId="5219AC80" w14:textId="77777777" w:rsidR="00AB567E" w:rsidRDefault="00AB567E" w:rsidP="00AB567E">
      <w:pPr>
        <w:rPr>
          <w:ins w:id="1177" w:author="Yichao Li" w:date="2018-10-03T10:08:00Z"/>
        </w:rPr>
      </w:pPr>
      <w:ins w:id="1178" w:author="Yichao Li" w:date="2018-10-03T10:08:00Z">
        <w:r>
          <w:t>0.8000 0.2000 0.0000 0.0000</w:t>
        </w:r>
      </w:ins>
    </w:p>
    <w:p w14:paraId="3DFB9AAB" w14:textId="77777777" w:rsidR="00AB567E" w:rsidRDefault="00AB567E" w:rsidP="00AB567E">
      <w:pPr>
        <w:rPr>
          <w:ins w:id="1179" w:author="Yichao Li" w:date="2018-10-03T10:08:00Z"/>
        </w:rPr>
      </w:pPr>
      <w:ins w:id="1180" w:author="Yichao Li" w:date="2018-10-03T10:08:00Z">
        <w:r>
          <w:t>0.6000 0.2500 0.1500 0.0000</w:t>
        </w:r>
      </w:ins>
    </w:p>
    <w:p w14:paraId="786968BC" w14:textId="77777777" w:rsidR="00AB567E" w:rsidRDefault="00AB567E" w:rsidP="00AB567E">
      <w:pPr>
        <w:rPr>
          <w:ins w:id="1181" w:author="Yichao Li" w:date="2018-10-03T10:08:00Z"/>
        </w:rPr>
      </w:pPr>
      <w:ins w:id="1182" w:author="Yichao Li" w:date="2018-10-03T10:08:00Z">
        <w:r>
          <w:t>0.4000 0.4000 0.1000 0.1000</w:t>
        </w:r>
      </w:ins>
    </w:p>
    <w:p w14:paraId="7EE3F399" w14:textId="77777777" w:rsidR="00AB567E" w:rsidRDefault="00AB567E" w:rsidP="00AB567E">
      <w:pPr>
        <w:rPr>
          <w:ins w:id="1183" w:author="Yichao Li" w:date="2018-10-03T10:08:00Z"/>
        </w:rPr>
      </w:pPr>
      <w:ins w:id="1184" w:author="Yichao Li" w:date="2018-10-03T10:08:00Z">
        <w:r>
          <w:t>0.3500 0.0500 0.0000 0.6000</w:t>
        </w:r>
      </w:ins>
    </w:p>
    <w:p w14:paraId="0A0525CD" w14:textId="77777777" w:rsidR="00AB567E" w:rsidRDefault="00AB567E" w:rsidP="00AB567E">
      <w:pPr>
        <w:rPr>
          <w:ins w:id="1185" w:author="Yichao Li" w:date="2018-10-03T10:08:00Z"/>
        </w:rPr>
      </w:pPr>
      <w:ins w:id="1186" w:author="Yichao Li" w:date="2018-10-03T10:08:00Z">
        <w:r>
          <w:t>0.0500 0.7500 0.1000 0.1000</w:t>
        </w:r>
      </w:ins>
    </w:p>
    <w:p w14:paraId="0287EEA3" w14:textId="77777777" w:rsidR="00AB567E" w:rsidRDefault="00AB567E" w:rsidP="00AB567E">
      <w:pPr>
        <w:rPr>
          <w:ins w:id="1187" w:author="Yichao Li" w:date="2018-10-03T10:08:00Z"/>
        </w:rPr>
      </w:pPr>
      <w:ins w:id="1188" w:author="Yichao Li" w:date="2018-10-03T10:08:00Z">
        <w:r>
          <w:t>0.8000 0.1500 0.0000 0.0500</w:t>
        </w:r>
      </w:ins>
    </w:p>
    <w:p w14:paraId="33DA896E" w14:textId="77777777" w:rsidR="00AB567E" w:rsidRDefault="00AB567E" w:rsidP="00AB567E">
      <w:pPr>
        <w:rPr>
          <w:ins w:id="1189" w:author="Yichao Li" w:date="2018-10-03T10:08:00Z"/>
        </w:rPr>
      </w:pPr>
      <w:ins w:id="1190" w:author="Yichao Li" w:date="2018-10-03T10:08:00Z">
        <w:r>
          <w:t>0.7000 0.2000 0.1000 0.0000</w:t>
        </w:r>
      </w:ins>
    </w:p>
    <w:p w14:paraId="61D70CDD" w14:textId="77777777" w:rsidR="00AB567E" w:rsidRDefault="00AB567E" w:rsidP="00AB567E">
      <w:pPr>
        <w:rPr>
          <w:ins w:id="1191" w:author="Yichao Li" w:date="2018-10-03T10:08:00Z"/>
        </w:rPr>
      </w:pPr>
      <w:ins w:id="1192" w:author="Yichao Li" w:date="2018-10-03T10:08:00Z">
        <w:r>
          <w:t>0.7500 0.1000 0.1500 0.0000</w:t>
        </w:r>
      </w:ins>
    </w:p>
    <w:p w14:paraId="12156B35" w14:textId="77777777" w:rsidR="00AB567E" w:rsidRDefault="00AB567E" w:rsidP="00AB567E">
      <w:pPr>
        <w:rPr>
          <w:ins w:id="1193" w:author="Yichao Li" w:date="2018-10-03T10:08:00Z"/>
        </w:rPr>
      </w:pPr>
      <w:ins w:id="1194" w:author="Yichao Li" w:date="2018-10-03T10:08:00Z">
        <w:r>
          <w:t>0.6500 0.2000 0.1500 0.0000</w:t>
        </w:r>
      </w:ins>
    </w:p>
    <w:p w14:paraId="5ABE7977" w14:textId="77777777" w:rsidR="00AB567E" w:rsidRDefault="00AB567E" w:rsidP="00AB567E">
      <w:pPr>
        <w:rPr>
          <w:ins w:id="1195" w:author="Yichao Li" w:date="2018-10-03T10:08:00Z"/>
        </w:rPr>
      </w:pPr>
      <w:ins w:id="1196" w:author="Yichao Li" w:date="2018-10-03T10:08:00Z">
        <w:r>
          <w:t>0.4000 0.3500 0.0000 0.2500</w:t>
        </w:r>
      </w:ins>
    </w:p>
    <w:p w14:paraId="5846A052" w14:textId="77777777" w:rsidR="00AB567E" w:rsidRDefault="00AB567E" w:rsidP="00AB567E">
      <w:pPr>
        <w:rPr>
          <w:ins w:id="1197" w:author="Yichao Li" w:date="2018-10-03T10:08:00Z"/>
        </w:rPr>
      </w:pPr>
      <w:ins w:id="1198" w:author="Yichao Li" w:date="2018-10-03T10:08:00Z">
        <w:r>
          <w:t>0.0500 0.7000 0.1000 0.1500</w:t>
        </w:r>
      </w:ins>
    </w:p>
    <w:p w14:paraId="28815EAE" w14:textId="77777777" w:rsidR="00AB567E" w:rsidRDefault="00AB567E" w:rsidP="00AB567E">
      <w:pPr>
        <w:rPr>
          <w:ins w:id="1199" w:author="Yichao Li" w:date="2018-10-03T10:08:00Z"/>
        </w:rPr>
      </w:pPr>
    </w:p>
    <w:p w14:paraId="0619FA7A" w14:textId="77777777" w:rsidR="00AB567E" w:rsidRDefault="00AB567E" w:rsidP="00AB567E">
      <w:pPr>
        <w:rPr>
          <w:ins w:id="1200" w:author="Yichao Li" w:date="2018-10-03T10:08:00Z"/>
        </w:rPr>
      </w:pPr>
      <w:ins w:id="1201" w:author="Yichao Li" w:date="2018-10-03T10:08:00Z">
        <w:r>
          <w:t>MOTIF DME_TWTTTKTTCTT</w:t>
        </w:r>
      </w:ins>
    </w:p>
    <w:p w14:paraId="2DAAD5D1" w14:textId="77777777" w:rsidR="00AB567E" w:rsidRDefault="00AB567E" w:rsidP="00AB567E">
      <w:pPr>
        <w:rPr>
          <w:ins w:id="1202" w:author="Yichao Li" w:date="2018-10-03T10:08:00Z"/>
        </w:rPr>
      </w:pPr>
      <w:ins w:id="1203" w:author="Yichao Li" w:date="2018-10-03T10:08:00Z">
        <w:r>
          <w:t xml:space="preserve">letter-probability matrix: </w:t>
        </w:r>
        <w:proofErr w:type="spellStart"/>
        <w:r>
          <w:t>alength</w:t>
        </w:r>
        <w:proofErr w:type="spellEnd"/>
        <w:r>
          <w:t xml:space="preserve">= 4 w= 11 </w:t>
        </w:r>
        <w:proofErr w:type="spellStart"/>
        <w:r>
          <w:t>nsites</w:t>
        </w:r>
        <w:proofErr w:type="spellEnd"/>
        <w:r>
          <w:t>= 100 E= 0.001</w:t>
        </w:r>
      </w:ins>
    </w:p>
    <w:p w14:paraId="0DD96EF2" w14:textId="77777777" w:rsidR="00AB567E" w:rsidRDefault="00AB567E" w:rsidP="00AB567E">
      <w:pPr>
        <w:rPr>
          <w:ins w:id="1204" w:author="Yichao Li" w:date="2018-10-03T10:08:00Z"/>
        </w:rPr>
      </w:pPr>
      <w:ins w:id="1205" w:author="Yichao Li" w:date="2018-10-03T10:08:00Z">
        <w:r>
          <w:t>0.0 0.0 0.0 1.0</w:t>
        </w:r>
      </w:ins>
    </w:p>
    <w:p w14:paraId="69820058" w14:textId="77777777" w:rsidR="00AB567E" w:rsidRDefault="00AB567E" w:rsidP="00AB567E">
      <w:pPr>
        <w:rPr>
          <w:ins w:id="1206" w:author="Yichao Li" w:date="2018-10-03T10:08:00Z"/>
        </w:rPr>
      </w:pPr>
      <w:ins w:id="1207" w:author="Yichao Li" w:date="2018-10-03T10:08:00Z">
        <w:r>
          <w:t>0.5 0.0 0.0 0.5</w:t>
        </w:r>
      </w:ins>
    </w:p>
    <w:p w14:paraId="3B542648" w14:textId="77777777" w:rsidR="00AB567E" w:rsidRDefault="00AB567E" w:rsidP="00AB567E">
      <w:pPr>
        <w:rPr>
          <w:ins w:id="1208" w:author="Yichao Li" w:date="2018-10-03T10:08:00Z"/>
        </w:rPr>
      </w:pPr>
      <w:ins w:id="1209" w:author="Yichao Li" w:date="2018-10-03T10:08:00Z">
        <w:r>
          <w:t>0.0 0.0 0.0 1.0</w:t>
        </w:r>
      </w:ins>
    </w:p>
    <w:p w14:paraId="264D6ABB" w14:textId="77777777" w:rsidR="00AB567E" w:rsidRDefault="00AB567E" w:rsidP="00AB567E">
      <w:pPr>
        <w:rPr>
          <w:ins w:id="1210" w:author="Yichao Li" w:date="2018-10-03T10:08:00Z"/>
        </w:rPr>
      </w:pPr>
      <w:ins w:id="1211" w:author="Yichao Li" w:date="2018-10-03T10:08:00Z">
        <w:r>
          <w:t>0.0 0.0 0.0 1.0</w:t>
        </w:r>
      </w:ins>
    </w:p>
    <w:p w14:paraId="030441DB" w14:textId="77777777" w:rsidR="00AB567E" w:rsidRDefault="00AB567E" w:rsidP="00AB567E">
      <w:pPr>
        <w:rPr>
          <w:ins w:id="1212" w:author="Yichao Li" w:date="2018-10-03T10:08:00Z"/>
        </w:rPr>
      </w:pPr>
      <w:ins w:id="1213" w:author="Yichao Li" w:date="2018-10-03T10:08:00Z">
        <w:r>
          <w:t>0.0 0.0 0.0 1.0</w:t>
        </w:r>
      </w:ins>
    </w:p>
    <w:p w14:paraId="555F31B2" w14:textId="77777777" w:rsidR="00AB567E" w:rsidRDefault="00AB567E" w:rsidP="00AB567E">
      <w:pPr>
        <w:rPr>
          <w:ins w:id="1214" w:author="Yichao Li" w:date="2018-10-03T10:08:00Z"/>
        </w:rPr>
      </w:pPr>
      <w:ins w:id="1215" w:author="Yichao Li" w:date="2018-10-03T10:08:00Z">
        <w:r>
          <w:t>0.0 0.0 0.5 0.5</w:t>
        </w:r>
      </w:ins>
    </w:p>
    <w:p w14:paraId="400249EA" w14:textId="77777777" w:rsidR="00AB567E" w:rsidRDefault="00AB567E" w:rsidP="00AB567E">
      <w:pPr>
        <w:rPr>
          <w:ins w:id="1216" w:author="Yichao Li" w:date="2018-10-03T10:08:00Z"/>
        </w:rPr>
      </w:pPr>
      <w:ins w:id="1217" w:author="Yichao Li" w:date="2018-10-03T10:08:00Z">
        <w:r>
          <w:t>0.0 0.0 0.0 1.0</w:t>
        </w:r>
      </w:ins>
    </w:p>
    <w:p w14:paraId="32DA7518" w14:textId="77777777" w:rsidR="00AB567E" w:rsidRDefault="00AB567E" w:rsidP="00AB567E">
      <w:pPr>
        <w:rPr>
          <w:ins w:id="1218" w:author="Yichao Li" w:date="2018-10-03T10:08:00Z"/>
        </w:rPr>
      </w:pPr>
      <w:ins w:id="1219" w:author="Yichao Li" w:date="2018-10-03T10:08:00Z">
        <w:r>
          <w:t>0.0 0.0 0.0 1.0</w:t>
        </w:r>
      </w:ins>
    </w:p>
    <w:p w14:paraId="01CAE075" w14:textId="77777777" w:rsidR="00AB567E" w:rsidRDefault="00AB567E" w:rsidP="00AB567E">
      <w:pPr>
        <w:rPr>
          <w:ins w:id="1220" w:author="Yichao Li" w:date="2018-10-03T10:08:00Z"/>
        </w:rPr>
      </w:pPr>
      <w:ins w:id="1221" w:author="Yichao Li" w:date="2018-10-03T10:08:00Z">
        <w:r>
          <w:t>0.0 1.0 0.0 0.0</w:t>
        </w:r>
      </w:ins>
    </w:p>
    <w:p w14:paraId="5F118799" w14:textId="77777777" w:rsidR="00AB567E" w:rsidRDefault="00AB567E" w:rsidP="00AB567E">
      <w:pPr>
        <w:rPr>
          <w:ins w:id="1222" w:author="Yichao Li" w:date="2018-10-03T10:08:00Z"/>
        </w:rPr>
      </w:pPr>
      <w:ins w:id="1223" w:author="Yichao Li" w:date="2018-10-03T10:08:00Z">
        <w:r>
          <w:t>0.0 0.0 0.0 1.0</w:t>
        </w:r>
      </w:ins>
    </w:p>
    <w:p w14:paraId="3E8BE109" w14:textId="77777777" w:rsidR="00AB567E" w:rsidRDefault="00AB567E" w:rsidP="00AB567E">
      <w:pPr>
        <w:rPr>
          <w:ins w:id="1224" w:author="Yichao Li" w:date="2018-10-03T10:08:00Z"/>
        </w:rPr>
      </w:pPr>
      <w:ins w:id="1225" w:author="Yichao Li" w:date="2018-10-03T10:08:00Z">
        <w:r>
          <w:t>0.0 0.0 0.0 1.0</w:t>
        </w:r>
      </w:ins>
    </w:p>
    <w:p w14:paraId="1744E8B2" w14:textId="77777777" w:rsidR="00AB567E" w:rsidRDefault="00AB567E" w:rsidP="00AB567E">
      <w:pPr>
        <w:rPr>
          <w:ins w:id="1226" w:author="Yichao Li" w:date="2018-10-03T10:08:00Z"/>
        </w:rPr>
      </w:pPr>
    </w:p>
    <w:p w14:paraId="499FA0A6" w14:textId="77777777" w:rsidR="00AB567E" w:rsidRDefault="00AB567E" w:rsidP="00AB567E">
      <w:pPr>
        <w:rPr>
          <w:ins w:id="1227" w:author="Yichao Li" w:date="2018-10-03T10:08:00Z"/>
        </w:rPr>
      </w:pPr>
      <w:ins w:id="1228" w:author="Yichao Li" w:date="2018-10-03T10:08:00Z">
        <w:r>
          <w:lastRenderedPageBreak/>
          <w:t>MOTIF DME_TTTTATTTRKTT</w:t>
        </w:r>
      </w:ins>
    </w:p>
    <w:p w14:paraId="0BE2CBB0" w14:textId="77777777" w:rsidR="00AB567E" w:rsidRDefault="00AB567E" w:rsidP="00AB567E">
      <w:pPr>
        <w:rPr>
          <w:ins w:id="1229" w:author="Yichao Li" w:date="2018-10-03T10:08:00Z"/>
        </w:rPr>
      </w:pPr>
      <w:ins w:id="1230"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16ACC813" w14:textId="77777777" w:rsidR="00AB567E" w:rsidRDefault="00AB567E" w:rsidP="00AB567E">
      <w:pPr>
        <w:rPr>
          <w:ins w:id="1231" w:author="Yichao Li" w:date="2018-10-03T10:08:00Z"/>
        </w:rPr>
      </w:pPr>
      <w:ins w:id="1232" w:author="Yichao Li" w:date="2018-10-03T10:08:00Z">
        <w:r>
          <w:t>0.0 0.0 0.0 1.0</w:t>
        </w:r>
      </w:ins>
    </w:p>
    <w:p w14:paraId="7D845006" w14:textId="77777777" w:rsidR="00AB567E" w:rsidRDefault="00AB567E" w:rsidP="00AB567E">
      <w:pPr>
        <w:rPr>
          <w:ins w:id="1233" w:author="Yichao Li" w:date="2018-10-03T10:08:00Z"/>
        </w:rPr>
      </w:pPr>
      <w:ins w:id="1234" w:author="Yichao Li" w:date="2018-10-03T10:08:00Z">
        <w:r>
          <w:t>0.0 0.0 0.0 1.0</w:t>
        </w:r>
      </w:ins>
    </w:p>
    <w:p w14:paraId="57FEEF30" w14:textId="77777777" w:rsidR="00AB567E" w:rsidRDefault="00AB567E" w:rsidP="00AB567E">
      <w:pPr>
        <w:rPr>
          <w:ins w:id="1235" w:author="Yichao Li" w:date="2018-10-03T10:08:00Z"/>
        </w:rPr>
      </w:pPr>
      <w:ins w:id="1236" w:author="Yichao Li" w:date="2018-10-03T10:08:00Z">
        <w:r>
          <w:t>0.0 0.0 0.0 1.0</w:t>
        </w:r>
      </w:ins>
    </w:p>
    <w:p w14:paraId="6A2AEBC3" w14:textId="77777777" w:rsidR="00AB567E" w:rsidRDefault="00AB567E" w:rsidP="00AB567E">
      <w:pPr>
        <w:rPr>
          <w:ins w:id="1237" w:author="Yichao Li" w:date="2018-10-03T10:08:00Z"/>
        </w:rPr>
      </w:pPr>
      <w:ins w:id="1238" w:author="Yichao Li" w:date="2018-10-03T10:08:00Z">
        <w:r>
          <w:t>0.0 0.0 0.0 1.0</w:t>
        </w:r>
      </w:ins>
    </w:p>
    <w:p w14:paraId="0BA38431" w14:textId="77777777" w:rsidR="00AB567E" w:rsidRDefault="00AB567E" w:rsidP="00AB567E">
      <w:pPr>
        <w:rPr>
          <w:ins w:id="1239" w:author="Yichao Li" w:date="2018-10-03T10:08:00Z"/>
        </w:rPr>
      </w:pPr>
      <w:ins w:id="1240" w:author="Yichao Li" w:date="2018-10-03T10:08:00Z">
        <w:r>
          <w:t>1.0 0.0 0.0 0.0</w:t>
        </w:r>
      </w:ins>
    </w:p>
    <w:p w14:paraId="1B12F1F1" w14:textId="77777777" w:rsidR="00AB567E" w:rsidRDefault="00AB567E" w:rsidP="00AB567E">
      <w:pPr>
        <w:rPr>
          <w:ins w:id="1241" w:author="Yichao Li" w:date="2018-10-03T10:08:00Z"/>
        </w:rPr>
      </w:pPr>
      <w:ins w:id="1242" w:author="Yichao Li" w:date="2018-10-03T10:08:00Z">
        <w:r>
          <w:t>0.0 0.0 0.0 1.0</w:t>
        </w:r>
      </w:ins>
    </w:p>
    <w:p w14:paraId="40D86F7C" w14:textId="77777777" w:rsidR="00AB567E" w:rsidRDefault="00AB567E" w:rsidP="00AB567E">
      <w:pPr>
        <w:rPr>
          <w:ins w:id="1243" w:author="Yichao Li" w:date="2018-10-03T10:08:00Z"/>
        </w:rPr>
      </w:pPr>
      <w:ins w:id="1244" w:author="Yichao Li" w:date="2018-10-03T10:08:00Z">
        <w:r>
          <w:t>0.0 0.0 0.0 1.0</w:t>
        </w:r>
      </w:ins>
    </w:p>
    <w:p w14:paraId="4A39C615" w14:textId="77777777" w:rsidR="00AB567E" w:rsidRDefault="00AB567E" w:rsidP="00AB567E">
      <w:pPr>
        <w:rPr>
          <w:ins w:id="1245" w:author="Yichao Li" w:date="2018-10-03T10:08:00Z"/>
        </w:rPr>
      </w:pPr>
      <w:ins w:id="1246" w:author="Yichao Li" w:date="2018-10-03T10:08:00Z">
        <w:r>
          <w:t>0.0 0.0 0.0 1.0</w:t>
        </w:r>
      </w:ins>
    </w:p>
    <w:p w14:paraId="2570EBE5" w14:textId="77777777" w:rsidR="00AB567E" w:rsidRDefault="00AB567E" w:rsidP="00AB567E">
      <w:pPr>
        <w:rPr>
          <w:ins w:id="1247" w:author="Yichao Li" w:date="2018-10-03T10:08:00Z"/>
        </w:rPr>
      </w:pPr>
      <w:ins w:id="1248" w:author="Yichao Li" w:date="2018-10-03T10:08:00Z">
        <w:r>
          <w:t>0.75 0.0 0.25 0.0</w:t>
        </w:r>
      </w:ins>
    </w:p>
    <w:p w14:paraId="781688FA" w14:textId="77777777" w:rsidR="00AB567E" w:rsidRDefault="00AB567E" w:rsidP="00AB567E">
      <w:pPr>
        <w:rPr>
          <w:ins w:id="1249" w:author="Yichao Li" w:date="2018-10-03T10:08:00Z"/>
        </w:rPr>
      </w:pPr>
      <w:ins w:id="1250" w:author="Yichao Li" w:date="2018-10-03T10:08:00Z">
        <w:r>
          <w:t>0.0 0.0 0.25 0.75</w:t>
        </w:r>
      </w:ins>
    </w:p>
    <w:p w14:paraId="1391E864" w14:textId="77777777" w:rsidR="00AB567E" w:rsidRDefault="00AB567E" w:rsidP="00AB567E">
      <w:pPr>
        <w:rPr>
          <w:ins w:id="1251" w:author="Yichao Li" w:date="2018-10-03T10:08:00Z"/>
        </w:rPr>
      </w:pPr>
      <w:ins w:id="1252" w:author="Yichao Li" w:date="2018-10-03T10:08:00Z">
        <w:r>
          <w:t>0.0 0.0 0.0 1.0</w:t>
        </w:r>
      </w:ins>
    </w:p>
    <w:p w14:paraId="5F8D0AAF" w14:textId="77777777" w:rsidR="00AB567E" w:rsidRDefault="00AB567E" w:rsidP="00AB567E">
      <w:pPr>
        <w:rPr>
          <w:ins w:id="1253" w:author="Yichao Li" w:date="2018-10-03T10:08:00Z"/>
        </w:rPr>
      </w:pPr>
      <w:ins w:id="1254" w:author="Yichao Li" w:date="2018-10-03T10:08:00Z">
        <w:r>
          <w:t>0.0 0.0 0.0 1.0</w:t>
        </w:r>
      </w:ins>
    </w:p>
    <w:p w14:paraId="40DFCAEB" w14:textId="77777777" w:rsidR="00AB567E" w:rsidRDefault="00AB567E" w:rsidP="00AB567E">
      <w:pPr>
        <w:rPr>
          <w:ins w:id="1255" w:author="Yichao Li" w:date="2018-10-03T10:08:00Z"/>
        </w:rPr>
      </w:pPr>
    </w:p>
    <w:p w14:paraId="64787010" w14:textId="77777777" w:rsidR="00AB567E" w:rsidRDefault="00AB567E" w:rsidP="00AB567E">
      <w:pPr>
        <w:rPr>
          <w:ins w:id="1256" w:author="Yichao Li" w:date="2018-10-03T10:08:00Z"/>
        </w:rPr>
      </w:pPr>
      <w:ins w:id="1257" w:author="Yichao Li" w:date="2018-10-03T10:08:00Z">
        <w:r>
          <w:t>MOTIF DME_TKYKYTTTCT</w:t>
        </w:r>
      </w:ins>
    </w:p>
    <w:p w14:paraId="7B6FF5B8" w14:textId="77777777" w:rsidR="00AB567E" w:rsidRDefault="00AB567E" w:rsidP="00AB567E">
      <w:pPr>
        <w:rPr>
          <w:ins w:id="1258" w:author="Yichao Li" w:date="2018-10-03T10:08:00Z"/>
        </w:rPr>
      </w:pPr>
      <w:ins w:id="1259"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113280DE" w14:textId="77777777" w:rsidR="00AB567E" w:rsidRDefault="00AB567E" w:rsidP="00AB567E">
      <w:pPr>
        <w:rPr>
          <w:ins w:id="1260" w:author="Yichao Li" w:date="2018-10-03T10:08:00Z"/>
        </w:rPr>
      </w:pPr>
      <w:ins w:id="1261" w:author="Yichao Li" w:date="2018-10-03T10:08:00Z">
        <w:r>
          <w:t>0.0 0.0 0.0 1.0</w:t>
        </w:r>
      </w:ins>
    </w:p>
    <w:p w14:paraId="59868336" w14:textId="77777777" w:rsidR="00AB567E" w:rsidRDefault="00AB567E" w:rsidP="00AB567E">
      <w:pPr>
        <w:rPr>
          <w:ins w:id="1262" w:author="Yichao Li" w:date="2018-10-03T10:08:00Z"/>
        </w:rPr>
      </w:pPr>
      <w:ins w:id="1263" w:author="Yichao Li" w:date="2018-10-03T10:08:00Z">
        <w:r>
          <w:t>0.0 0.0 0.333333333333 0.666666666667</w:t>
        </w:r>
      </w:ins>
    </w:p>
    <w:p w14:paraId="1864A229" w14:textId="77777777" w:rsidR="00AB567E" w:rsidRDefault="00AB567E" w:rsidP="00AB567E">
      <w:pPr>
        <w:rPr>
          <w:ins w:id="1264" w:author="Yichao Li" w:date="2018-10-03T10:08:00Z"/>
        </w:rPr>
      </w:pPr>
      <w:ins w:id="1265" w:author="Yichao Li" w:date="2018-10-03T10:08:00Z">
        <w:r>
          <w:t>0.0 0.333333333333 0.0 0.666666666667</w:t>
        </w:r>
      </w:ins>
    </w:p>
    <w:p w14:paraId="67ADB5D1" w14:textId="77777777" w:rsidR="00AB567E" w:rsidRDefault="00AB567E" w:rsidP="00AB567E">
      <w:pPr>
        <w:rPr>
          <w:ins w:id="1266" w:author="Yichao Li" w:date="2018-10-03T10:08:00Z"/>
        </w:rPr>
      </w:pPr>
      <w:ins w:id="1267" w:author="Yichao Li" w:date="2018-10-03T10:08:00Z">
        <w:r>
          <w:t>0.0 0.0 0.333333333333 0.666666666667</w:t>
        </w:r>
      </w:ins>
    </w:p>
    <w:p w14:paraId="0E24F23D" w14:textId="77777777" w:rsidR="00AB567E" w:rsidRDefault="00AB567E" w:rsidP="00AB567E">
      <w:pPr>
        <w:rPr>
          <w:ins w:id="1268" w:author="Yichao Li" w:date="2018-10-03T10:08:00Z"/>
        </w:rPr>
      </w:pPr>
      <w:ins w:id="1269" w:author="Yichao Li" w:date="2018-10-03T10:08:00Z">
        <w:r>
          <w:t>0.0 0.222222222222 0.0 0.777777777778</w:t>
        </w:r>
      </w:ins>
    </w:p>
    <w:p w14:paraId="3A6DC36F" w14:textId="77777777" w:rsidR="00AB567E" w:rsidRDefault="00AB567E" w:rsidP="00AB567E">
      <w:pPr>
        <w:rPr>
          <w:ins w:id="1270" w:author="Yichao Li" w:date="2018-10-03T10:08:00Z"/>
        </w:rPr>
      </w:pPr>
      <w:ins w:id="1271" w:author="Yichao Li" w:date="2018-10-03T10:08:00Z">
        <w:r>
          <w:t>0.0 0.0 0.0 1.0</w:t>
        </w:r>
      </w:ins>
    </w:p>
    <w:p w14:paraId="1FEF58C9" w14:textId="77777777" w:rsidR="00AB567E" w:rsidRDefault="00AB567E" w:rsidP="00AB567E">
      <w:pPr>
        <w:rPr>
          <w:ins w:id="1272" w:author="Yichao Li" w:date="2018-10-03T10:08:00Z"/>
        </w:rPr>
      </w:pPr>
      <w:ins w:id="1273" w:author="Yichao Li" w:date="2018-10-03T10:08:00Z">
        <w:r>
          <w:t>0.0 0.0 0.0 1.0</w:t>
        </w:r>
      </w:ins>
    </w:p>
    <w:p w14:paraId="3C2DDA3B" w14:textId="77777777" w:rsidR="00AB567E" w:rsidRDefault="00AB567E" w:rsidP="00AB567E">
      <w:pPr>
        <w:rPr>
          <w:ins w:id="1274" w:author="Yichao Li" w:date="2018-10-03T10:08:00Z"/>
        </w:rPr>
      </w:pPr>
      <w:ins w:id="1275" w:author="Yichao Li" w:date="2018-10-03T10:08:00Z">
        <w:r>
          <w:t>0.0 0.0 0.0 1.0</w:t>
        </w:r>
      </w:ins>
    </w:p>
    <w:p w14:paraId="4619E0A6" w14:textId="77777777" w:rsidR="00AB567E" w:rsidRDefault="00AB567E" w:rsidP="00AB567E">
      <w:pPr>
        <w:rPr>
          <w:ins w:id="1276" w:author="Yichao Li" w:date="2018-10-03T10:08:00Z"/>
        </w:rPr>
      </w:pPr>
      <w:ins w:id="1277" w:author="Yichao Li" w:date="2018-10-03T10:08:00Z">
        <w:r>
          <w:t>0.0 1.0 0.0 0.0</w:t>
        </w:r>
      </w:ins>
    </w:p>
    <w:p w14:paraId="69CC2AA0" w14:textId="77777777" w:rsidR="00AB567E" w:rsidRDefault="00AB567E" w:rsidP="00AB567E">
      <w:pPr>
        <w:rPr>
          <w:ins w:id="1278" w:author="Yichao Li" w:date="2018-10-03T10:08:00Z"/>
        </w:rPr>
      </w:pPr>
      <w:ins w:id="1279" w:author="Yichao Li" w:date="2018-10-03T10:08:00Z">
        <w:r>
          <w:t>0.0 0.0 0.0 1.0</w:t>
        </w:r>
      </w:ins>
    </w:p>
    <w:p w14:paraId="588C32A9" w14:textId="77777777" w:rsidR="00AB567E" w:rsidRDefault="00AB567E" w:rsidP="00AB567E">
      <w:pPr>
        <w:rPr>
          <w:ins w:id="1280" w:author="Yichao Li" w:date="2018-10-03T10:08:00Z"/>
        </w:rPr>
      </w:pPr>
    </w:p>
    <w:p w14:paraId="158064E0" w14:textId="77777777" w:rsidR="00AB567E" w:rsidRDefault="00AB567E" w:rsidP="00AB567E">
      <w:pPr>
        <w:rPr>
          <w:ins w:id="1281" w:author="Yichao Li" w:date="2018-10-03T10:08:00Z"/>
        </w:rPr>
      </w:pPr>
      <w:ins w:id="1282" w:author="Yichao Li" w:date="2018-10-03T10:08:00Z">
        <w:r>
          <w:t>MOTIF DME_TTTKYTCTTTT</w:t>
        </w:r>
      </w:ins>
    </w:p>
    <w:p w14:paraId="79AA92EE" w14:textId="77777777" w:rsidR="00AB567E" w:rsidRDefault="00AB567E" w:rsidP="00AB567E">
      <w:pPr>
        <w:rPr>
          <w:ins w:id="1283" w:author="Yichao Li" w:date="2018-10-03T10:08:00Z"/>
        </w:rPr>
      </w:pPr>
      <w:ins w:id="1284" w:author="Yichao Li" w:date="2018-10-03T10:08:00Z">
        <w:r>
          <w:t xml:space="preserve">letter-probability matrix: </w:t>
        </w:r>
        <w:proofErr w:type="spellStart"/>
        <w:r>
          <w:t>alength</w:t>
        </w:r>
        <w:proofErr w:type="spellEnd"/>
        <w:r>
          <w:t xml:space="preserve">= 4 w= 11 </w:t>
        </w:r>
        <w:proofErr w:type="spellStart"/>
        <w:r>
          <w:t>nsites</w:t>
        </w:r>
        <w:proofErr w:type="spellEnd"/>
        <w:r>
          <w:t>= 100 E= 0.001</w:t>
        </w:r>
      </w:ins>
    </w:p>
    <w:p w14:paraId="1FD39F16" w14:textId="77777777" w:rsidR="00AB567E" w:rsidRDefault="00AB567E" w:rsidP="00AB567E">
      <w:pPr>
        <w:rPr>
          <w:ins w:id="1285" w:author="Yichao Li" w:date="2018-10-03T10:08:00Z"/>
        </w:rPr>
      </w:pPr>
      <w:ins w:id="1286" w:author="Yichao Li" w:date="2018-10-03T10:08:00Z">
        <w:r>
          <w:t>0.0 0.0 0.0 1.0</w:t>
        </w:r>
      </w:ins>
    </w:p>
    <w:p w14:paraId="148AD4C1" w14:textId="77777777" w:rsidR="00AB567E" w:rsidRDefault="00AB567E" w:rsidP="00AB567E">
      <w:pPr>
        <w:rPr>
          <w:ins w:id="1287" w:author="Yichao Li" w:date="2018-10-03T10:08:00Z"/>
        </w:rPr>
      </w:pPr>
      <w:ins w:id="1288" w:author="Yichao Li" w:date="2018-10-03T10:08:00Z">
        <w:r>
          <w:lastRenderedPageBreak/>
          <w:t>0.0 0.0 0.0 1.0</w:t>
        </w:r>
      </w:ins>
    </w:p>
    <w:p w14:paraId="2D10A7B6" w14:textId="77777777" w:rsidR="00AB567E" w:rsidRDefault="00AB567E" w:rsidP="00AB567E">
      <w:pPr>
        <w:rPr>
          <w:ins w:id="1289" w:author="Yichao Li" w:date="2018-10-03T10:08:00Z"/>
        </w:rPr>
      </w:pPr>
      <w:ins w:id="1290" w:author="Yichao Li" w:date="2018-10-03T10:08:00Z">
        <w:r>
          <w:t>0.0 0.0 0.0 1.0</w:t>
        </w:r>
      </w:ins>
    </w:p>
    <w:p w14:paraId="72FEC269" w14:textId="77777777" w:rsidR="00AB567E" w:rsidRDefault="00AB567E" w:rsidP="00AB567E">
      <w:pPr>
        <w:rPr>
          <w:ins w:id="1291" w:author="Yichao Li" w:date="2018-10-03T10:08:00Z"/>
        </w:rPr>
      </w:pPr>
      <w:ins w:id="1292" w:author="Yichao Li" w:date="2018-10-03T10:08:00Z">
        <w:r>
          <w:t>0.0 0.0 0.25 0.75</w:t>
        </w:r>
      </w:ins>
    </w:p>
    <w:p w14:paraId="3275396C" w14:textId="77777777" w:rsidR="00AB567E" w:rsidRDefault="00AB567E" w:rsidP="00AB567E">
      <w:pPr>
        <w:rPr>
          <w:ins w:id="1293" w:author="Yichao Li" w:date="2018-10-03T10:08:00Z"/>
        </w:rPr>
      </w:pPr>
      <w:ins w:id="1294" w:author="Yichao Li" w:date="2018-10-03T10:08:00Z">
        <w:r>
          <w:t>0.0 0.25 0.0 0.75</w:t>
        </w:r>
      </w:ins>
    </w:p>
    <w:p w14:paraId="5628A0B3" w14:textId="77777777" w:rsidR="00AB567E" w:rsidRDefault="00AB567E" w:rsidP="00AB567E">
      <w:pPr>
        <w:rPr>
          <w:ins w:id="1295" w:author="Yichao Li" w:date="2018-10-03T10:08:00Z"/>
        </w:rPr>
      </w:pPr>
      <w:ins w:id="1296" w:author="Yichao Li" w:date="2018-10-03T10:08:00Z">
        <w:r>
          <w:t>0.0 0.0 0.0 1.0</w:t>
        </w:r>
      </w:ins>
    </w:p>
    <w:p w14:paraId="6FA9E344" w14:textId="77777777" w:rsidR="00AB567E" w:rsidRDefault="00AB567E" w:rsidP="00AB567E">
      <w:pPr>
        <w:rPr>
          <w:ins w:id="1297" w:author="Yichao Li" w:date="2018-10-03T10:08:00Z"/>
        </w:rPr>
      </w:pPr>
      <w:ins w:id="1298" w:author="Yichao Li" w:date="2018-10-03T10:08:00Z">
        <w:r>
          <w:t>0.0 1.0 0.0 0.0</w:t>
        </w:r>
      </w:ins>
    </w:p>
    <w:p w14:paraId="6380ABA6" w14:textId="77777777" w:rsidR="00AB567E" w:rsidRDefault="00AB567E" w:rsidP="00AB567E">
      <w:pPr>
        <w:rPr>
          <w:ins w:id="1299" w:author="Yichao Li" w:date="2018-10-03T10:08:00Z"/>
        </w:rPr>
      </w:pPr>
      <w:ins w:id="1300" w:author="Yichao Li" w:date="2018-10-03T10:08:00Z">
        <w:r>
          <w:t>0.0 0.0 0.0 1.0</w:t>
        </w:r>
      </w:ins>
    </w:p>
    <w:p w14:paraId="5A45FA8F" w14:textId="77777777" w:rsidR="00AB567E" w:rsidRDefault="00AB567E" w:rsidP="00AB567E">
      <w:pPr>
        <w:rPr>
          <w:ins w:id="1301" w:author="Yichao Li" w:date="2018-10-03T10:08:00Z"/>
        </w:rPr>
      </w:pPr>
      <w:ins w:id="1302" w:author="Yichao Li" w:date="2018-10-03T10:08:00Z">
        <w:r>
          <w:t>0.0 0.0 0.0 1.0</w:t>
        </w:r>
      </w:ins>
    </w:p>
    <w:p w14:paraId="49AA386F" w14:textId="77777777" w:rsidR="00AB567E" w:rsidRDefault="00AB567E" w:rsidP="00AB567E">
      <w:pPr>
        <w:rPr>
          <w:ins w:id="1303" w:author="Yichao Li" w:date="2018-10-03T10:08:00Z"/>
        </w:rPr>
      </w:pPr>
      <w:ins w:id="1304" w:author="Yichao Li" w:date="2018-10-03T10:08:00Z">
        <w:r>
          <w:t>0.0 0.0 0.0 1.0</w:t>
        </w:r>
      </w:ins>
    </w:p>
    <w:p w14:paraId="2243D72A" w14:textId="77777777" w:rsidR="00AB567E" w:rsidRDefault="00AB567E" w:rsidP="00AB567E">
      <w:pPr>
        <w:rPr>
          <w:ins w:id="1305" w:author="Yichao Li" w:date="2018-10-03T10:08:00Z"/>
        </w:rPr>
      </w:pPr>
      <w:ins w:id="1306" w:author="Yichao Li" w:date="2018-10-03T10:08:00Z">
        <w:r>
          <w:t>0.0 0.0 0.0 1.0</w:t>
        </w:r>
      </w:ins>
    </w:p>
    <w:p w14:paraId="1FA21BC2" w14:textId="77777777" w:rsidR="00AB567E" w:rsidRDefault="00AB567E" w:rsidP="00AB567E">
      <w:pPr>
        <w:rPr>
          <w:ins w:id="1307" w:author="Yichao Li" w:date="2018-10-03T10:08:00Z"/>
        </w:rPr>
      </w:pPr>
    </w:p>
    <w:p w14:paraId="290FAF7B" w14:textId="77777777" w:rsidR="00AB567E" w:rsidRDefault="00AB567E" w:rsidP="00AB567E">
      <w:pPr>
        <w:rPr>
          <w:ins w:id="1308" w:author="Yichao Li" w:date="2018-10-03T10:08:00Z"/>
        </w:rPr>
      </w:pPr>
      <w:ins w:id="1309" w:author="Yichao Li" w:date="2018-10-03T10:08:00Z">
        <w:r>
          <w:t>MOTIF DME_TDTTTTMTTTTTS</w:t>
        </w:r>
      </w:ins>
    </w:p>
    <w:p w14:paraId="59CBB888" w14:textId="77777777" w:rsidR="00AB567E" w:rsidRDefault="00AB567E" w:rsidP="00AB567E">
      <w:pPr>
        <w:rPr>
          <w:ins w:id="1310" w:author="Yichao Li" w:date="2018-10-03T10:08:00Z"/>
        </w:rPr>
      </w:pPr>
      <w:ins w:id="1311" w:author="Yichao Li" w:date="2018-10-03T10:08:00Z">
        <w:r>
          <w:t xml:space="preserve">letter-probability matrix: </w:t>
        </w:r>
        <w:proofErr w:type="spellStart"/>
        <w:r>
          <w:t>alength</w:t>
        </w:r>
        <w:proofErr w:type="spellEnd"/>
        <w:r>
          <w:t xml:space="preserve">= 4 w= 13 </w:t>
        </w:r>
        <w:proofErr w:type="spellStart"/>
        <w:r>
          <w:t>nsites</w:t>
        </w:r>
        <w:proofErr w:type="spellEnd"/>
        <w:r>
          <w:t>= 100 E= 0.001</w:t>
        </w:r>
      </w:ins>
    </w:p>
    <w:p w14:paraId="777311BE" w14:textId="77777777" w:rsidR="00AB567E" w:rsidRDefault="00AB567E" w:rsidP="00AB567E">
      <w:pPr>
        <w:rPr>
          <w:ins w:id="1312" w:author="Yichao Li" w:date="2018-10-03T10:08:00Z"/>
        </w:rPr>
      </w:pPr>
      <w:ins w:id="1313" w:author="Yichao Li" w:date="2018-10-03T10:08:00Z">
        <w:r>
          <w:t>0.0 0.0 0.0 1.0</w:t>
        </w:r>
      </w:ins>
    </w:p>
    <w:p w14:paraId="147CAC26" w14:textId="77777777" w:rsidR="00AB567E" w:rsidRDefault="00AB567E" w:rsidP="00AB567E">
      <w:pPr>
        <w:rPr>
          <w:ins w:id="1314" w:author="Yichao Li" w:date="2018-10-03T10:08:00Z"/>
        </w:rPr>
      </w:pPr>
      <w:ins w:id="1315" w:author="Yichao Li" w:date="2018-10-03T10:08:00Z">
        <w:r>
          <w:t>0.571428571429 0.0 0.285714285714 0.142857142857</w:t>
        </w:r>
      </w:ins>
    </w:p>
    <w:p w14:paraId="0DE4E6AE" w14:textId="77777777" w:rsidR="00AB567E" w:rsidRDefault="00AB567E" w:rsidP="00AB567E">
      <w:pPr>
        <w:rPr>
          <w:ins w:id="1316" w:author="Yichao Li" w:date="2018-10-03T10:08:00Z"/>
        </w:rPr>
      </w:pPr>
      <w:ins w:id="1317" w:author="Yichao Li" w:date="2018-10-03T10:08:00Z">
        <w:r>
          <w:t>0.0 0.0 0.0 1.0</w:t>
        </w:r>
      </w:ins>
    </w:p>
    <w:p w14:paraId="21724F85" w14:textId="77777777" w:rsidR="00AB567E" w:rsidRDefault="00AB567E" w:rsidP="00AB567E">
      <w:pPr>
        <w:rPr>
          <w:ins w:id="1318" w:author="Yichao Li" w:date="2018-10-03T10:08:00Z"/>
        </w:rPr>
      </w:pPr>
      <w:ins w:id="1319" w:author="Yichao Li" w:date="2018-10-03T10:08:00Z">
        <w:r>
          <w:t>0.0 0.0 0.0 1.0</w:t>
        </w:r>
      </w:ins>
    </w:p>
    <w:p w14:paraId="39615E89" w14:textId="77777777" w:rsidR="00AB567E" w:rsidRDefault="00AB567E" w:rsidP="00AB567E">
      <w:pPr>
        <w:rPr>
          <w:ins w:id="1320" w:author="Yichao Li" w:date="2018-10-03T10:08:00Z"/>
        </w:rPr>
      </w:pPr>
      <w:ins w:id="1321" w:author="Yichao Li" w:date="2018-10-03T10:08:00Z">
        <w:r>
          <w:t>0.0 0.0 0.0 1.0</w:t>
        </w:r>
      </w:ins>
    </w:p>
    <w:p w14:paraId="6774709A" w14:textId="77777777" w:rsidR="00AB567E" w:rsidRDefault="00AB567E" w:rsidP="00AB567E">
      <w:pPr>
        <w:rPr>
          <w:ins w:id="1322" w:author="Yichao Li" w:date="2018-10-03T10:08:00Z"/>
        </w:rPr>
      </w:pPr>
      <w:ins w:id="1323" w:author="Yichao Li" w:date="2018-10-03T10:08:00Z">
        <w:r>
          <w:t>0.0 0.0 0.0 1.0</w:t>
        </w:r>
      </w:ins>
    </w:p>
    <w:p w14:paraId="7910C50B" w14:textId="77777777" w:rsidR="00AB567E" w:rsidRDefault="00AB567E" w:rsidP="00AB567E">
      <w:pPr>
        <w:rPr>
          <w:ins w:id="1324" w:author="Yichao Li" w:date="2018-10-03T10:08:00Z"/>
        </w:rPr>
      </w:pPr>
      <w:ins w:id="1325" w:author="Yichao Li" w:date="2018-10-03T10:08:00Z">
        <w:r>
          <w:t>0.571428571429 0.428571428571 0.0 0.0</w:t>
        </w:r>
      </w:ins>
    </w:p>
    <w:p w14:paraId="136435ED" w14:textId="77777777" w:rsidR="00AB567E" w:rsidRDefault="00AB567E" w:rsidP="00AB567E">
      <w:pPr>
        <w:rPr>
          <w:ins w:id="1326" w:author="Yichao Li" w:date="2018-10-03T10:08:00Z"/>
        </w:rPr>
      </w:pPr>
      <w:ins w:id="1327" w:author="Yichao Li" w:date="2018-10-03T10:08:00Z">
        <w:r>
          <w:t>0.0 0.0 0.0 1.0</w:t>
        </w:r>
      </w:ins>
    </w:p>
    <w:p w14:paraId="0675938D" w14:textId="77777777" w:rsidR="00AB567E" w:rsidRDefault="00AB567E" w:rsidP="00AB567E">
      <w:pPr>
        <w:rPr>
          <w:ins w:id="1328" w:author="Yichao Li" w:date="2018-10-03T10:08:00Z"/>
        </w:rPr>
      </w:pPr>
      <w:ins w:id="1329" w:author="Yichao Li" w:date="2018-10-03T10:08:00Z">
        <w:r>
          <w:t>0.0 0.0 0.0 1.0</w:t>
        </w:r>
      </w:ins>
    </w:p>
    <w:p w14:paraId="67AA4284" w14:textId="77777777" w:rsidR="00AB567E" w:rsidRDefault="00AB567E" w:rsidP="00AB567E">
      <w:pPr>
        <w:rPr>
          <w:ins w:id="1330" w:author="Yichao Li" w:date="2018-10-03T10:08:00Z"/>
        </w:rPr>
      </w:pPr>
      <w:ins w:id="1331" w:author="Yichao Li" w:date="2018-10-03T10:08:00Z">
        <w:r>
          <w:t>0.0 0.0 0.0 1.0</w:t>
        </w:r>
      </w:ins>
    </w:p>
    <w:p w14:paraId="09C6A7EF" w14:textId="77777777" w:rsidR="00AB567E" w:rsidRDefault="00AB567E" w:rsidP="00AB567E">
      <w:pPr>
        <w:rPr>
          <w:ins w:id="1332" w:author="Yichao Li" w:date="2018-10-03T10:08:00Z"/>
        </w:rPr>
      </w:pPr>
      <w:ins w:id="1333" w:author="Yichao Li" w:date="2018-10-03T10:08:00Z">
        <w:r>
          <w:t>0.0 0.0 0.0 1.0</w:t>
        </w:r>
      </w:ins>
    </w:p>
    <w:p w14:paraId="25253778" w14:textId="77777777" w:rsidR="00AB567E" w:rsidRDefault="00AB567E" w:rsidP="00AB567E">
      <w:pPr>
        <w:rPr>
          <w:ins w:id="1334" w:author="Yichao Li" w:date="2018-10-03T10:08:00Z"/>
        </w:rPr>
      </w:pPr>
      <w:ins w:id="1335" w:author="Yichao Li" w:date="2018-10-03T10:08:00Z">
        <w:r>
          <w:t>0.0 0.0 0.0 1.0</w:t>
        </w:r>
      </w:ins>
    </w:p>
    <w:p w14:paraId="1FCDC08D" w14:textId="77777777" w:rsidR="00AB567E" w:rsidRDefault="00AB567E" w:rsidP="00AB567E">
      <w:pPr>
        <w:rPr>
          <w:ins w:id="1336" w:author="Yichao Li" w:date="2018-10-03T10:08:00Z"/>
        </w:rPr>
      </w:pPr>
      <w:ins w:id="1337" w:author="Yichao Li" w:date="2018-10-03T10:08:00Z">
        <w:r>
          <w:t>0.0 0.428571428571 0.571428571429 0.0</w:t>
        </w:r>
      </w:ins>
    </w:p>
    <w:p w14:paraId="33609F6A" w14:textId="77777777" w:rsidR="00AB567E" w:rsidRDefault="00AB567E" w:rsidP="00AB567E">
      <w:pPr>
        <w:rPr>
          <w:ins w:id="1338" w:author="Yichao Li" w:date="2018-10-03T10:08:00Z"/>
        </w:rPr>
      </w:pPr>
    </w:p>
    <w:p w14:paraId="1CD07635" w14:textId="77777777" w:rsidR="00AB567E" w:rsidRDefault="00AB567E" w:rsidP="00AB567E">
      <w:pPr>
        <w:rPr>
          <w:ins w:id="1339" w:author="Yichao Li" w:date="2018-10-03T10:08:00Z"/>
        </w:rPr>
      </w:pPr>
      <w:ins w:id="1340" w:author="Yichao Li" w:date="2018-10-03T10:08:00Z">
        <w:r>
          <w:t>MOTIF DME_YTRTTTTATTTTT</w:t>
        </w:r>
      </w:ins>
    </w:p>
    <w:p w14:paraId="04539AC9" w14:textId="77777777" w:rsidR="00AB567E" w:rsidRDefault="00AB567E" w:rsidP="00AB567E">
      <w:pPr>
        <w:rPr>
          <w:ins w:id="1341" w:author="Yichao Li" w:date="2018-10-03T10:08:00Z"/>
        </w:rPr>
      </w:pPr>
      <w:ins w:id="1342" w:author="Yichao Li" w:date="2018-10-03T10:08:00Z">
        <w:r>
          <w:t xml:space="preserve">letter-probability matrix: </w:t>
        </w:r>
        <w:proofErr w:type="spellStart"/>
        <w:r>
          <w:t>alength</w:t>
        </w:r>
        <w:proofErr w:type="spellEnd"/>
        <w:r>
          <w:t xml:space="preserve">= 4 w= 13 </w:t>
        </w:r>
        <w:proofErr w:type="spellStart"/>
        <w:r>
          <w:t>nsites</w:t>
        </w:r>
        <w:proofErr w:type="spellEnd"/>
        <w:r>
          <w:t>= 100 E= 0.001</w:t>
        </w:r>
      </w:ins>
    </w:p>
    <w:p w14:paraId="1665C818" w14:textId="77777777" w:rsidR="00AB567E" w:rsidRDefault="00AB567E" w:rsidP="00AB567E">
      <w:pPr>
        <w:rPr>
          <w:ins w:id="1343" w:author="Yichao Li" w:date="2018-10-03T10:08:00Z"/>
        </w:rPr>
      </w:pPr>
      <w:ins w:id="1344" w:author="Yichao Li" w:date="2018-10-03T10:08:00Z">
        <w:r>
          <w:t>0.0 0.25 0.0 0.75</w:t>
        </w:r>
      </w:ins>
    </w:p>
    <w:p w14:paraId="59BA079A" w14:textId="77777777" w:rsidR="00AB567E" w:rsidRDefault="00AB567E" w:rsidP="00AB567E">
      <w:pPr>
        <w:rPr>
          <w:ins w:id="1345" w:author="Yichao Li" w:date="2018-10-03T10:08:00Z"/>
        </w:rPr>
      </w:pPr>
      <w:ins w:id="1346" w:author="Yichao Li" w:date="2018-10-03T10:08:00Z">
        <w:r>
          <w:t>0.0 0.0 0.0 1.0</w:t>
        </w:r>
      </w:ins>
    </w:p>
    <w:p w14:paraId="50C27257" w14:textId="77777777" w:rsidR="00AB567E" w:rsidRDefault="00AB567E" w:rsidP="00AB567E">
      <w:pPr>
        <w:rPr>
          <w:ins w:id="1347" w:author="Yichao Li" w:date="2018-10-03T10:08:00Z"/>
        </w:rPr>
      </w:pPr>
      <w:ins w:id="1348" w:author="Yichao Li" w:date="2018-10-03T10:08:00Z">
        <w:r>
          <w:lastRenderedPageBreak/>
          <w:t>0.75 0.0 0.25 0.0</w:t>
        </w:r>
      </w:ins>
    </w:p>
    <w:p w14:paraId="4EA953D0" w14:textId="77777777" w:rsidR="00AB567E" w:rsidRDefault="00AB567E" w:rsidP="00AB567E">
      <w:pPr>
        <w:rPr>
          <w:ins w:id="1349" w:author="Yichao Li" w:date="2018-10-03T10:08:00Z"/>
        </w:rPr>
      </w:pPr>
      <w:ins w:id="1350" w:author="Yichao Li" w:date="2018-10-03T10:08:00Z">
        <w:r>
          <w:t>0.0 0.0 0.0 1.0</w:t>
        </w:r>
      </w:ins>
    </w:p>
    <w:p w14:paraId="51013518" w14:textId="77777777" w:rsidR="00AB567E" w:rsidRDefault="00AB567E" w:rsidP="00AB567E">
      <w:pPr>
        <w:rPr>
          <w:ins w:id="1351" w:author="Yichao Li" w:date="2018-10-03T10:08:00Z"/>
        </w:rPr>
      </w:pPr>
      <w:ins w:id="1352" w:author="Yichao Li" w:date="2018-10-03T10:08:00Z">
        <w:r>
          <w:t>0.0 0.0 0.0 1.0</w:t>
        </w:r>
      </w:ins>
    </w:p>
    <w:p w14:paraId="365EAE17" w14:textId="77777777" w:rsidR="00AB567E" w:rsidRDefault="00AB567E" w:rsidP="00AB567E">
      <w:pPr>
        <w:rPr>
          <w:ins w:id="1353" w:author="Yichao Li" w:date="2018-10-03T10:08:00Z"/>
        </w:rPr>
      </w:pPr>
      <w:ins w:id="1354" w:author="Yichao Li" w:date="2018-10-03T10:08:00Z">
        <w:r>
          <w:t>0.0 0.0 0.0 1.0</w:t>
        </w:r>
      </w:ins>
    </w:p>
    <w:p w14:paraId="6949700F" w14:textId="77777777" w:rsidR="00AB567E" w:rsidRDefault="00AB567E" w:rsidP="00AB567E">
      <w:pPr>
        <w:rPr>
          <w:ins w:id="1355" w:author="Yichao Li" w:date="2018-10-03T10:08:00Z"/>
        </w:rPr>
      </w:pPr>
      <w:ins w:id="1356" w:author="Yichao Li" w:date="2018-10-03T10:08:00Z">
        <w:r>
          <w:t>0.0 0.0 0.0 1.0</w:t>
        </w:r>
      </w:ins>
    </w:p>
    <w:p w14:paraId="415CE922" w14:textId="77777777" w:rsidR="00AB567E" w:rsidRDefault="00AB567E" w:rsidP="00AB567E">
      <w:pPr>
        <w:rPr>
          <w:ins w:id="1357" w:author="Yichao Li" w:date="2018-10-03T10:08:00Z"/>
        </w:rPr>
      </w:pPr>
      <w:ins w:id="1358" w:author="Yichao Li" w:date="2018-10-03T10:08:00Z">
        <w:r>
          <w:t>1.0 0.0 0.0 0.0</w:t>
        </w:r>
      </w:ins>
    </w:p>
    <w:p w14:paraId="24689698" w14:textId="77777777" w:rsidR="00AB567E" w:rsidRDefault="00AB567E" w:rsidP="00AB567E">
      <w:pPr>
        <w:rPr>
          <w:ins w:id="1359" w:author="Yichao Li" w:date="2018-10-03T10:08:00Z"/>
        </w:rPr>
      </w:pPr>
      <w:ins w:id="1360" w:author="Yichao Li" w:date="2018-10-03T10:08:00Z">
        <w:r>
          <w:t>0.0 0.0 0.0 1.0</w:t>
        </w:r>
      </w:ins>
    </w:p>
    <w:p w14:paraId="5B660582" w14:textId="77777777" w:rsidR="00AB567E" w:rsidRDefault="00AB567E" w:rsidP="00AB567E">
      <w:pPr>
        <w:rPr>
          <w:ins w:id="1361" w:author="Yichao Li" w:date="2018-10-03T10:08:00Z"/>
        </w:rPr>
      </w:pPr>
      <w:ins w:id="1362" w:author="Yichao Li" w:date="2018-10-03T10:08:00Z">
        <w:r>
          <w:t>0.0 0.0 0.0 1.0</w:t>
        </w:r>
      </w:ins>
    </w:p>
    <w:p w14:paraId="73EE2038" w14:textId="77777777" w:rsidR="00AB567E" w:rsidRDefault="00AB567E" w:rsidP="00AB567E">
      <w:pPr>
        <w:rPr>
          <w:ins w:id="1363" w:author="Yichao Li" w:date="2018-10-03T10:08:00Z"/>
        </w:rPr>
      </w:pPr>
      <w:ins w:id="1364" w:author="Yichao Li" w:date="2018-10-03T10:08:00Z">
        <w:r>
          <w:t>0.0 0.0 0.0 1.0</w:t>
        </w:r>
      </w:ins>
    </w:p>
    <w:p w14:paraId="1156F5F0" w14:textId="77777777" w:rsidR="00AB567E" w:rsidRDefault="00AB567E" w:rsidP="00AB567E">
      <w:pPr>
        <w:rPr>
          <w:ins w:id="1365" w:author="Yichao Li" w:date="2018-10-03T10:08:00Z"/>
        </w:rPr>
      </w:pPr>
      <w:ins w:id="1366" w:author="Yichao Li" w:date="2018-10-03T10:08:00Z">
        <w:r>
          <w:t>0.0 0.0 0.0 1.0</w:t>
        </w:r>
      </w:ins>
    </w:p>
    <w:p w14:paraId="5025B9C0" w14:textId="77777777" w:rsidR="00AB567E" w:rsidRDefault="00AB567E" w:rsidP="00AB567E">
      <w:pPr>
        <w:rPr>
          <w:ins w:id="1367" w:author="Yichao Li" w:date="2018-10-03T10:08:00Z"/>
        </w:rPr>
      </w:pPr>
      <w:ins w:id="1368" w:author="Yichao Li" w:date="2018-10-03T10:08:00Z">
        <w:r>
          <w:t>0.0 0.0 0.0 1.0</w:t>
        </w:r>
      </w:ins>
    </w:p>
    <w:p w14:paraId="5253D21E" w14:textId="77777777" w:rsidR="00AB567E" w:rsidRDefault="00AB567E" w:rsidP="00AB567E">
      <w:pPr>
        <w:rPr>
          <w:ins w:id="1369" w:author="Yichao Li" w:date="2018-10-03T10:08:00Z"/>
        </w:rPr>
      </w:pPr>
    </w:p>
    <w:p w14:paraId="74B09ACB" w14:textId="77777777" w:rsidR="00AB567E" w:rsidRDefault="00AB567E" w:rsidP="00AB567E">
      <w:pPr>
        <w:rPr>
          <w:ins w:id="1370" w:author="Yichao Li" w:date="2018-10-03T10:08:00Z"/>
        </w:rPr>
      </w:pPr>
      <w:ins w:id="1371" w:author="Yichao Li" w:date="2018-10-03T10:08:00Z">
        <w:r>
          <w:t>MOTIF DME_KTTTCTTTTT</w:t>
        </w:r>
      </w:ins>
    </w:p>
    <w:p w14:paraId="362F4C0B" w14:textId="77777777" w:rsidR="00AB567E" w:rsidRDefault="00AB567E" w:rsidP="00AB567E">
      <w:pPr>
        <w:rPr>
          <w:ins w:id="1372" w:author="Yichao Li" w:date="2018-10-03T10:08:00Z"/>
        </w:rPr>
      </w:pPr>
      <w:ins w:id="1373"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4F8503DC" w14:textId="77777777" w:rsidR="00AB567E" w:rsidRDefault="00AB567E" w:rsidP="00AB567E">
      <w:pPr>
        <w:rPr>
          <w:ins w:id="1374" w:author="Yichao Li" w:date="2018-10-03T10:08:00Z"/>
        </w:rPr>
      </w:pPr>
      <w:ins w:id="1375" w:author="Yichao Li" w:date="2018-10-03T10:08:00Z">
        <w:r>
          <w:t>0.0 0.0 0.285714285714 0.714285714286</w:t>
        </w:r>
      </w:ins>
    </w:p>
    <w:p w14:paraId="3CF1DBCC" w14:textId="77777777" w:rsidR="00AB567E" w:rsidRDefault="00AB567E" w:rsidP="00AB567E">
      <w:pPr>
        <w:rPr>
          <w:ins w:id="1376" w:author="Yichao Li" w:date="2018-10-03T10:08:00Z"/>
        </w:rPr>
      </w:pPr>
      <w:ins w:id="1377" w:author="Yichao Li" w:date="2018-10-03T10:08:00Z">
        <w:r>
          <w:t>0.0 0.0 0.0 1.0</w:t>
        </w:r>
      </w:ins>
    </w:p>
    <w:p w14:paraId="258A08E3" w14:textId="77777777" w:rsidR="00AB567E" w:rsidRDefault="00AB567E" w:rsidP="00AB567E">
      <w:pPr>
        <w:rPr>
          <w:ins w:id="1378" w:author="Yichao Li" w:date="2018-10-03T10:08:00Z"/>
        </w:rPr>
      </w:pPr>
      <w:ins w:id="1379" w:author="Yichao Li" w:date="2018-10-03T10:08:00Z">
        <w:r>
          <w:t>0.0 0.0 0.0 1.0</w:t>
        </w:r>
      </w:ins>
    </w:p>
    <w:p w14:paraId="3B83B5E5" w14:textId="77777777" w:rsidR="00AB567E" w:rsidRDefault="00AB567E" w:rsidP="00AB567E">
      <w:pPr>
        <w:rPr>
          <w:ins w:id="1380" w:author="Yichao Li" w:date="2018-10-03T10:08:00Z"/>
        </w:rPr>
      </w:pPr>
      <w:ins w:id="1381" w:author="Yichao Li" w:date="2018-10-03T10:08:00Z">
        <w:r>
          <w:t>0.0 0.0 0.0 1.0</w:t>
        </w:r>
      </w:ins>
    </w:p>
    <w:p w14:paraId="46E5EC54" w14:textId="77777777" w:rsidR="00AB567E" w:rsidRDefault="00AB567E" w:rsidP="00AB567E">
      <w:pPr>
        <w:rPr>
          <w:ins w:id="1382" w:author="Yichao Li" w:date="2018-10-03T10:08:00Z"/>
        </w:rPr>
      </w:pPr>
      <w:ins w:id="1383" w:author="Yichao Li" w:date="2018-10-03T10:08:00Z">
        <w:r>
          <w:t>0.0 1.0 0.0 0.0</w:t>
        </w:r>
      </w:ins>
    </w:p>
    <w:p w14:paraId="7DA8400F" w14:textId="77777777" w:rsidR="00AB567E" w:rsidRDefault="00AB567E" w:rsidP="00AB567E">
      <w:pPr>
        <w:rPr>
          <w:ins w:id="1384" w:author="Yichao Li" w:date="2018-10-03T10:08:00Z"/>
        </w:rPr>
      </w:pPr>
      <w:ins w:id="1385" w:author="Yichao Li" w:date="2018-10-03T10:08:00Z">
        <w:r>
          <w:t>0.0 0.0 0.0 1.0</w:t>
        </w:r>
      </w:ins>
    </w:p>
    <w:p w14:paraId="3AAE6EB8" w14:textId="77777777" w:rsidR="00AB567E" w:rsidRDefault="00AB567E" w:rsidP="00AB567E">
      <w:pPr>
        <w:rPr>
          <w:ins w:id="1386" w:author="Yichao Li" w:date="2018-10-03T10:08:00Z"/>
        </w:rPr>
      </w:pPr>
      <w:ins w:id="1387" w:author="Yichao Li" w:date="2018-10-03T10:08:00Z">
        <w:r>
          <w:t>0.0 0.0 0.0 1.0</w:t>
        </w:r>
      </w:ins>
    </w:p>
    <w:p w14:paraId="50DA58A4" w14:textId="77777777" w:rsidR="00AB567E" w:rsidRDefault="00AB567E" w:rsidP="00AB567E">
      <w:pPr>
        <w:rPr>
          <w:ins w:id="1388" w:author="Yichao Li" w:date="2018-10-03T10:08:00Z"/>
        </w:rPr>
      </w:pPr>
      <w:ins w:id="1389" w:author="Yichao Li" w:date="2018-10-03T10:08:00Z">
        <w:r>
          <w:t>0.0 0.0 0.0 1.0</w:t>
        </w:r>
      </w:ins>
    </w:p>
    <w:p w14:paraId="63877693" w14:textId="77777777" w:rsidR="00AB567E" w:rsidRDefault="00AB567E" w:rsidP="00AB567E">
      <w:pPr>
        <w:rPr>
          <w:ins w:id="1390" w:author="Yichao Li" w:date="2018-10-03T10:08:00Z"/>
        </w:rPr>
      </w:pPr>
      <w:ins w:id="1391" w:author="Yichao Li" w:date="2018-10-03T10:08:00Z">
        <w:r>
          <w:t>0.0 0.0 0.0 1.0</w:t>
        </w:r>
      </w:ins>
    </w:p>
    <w:p w14:paraId="5EDCCDED" w14:textId="77777777" w:rsidR="00AB567E" w:rsidRDefault="00AB567E" w:rsidP="00AB567E">
      <w:pPr>
        <w:rPr>
          <w:ins w:id="1392" w:author="Yichao Li" w:date="2018-10-03T10:08:00Z"/>
        </w:rPr>
      </w:pPr>
      <w:ins w:id="1393" w:author="Yichao Li" w:date="2018-10-03T10:08:00Z">
        <w:r>
          <w:t>0.0 0.0 0.0 1.0</w:t>
        </w:r>
      </w:ins>
    </w:p>
    <w:p w14:paraId="57D4E5D9" w14:textId="77777777" w:rsidR="00AB567E" w:rsidRDefault="00AB567E" w:rsidP="00AB567E">
      <w:pPr>
        <w:rPr>
          <w:ins w:id="1394" w:author="Yichao Li" w:date="2018-10-03T10:08:00Z"/>
        </w:rPr>
      </w:pPr>
    </w:p>
    <w:p w14:paraId="1D828D20" w14:textId="77777777" w:rsidR="00AB567E" w:rsidRDefault="00AB567E" w:rsidP="00AB567E">
      <w:pPr>
        <w:rPr>
          <w:ins w:id="1395" w:author="Yichao Li" w:date="2018-10-03T10:08:00Z"/>
        </w:rPr>
      </w:pPr>
      <w:ins w:id="1396" w:author="Yichao Li" w:date="2018-10-03T10:08:00Z">
        <w:r>
          <w:t>MOTIF DME_TRTTTTMTTYTT</w:t>
        </w:r>
      </w:ins>
    </w:p>
    <w:p w14:paraId="346CCF8E" w14:textId="77777777" w:rsidR="00AB567E" w:rsidRDefault="00AB567E" w:rsidP="00AB567E">
      <w:pPr>
        <w:rPr>
          <w:ins w:id="1397" w:author="Yichao Li" w:date="2018-10-03T10:08:00Z"/>
        </w:rPr>
      </w:pPr>
      <w:ins w:id="1398"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4D6346A3" w14:textId="77777777" w:rsidR="00AB567E" w:rsidRDefault="00AB567E" w:rsidP="00AB567E">
      <w:pPr>
        <w:rPr>
          <w:ins w:id="1399" w:author="Yichao Li" w:date="2018-10-03T10:08:00Z"/>
        </w:rPr>
      </w:pPr>
      <w:ins w:id="1400" w:author="Yichao Li" w:date="2018-10-03T10:08:00Z">
        <w:r>
          <w:t>0.0 0.0 0.0 1.0</w:t>
        </w:r>
      </w:ins>
    </w:p>
    <w:p w14:paraId="7499C310" w14:textId="77777777" w:rsidR="00AB567E" w:rsidRDefault="00AB567E" w:rsidP="00AB567E">
      <w:pPr>
        <w:rPr>
          <w:ins w:id="1401" w:author="Yichao Li" w:date="2018-10-03T10:08:00Z"/>
        </w:rPr>
      </w:pPr>
      <w:ins w:id="1402" w:author="Yichao Li" w:date="2018-10-03T10:08:00Z">
        <w:r>
          <w:t>0.333333333333 0.0 0.666666666667 0.0</w:t>
        </w:r>
      </w:ins>
    </w:p>
    <w:p w14:paraId="49DD3393" w14:textId="77777777" w:rsidR="00AB567E" w:rsidRDefault="00AB567E" w:rsidP="00AB567E">
      <w:pPr>
        <w:rPr>
          <w:ins w:id="1403" w:author="Yichao Li" w:date="2018-10-03T10:08:00Z"/>
        </w:rPr>
      </w:pPr>
      <w:ins w:id="1404" w:author="Yichao Li" w:date="2018-10-03T10:08:00Z">
        <w:r>
          <w:t>0.0 0.0 0.0 1.0</w:t>
        </w:r>
      </w:ins>
    </w:p>
    <w:p w14:paraId="4610647F" w14:textId="77777777" w:rsidR="00AB567E" w:rsidRDefault="00AB567E" w:rsidP="00AB567E">
      <w:pPr>
        <w:rPr>
          <w:ins w:id="1405" w:author="Yichao Li" w:date="2018-10-03T10:08:00Z"/>
        </w:rPr>
      </w:pPr>
      <w:ins w:id="1406" w:author="Yichao Li" w:date="2018-10-03T10:08:00Z">
        <w:r>
          <w:t>0.0 0.0 0.0 1.0</w:t>
        </w:r>
      </w:ins>
    </w:p>
    <w:p w14:paraId="7DEC2AA8" w14:textId="77777777" w:rsidR="00AB567E" w:rsidRDefault="00AB567E" w:rsidP="00AB567E">
      <w:pPr>
        <w:rPr>
          <w:ins w:id="1407" w:author="Yichao Li" w:date="2018-10-03T10:08:00Z"/>
        </w:rPr>
      </w:pPr>
      <w:ins w:id="1408" w:author="Yichao Li" w:date="2018-10-03T10:08:00Z">
        <w:r>
          <w:lastRenderedPageBreak/>
          <w:t>0.0 0.0 0.0 1.0</w:t>
        </w:r>
      </w:ins>
    </w:p>
    <w:p w14:paraId="682D7D05" w14:textId="77777777" w:rsidR="00AB567E" w:rsidRDefault="00AB567E" w:rsidP="00AB567E">
      <w:pPr>
        <w:rPr>
          <w:ins w:id="1409" w:author="Yichao Li" w:date="2018-10-03T10:08:00Z"/>
        </w:rPr>
      </w:pPr>
      <w:ins w:id="1410" w:author="Yichao Li" w:date="2018-10-03T10:08:00Z">
        <w:r>
          <w:t>0.0 0.0 0.0 1.0</w:t>
        </w:r>
      </w:ins>
    </w:p>
    <w:p w14:paraId="34220AC0" w14:textId="77777777" w:rsidR="00AB567E" w:rsidRDefault="00AB567E" w:rsidP="00AB567E">
      <w:pPr>
        <w:rPr>
          <w:ins w:id="1411" w:author="Yichao Li" w:date="2018-10-03T10:08:00Z"/>
        </w:rPr>
      </w:pPr>
      <w:ins w:id="1412" w:author="Yichao Li" w:date="2018-10-03T10:08:00Z">
        <w:r>
          <w:t>0.5 0.5 0.0 0.0</w:t>
        </w:r>
      </w:ins>
    </w:p>
    <w:p w14:paraId="19032ABD" w14:textId="77777777" w:rsidR="00AB567E" w:rsidRDefault="00AB567E" w:rsidP="00AB567E">
      <w:pPr>
        <w:rPr>
          <w:ins w:id="1413" w:author="Yichao Li" w:date="2018-10-03T10:08:00Z"/>
        </w:rPr>
      </w:pPr>
      <w:ins w:id="1414" w:author="Yichao Li" w:date="2018-10-03T10:08:00Z">
        <w:r>
          <w:t>0.0 0.0 0.0 1.0</w:t>
        </w:r>
      </w:ins>
    </w:p>
    <w:p w14:paraId="298B56F9" w14:textId="77777777" w:rsidR="00AB567E" w:rsidRDefault="00AB567E" w:rsidP="00AB567E">
      <w:pPr>
        <w:rPr>
          <w:ins w:id="1415" w:author="Yichao Li" w:date="2018-10-03T10:08:00Z"/>
        </w:rPr>
      </w:pPr>
      <w:ins w:id="1416" w:author="Yichao Li" w:date="2018-10-03T10:08:00Z">
        <w:r>
          <w:t>0.0 0.0 0.0 1.0</w:t>
        </w:r>
      </w:ins>
    </w:p>
    <w:p w14:paraId="61945EC7" w14:textId="77777777" w:rsidR="00AB567E" w:rsidRDefault="00AB567E" w:rsidP="00AB567E">
      <w:pPr>
        <w:rPr>
          <w:ins w:id="1417" w:author="Yichao Li" w:date="2018-10-03T10:08:00Z"/>
        </w:rPr>
      </w:pPr>
      <w:ins w:id="1418" w:author="Yichao Li" w:date="2018-10-03T10:08:00Z">
        <w:r>
          <w:t>0.0 0.166666666667 0.0 0.833333333333</w:t>
        </w:r>
      </w:ins>
    </w:p>
    <w:p w14:paraId="1404EDB5" w14:textId="77777777" w:rsidR="00AB567E" w:rsidRDefault="00AB567E" w:rsidP="00AB567E">
      <w:pPr>
        <w:rPr>
          <w:ins w:id="1419" w:author="Yichao Li" w:date="2018-10-03T10:08:00Z"/>
        </w:rPr>
      </w:pPr>
      <w:ins w:id="1420" w:author="Yichao Li" w:date="2018-10-03T10:08:00Z">
        <w:r>
          <w:t>0.0 0.0 0.0 1.0</w:t>
        </w:r>
      </w:ins>
    </w:p>
    <w:p w14:paraId="1C20046F" w14:textId="77777777" w:rsidR="00AB567E" w:rsidRDefault="00AB567E" w:rsidP="00AB567E">
      <w:pPr>
        <w:rPr>
          <w:ins w:id="1421" w:author="Yichao Li" w:date="2018-10-03T10:08:00Z"/>
        </w:rPr>
      </w:pPr>
      <w:ins w:id="1422" w:author="Yichao Li" w:date="2018-10-03T10:08:00Z">
        <w:r>
          <w:t>0.0 0.0 0.0 1.0</w:t>
        </w:r>
      </w:ins>
    </w:p>
    <w:p w14:paraId="1356DB56" w14:textId="77777777" w:rsidR="00AB567E" w:rsidRDefault="00AB567E" w:rsidP="00AB567E">
      <w:pPr>
        <w:rPr>
          <w:ins w:id="1423" w:author="Yichao Li" w:date="2018-10-03T10:08:00Z"/>
        </w:rPr>
      </w:pPr>
    </w:p>
    <w:p w14:paraId="062930E3" w14:textId="77777777" w:rsidR="00AB567E" w:rsidRDefault="00AB567E" w:rsidP="00AB567E">
      <w:pPr>
        <w:rPr>
          <w:ins w:id="1424" w:author="Yichao Li" w:date="2018-10-03T10:08:00Z"/>
        </w:rPr>
      </w:pPr>
      <w:ins w:id="1425" w:author="Yichao Li" w:date="2018-10-03T10:08:00Z">
        <w:r>
          <w:t>MOTIF DME_KTTTTTTSTTT</w:t>
        </w:r>
      </w:ins>
    </w:p>
    <w:p w14:paraId="7545223E" w14:textId="77777777" w:rsidR="00AB567E" w:rsidRDefault="00AB567E" w:rsidP="00AB567E">
      <w:pPr>
        <w:rPr>
          <w:ins w:id="1426" w:author="Yichao Li" w:date="2018-10-03T10:08:00Z"/>
        </w:rPr>
      </w:pPr>
      <w:ins w:id="1427" w:author="Yichao Li" w:date="2018-10-03T10:08:00Z">
        <w:r>
          <w:t xml:space="preserve">letter-probability matrix: </w:t>
        </w:r>
        <w:proofErr w:type="spellStart"/>
        <w:r>
          <w:t>alength</w:t>
        </w:r>
        <w:proofErr w:type="spellEnd"/>
        <w:r>
          <w:t xml:space="preserve">= 4 w= 11 </w:t>
        </w:r>
        <w:proofErr w:type="spellStart"/>
        <w:r>
          <w:t>nsites</w:t>
        </w:r>
        <w:proofErr w:type="spellEnd"/>
        <w:r>
          <w:t>= 100 E= 0.001</w:t>
        </w:r>
      </w:ins>
    </w:p>
    <w:p w14:paraId="783FA40C" w14:textId="77777777" w:rsidR="00AB567E" w:rsidRDefault="00AB567E" w:rsidP="00AB567E">
      <w:pPr>
        <w:rPr>
          <w:ins w:id="1428" w:author="Yichao Li" w:date="2018-10-03T10:08:00Z"/>
        </w:rPr>
      </w:pPr>
      <w:ins w:id="1429" w:author="Yichao Li" w:date="2018-10-03T10:08:00Z">
        <w:r>
          <w:t>0.0 0.0 0.333333333333 0.666666666667</w:t>
        </w:r>
      </w:ins>
    </w:p>
    <w:p w14:paraId="3C85668E" w14:textId="77777777" w:rsidR="00AB567E" w:rsidRDefault="00AB567E" w:rsidP="00AB567E">
      <w:pPr>
        <w:rPr>
          <w:ins w:id="1430" w:author="Yichao Li" w:date="2018-10-03T10:08:00Z"/>
        </w:rPr>
      </w:pPr>
      <w:ins w:id="1431" w:author="Yichao Li" w:date="2018-10-03T10:08:00Z">
        <w:r>
          <w:t>0.0 0.0 0.0 1.0</w:t>
        </w:r>
      </w:ins>
    </w:p>
    <w:p w14:paraId="64BC3BB6" w14:textId="77777777" w:rsidR="00AB567E" w:rsidRDefault="00AB567E" w:rsidP="00AB567E">
      <w:pPr>
        <w:rPr>
          <w:ins w:id="1432" w:author="Yichao Li" w:date="2018-10-03T10:08:00Z"/>
        </w:rPr>
      </w:pPr>
      <w:ins w:id="1433" w:author="Yichao Li" w:date="2018-10-03T10:08:00Z">
        <w:r>
          <w:t>0.0 0.0 0.0 1.0</w:t>
        </w:r>
      </w:ins>
    </w:p>
    <w:p w14:paraId="244BA510" w14:textId="77777777" w:rsidR="00AB567E" w:rsidRDefault="00AB567E" w:rsidP="00AB567E">
      <w:pPr>
        <w:rPr>
          <w:ins w:id="1434" w:author="Yichao Li" w:date="2018-10-03T10:08:00Z"/>
        </w:rPr>
      </w:pPr>
      <w:ins w:id="1435" w:author="Yichao Li" w:date="2018-10-03T10:08:00Z">
        <w:r>
          <w:t>0.0 0.0 0.0 1.0</w:t>
        </w:r>
      </w:ins>
    </w:p>
    <w:p w14:paraId="05081887" w14:textId="77777777" w:rsidR="00AB567E" w:rsidRDefault="00AB567E" w:rsidP="00AB567E">
      <w:pPr>
        <w:rPr>
          <w:ins w:id="1436" w:author="Yichao Li" w:date="2018-10-03T10:08:00Z"/>
        </w:rPr>
      </w:pPr>
      <w:ins w:id="1437" w:author="Yichao Li" w:date="2018-10-03T10:08:00Z">
        <w:r>
          <w:t>0.0 0.0 0.0 1.0</w:t>
        </w:r>
      </w:ins>
    </w:p>
    <w:p w14:paraId="22A1B1FC" w14:textId="77777777" w:rsidR="00AB567E" w:rsidRDefault="00AB567E" w:rsidP="00AB567E">
      <w:pPr>
        <w:rPr>
          <w:ins w:id="1438" w:author="Yichao Li" w:date="2018-10-03T10:08:00Z"/>
        </w:rPr>
      </w:pPr>
      <w:ins w:id="1439" w:author="Yichao Li" w:date="2018-10-03T10:08:00Z">
        <w:r>
          <w:t>0.0 0.0 0.0 1.0</w:t>
        </w:r>
      </w:ins>
    </w:p>
    <w:p w14:paraId="3035DA34" w14:textId="77777777" w:rsidR="00AB567E" w:rsidRDefault="00AB567E" w:rsidP="00AB567E">
      <w:pPr>
        <w:rPr>
          <w:ins w:id="1440" w:author="Yichao Li" w:date="2018-10-03T10:08:00Z"/>
        </w:rPr>
      </w:pPr>
      <w:ins w:id="1441" w:author="Yichao Li" w:date="2018-10-03T10:08:00Z">
        <w:r>
          <w:t>0.0 0.0 0.0 1.0</w:t>
        </w:r>
      </w:ins>
    </w:p>
    <w:p w14:paraId="1D00C593" w14:textId="77777777" w:rsidR="00AB567E" w:rsidRDefault="00AB567E" w:rsidP="00AB567E">
      <w:pPr>
        <w:rPr>
          <w:ins w:id="1442" w:author="Yichao Li" w:date="2018-10-03T10:08:00Z"/>
        </w:rPr>
      </w:pPr>
      <w:ins w:id="1443" w:author="Yichao Li" w:date="2018-10-03T10:08:00Z">
        <w:r>
          <w:t>0.0 0.5 0.5 0.0</w:t>
        </w:r>
      </w:ins>
    </w:p>
    <w:p w14:paraId="41A85339" w14:textId="77777777" w:rsidR="00AB567E" w:rsidRDefault="00AB567E" w:rsidP="00AB567E">
      <w:pPr>
        <w:rPr>
          <w:ins w:id="1444" w:author="Yichao Li" w:date="2018-10-03T10:08:00Z"/>
        </w:rPr>
      </w:pPr>
      <w:ins w:id="1445" w:author="Yichao Li" w:date="2018-10-03T10:08:00Z">
        <w:r>
          <w:t>0.0 0.0 0.0 1.0</w:t>
        </w:r>
      </w:ins>
    </w:p>
    <w:p w14:paraId="718D7BBC" w14:textId="77777777" w:rsidR="00AB567E" w:rsidRDefault="00AB567E" w:rsidP="00AB567E">
      <w:pPr>
        <w:rPr>
          <w:ins w:id="1446" w:author="Yichao Li" w:date="2018-10-03T10:08:00Z"/>
        </w:rPr>
      </w:pPr>
      <w:ins w:id="1447" w:author="Yichao Li" w:date="2018-10-03T10:08:00Z">
        <w:r>
          <w:t>0.0 0.0 0.0 1.0</w:t>
        </w:r>
      </w:ins>
    </w:p>
    <w:p w14:paraId="5BD0C6D1" w14:textId="77777777" w:rsidR="00AB567E" w:rsidRDefault="00AB567E" w:rsidP="00AB567E">
      <w:pPr>
        <w:rPr>
          <w:ins w:id="1448" w:author="Yichao Li" w:date="2018-10-03T10:08:00Z"/>
        </w:rPr>
      </w:pPr>
      <w:ins w:id="1449" w:author="Yichao Li" w:date="2018-10-03T10:08:00Z">
        <w:r>
          <w:t>0.0 0.0 0.0 1.0</w:t>
        </w:r>
      </w:ins>
    </w:p>
    <w:p w14:paraId="736832F0" w14:textId="77777777" w:rsidR="00AB567E" w:rsidRDefault="00AB567E" w:rsidP="00AB567E">
      <w:pPr>
        <w:rPr>
          <w:ins w:id="1450" w:author="Yichao Li" w:date="2018-10-03T10:08:00Z"/>
        </w:rPr>
      </w:pPr>
    </w:p>
    <w:p w14:paraId="7F771A6B" w14:textId="77777777" w:rsidR="00AB567E" w:rsidRDefault="00AB567E" w:rsidP="00AB567E">
      <w:pPr>
        <w:rPr>
          <w:ins w:id="1451" w:author="Yichao Li" w:date="2018-10-03T10:08:00Z"/>
        </w:rPr>
      </w:pPr>
      <w:ins w:id="1452" w:author="Yichao Li" w:date="2018-10-03T10:08:00Z">
        <w:r>
          <w:t>MOTIF DME_KATTTTATTTKT</w:t>
        </w:r>
      </w:ins>
    </w:p>
    <w:p w14:paraId="173D772E" w14:textId="77777777" w:rsidR="00AB567E" w:rsidRDefault="00AB567E" w:rsidP="00AB567E">
      <w:pPr>
        <w:rPr>
          <w:ins w:id="1453" w:author="Yichao Li" w:date="2018-10-03T10:08:00Z"/>
        </w:rPr>
      </w:pPr>
      <w:ins w:id="1454"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2C11E060" w14:textId="77777777" w:rsidR="00AB567E" w:rsidRDefault="00AB567E" w:rsidP="00AB567E">
      <w:pPr>
        <w:rPr>
          <w:ins w:id="1455" w:author="Yichao Li" w:date="2018-10-03T10:08:00Z"/>
        </w:rPr>
      </w:pPr>
      <w:ins w:id="1456" w:author="Yichao Li" w:date="2018-10-03T10:08:00Z">
        <w:r>
          <w:t>0.0 0.0 0.2 0.8</w:t>
        </w:r>
      </w:ins>
    </w:p>
    <w:p w14:paraId="44D99359" w14:textId="77777777" w:rsidR="00AB567E" w:rsidRDefault="00AB567E" w:rsidP="00AB567E">
      <w:pPr>
        <w:rPr>
          <w:ins w:id="1457" w:author="Yichao Li" w:date="2018-10-03T10:08:00Z"/>
        </w:rPr>
      </w:pPr>
      <w:ins w:id="1458" w:author="Yichao Li" w:date="2018-10-03T10:08:00Z">
        <w:r>
          <w:t>1.0 0.0 0.0 0.0</w:t>
        </w:r>
      </w:ins>
    </w:p>
    <w:p w14:paraId="69F69A51" w14:textId="77777777" w:rsidR="00AB567E" w:rsidRDefault="00AB567E" w:rsidP="00AB567E">
      <w:pPr>
        <w:rPr>
          <w:ins w:id="1459" w:author="Yichao Li" w:date="2018-10-03T10:08:00Z"/>
        </w:rPr>
      </w:pPr>
      <w:ins w:id="1460" w:author="Yichao Li" w:date="2018-10-03T10:08:00Z">
        <w:r>
          <w:t>0.0 0.0 0.0 1.0</w:t>
        </w:r>
      </w:ins>
    </w:p>
    <w:p w14:paraId="348AFF3A" w14:textId="77777777" w:rsidR="00AB567E" w:rsidRDefault="00AB567E" w:rsidP="00AB567E">
      <w:pPr>
        <w:rPr>
          <w:ins w:id="1461" w:author="Yichao Li" w:date="2018-10-03T10:08:00Z"/>
        </w:rPr>
      </w:pPr>
      <w:ins w:id="1462" w:author="Yichao Li" w:date="2018-10-03T10:08:00Z">
        <w:r>
          <w:t>0.0 0.0 0.0 1.0</w:t>
        </w:r>
      </w:ins>
    </w:p>
    <w:p w14:paraId="536E19D4" w14:textId="77777777" w:rsidR="00AB567E" w:rsidRDefault="00AB567E" w:rsidP="00AB567E">
      <w:pPr>
        <w:rPr>
          <w:ins w:id="1463" w:author="Yichao Li" w:date="2018-10-03T10:08:00Z"/>
        </w:rPr>
      </w:pPr>
      <w:ins w:id="1464" w:author="Yichao Li" w:date="2018-10-03T10:08:00Z">
        <w:r>
          <w:t>0.0 0.0 0.0 1.0</w:t>
        </w:r>
      </w:ins>
    </w:p>
    <w:p w14:paraId="41E1B7FA" w14:textId="77777777" w:rsidR="00AB567E" w:rsidRDefault="00AB567E" w:rsidP="00AB567E">
      <w:pPr>
        <w:rPr>
          <w:ins w:id="1465" w:author="Yichao Li" w:date="2018-10-03T10:08:00Z"/>
        </w:rPr>
      </w:pPr>
      <w:ins w:id="1466" w:author="Yichao Li" w:date="2018-10-03T10:08:00Z">
        <w:r>
          <w:t>0.0 0.0 0.0 1.0</w:t>
        </w:r>
      </w:ins>
    </w:p>
    <w:p w14:paraId="0B5BC31F" w14:textId="77777777" w:rsidR="00AB567E" w:rsidRDefault="00AB567E" w:rsidP="00AB567E">
      <w:pPr>
        <w:rPr>
          <w:ins w:id="1467" w:author="Yichao Li" w:date="2018-10-03T10:08:00Z"/>
        </w:rPr>
      </w:pPr>
      <w:ins w:id="1468" w:author="Yichao Li" w:date="2018-10-03T10:08:00Z">
        <w:r>
          <w:lastRenderedPageBreak/>
          <w:t>1.0 0.0 0.0 0.0</w:t>
        </w:r>
      </w:ins>
    </w:p>
    <w:p w14:paraId="5A5932CF" w14:textId="77777777" w:rsidR="00AB567E" w:rsidRDefault="00AB567E" w:rsidP="00AB567E">
      <w:pPr>
        <w:rPr>
          <w:ins w:id="1469" w:author="Yichao Li" w:date="2018-10-03T10:08:00Z"/>
        </w:rPr>
      </w:pPr>
      <w:ins w:id="1470" w:author="Yichao Li" w:date="2018-10-03T10:08:00Z">
        <w:r>
          <w:t>0.0 0.0 0.0 1.0</w:t>
        </w:r>
      </w:ins>
    </w:p>
    <w:p w14:paraId="2AFF1208" w14:textId="77777777" w:rsidR="00AB567E" w:rsidRDefault="00AB567E" w:rsidP="00AB567E">
      <w:pPr>
        <w:rPr>
          <w:ins w:id="1471" w:author="Yichao Li" w:date="2018-10-03T10:08:00Z"/>
        </w:rPr>
      </w:pPr>
      <w:ins w:id="1472" w:author="Yichao Li" w:date="2018-10-03T10:08:00Z">
        <w:r>
          <w:t>0.0 0.0 0.0 1.0</w:t>
        </w:r>
      </w:ins>
    </w:p>
    <w:p w14:paraId="166386CA" w14:textId="77777777" w:rsidR="00AB567E" w:rsidRDefault="00AB567E" w:rsidP="00AB567E">
      <w:pPr>
        <w:rPr>
          <w:ins w:id="1473" w:author="Yichao Li" w:date="2018-10-03T10:08:00Z"/>
        </w:rPr>
      </w:pPr>
      <w:ins w:id="1474" w:author="Yichao Li" w:date="2018-10-03T10:08:00Z">
        <w:r>
          <w:t>0.0 0.0 0.0 1.0</w:t>
        </w:r>
      </w:ins>
    </w:p>
    <w:p w14:paraId="0336AA9C" w14:textId="77777777" w:rsidR="00AB567E" w:rsidRDefault="00AB567E" w:rsidP="00AB567E">
      <w:pPr>
        <w:rPr>
          <w:ins w:id="1475" w:author="Yichao Li" w:date="2018-10-03T10:08:00Z"/>
        </w:rPr>
      </w:pPr>
      <w:ins w:id="1476" w:author="Yichao Li" w:date="2018-10-03T10:08:00Z">
        <w:r>
          <w:t>0.0 0.0 0.4 0.6</w:t>
        </w:r>
      </w:ins>
    </w:p>
    <w:p w14:paraId="633BD120" w14:textId="77777777" w:rsidR="00AB567E" w:rsidRDefault="00AB567E" w:rsidP="00AB567E">
      <w:pPr>
        <w:rPr>
          <w:ins w:id="1477" w:author="Yichao Li" w:date="2018-10-03T10:08:00Z"/>
        </w:rPr>
      </w:pPr>
      <w:ins w:id="1478" w:author="Yichao Li" w:date="2018-10-03T10:08:00Z">
        <w:r>
          <w:t>0.0 0.0 0.0 1.0</w:t>
        </w:r>
      </w:ins>
    </w:p>
    <w:p w14:paraId="08D2AA26" w14:textId="77777777" w:rsidR="00AB567E" w:rsidRDefault="00AB567E" w:rsidP="00AB567E">
      <w:pPr>
        <w:rPr>
          <w:ins w:id="1479" w:author="Yichao Li" w:date="2018-10-03T10:08:00Z"/>
        </w:rPr>
      </w:pPr>
    </w:p>
    <w:p w14:paraId="14D61F0B" w14:textId="77777777" w:rsidR="00AB567E" w:rsidRDefault="00AB567E" w:rsidP="00AB567E">
      <w:pPr>
        <w:rPr>
          <w:ins w:id="1480" w:author="Yichao Li" w:date="2018-10-03T10:08:00Z"/>
        </w:rPr>
      </w:pPr>
      <w:ins w:id="1481" w:author="Yichao Li" w:date="2018-10-03T10:08:00Z">
        <w:r>
          <w:t>MOTIF DME_TTTTTBTTKTT</w:t>
        </w:r>
      </w:ins>
    </w:p>
    <w:p w14:paraId="7571950D" w14:textId="77777777" w:rsidR="00AB567E" w:rsidRDefault="00AB567E" w:rsidP="00AB567E">
      <w:pPr>
        <w:rPr>
          <w:ins w:id="1482" w:author="Yichao Li" w:date="2018-10-03T10:08:00Z"/>
        </w:rPr>
      </w:pPr>
      <w:ins w:id="1483" w:author="Yichao Li" w:date="2018-10-03T10:08:00Z">
        <w:r>
          <w:t xml:space="preserve">letter-probability matrix: </w:t>
        </w:r>
        <w:proofErr w:type="spellStart"/>
        <w:r>
          <w:t>alength</w:t>
        </w:r>
        <w:proofErr w:type="spellEnd"/>
        <w:r>
          <w:t xml:space="preserve">= 4 w= 11 </w:t>
        </w:r>
        <w:proofErr w:type="spellStart"/>
        <w:r>
          <w:t>nsites</w:t>
        </w:r>
        <w:proofErr w:type="spellEnd"/>
        <w:r>
          <w:t>= 100 E= 0.001</w:t>
        </w:r>
      </w:ins>
    </w:p>
    <w:p w14:paraId="21700C6F" w14:textId="77777777" w:rsidR="00AB567E" w:rsidRDefault="00AB567E" w:rsidP="00AB567E">
      <w:pPr>
        <w:rPr>
          <w:ins w:id="1484" w:author="Yichao Li" w:date="2018-10-03T10:08:00Z"/>
        </w:rPr>
      </w:pPr>
      <w:ins w:id="1485" w:author="Yichao Li" w:date="2018-10-03T10:08:00Z">
        <w:r>
          <w:t>0.0 0.0 0.0 1.0</w:t>
        </w:r>
      </w:ins>
    </w:p>
    <w:p w14:paraId="6299C9C6" w14:textId="77777777" w:rsidR="00AB567E" w:rsidRDefault="00AB567E" w:rsidP="00AB567E">
      <w:pPr>
        <w:rPr>
          <w:ins w:id="1486" w:author="Yichao Li" w:date="2018-10-03T10:08:00Z"/>
        </w:rPr>
      </w:pPr>
      <w:ins w:id="1487" w:author="Yichao Li" w:date="2018-10-03T10:08:00Z">
        <w:r>
          <w:t>0.0 0.0 0.0 1.0</w:t>
        </w:r>
      </w:ins>
    </w:p>
    <w:p w14:paraId="40DEADC3" w14:textId="77777777" w:rsidR="00AB567E" w:rsidRDefault="00AB567E" w:rsidP="00AB567E">
      <w:pPr>
        <w:rPr>
          <w:ins w:id="1488" w:author="Yichao Li" w:date="2018-10-03T10:08:00Z"/>
        </w:rPr>
      </w:pPr>
      <w:ins w:id="1489" w:author="Yichao Li" w:date="2018-10-03T10:08:00Z">
        <w:r>
          <w:t>0.0 0.0 0.0 1.0</w:t>
        </w:r>
      </w:ins>
    </w:p>
    <w:p w14:paraId="39BCDCD8" w14:textId="77777777" w:rsidR="00AB567E" w:rsidRDefault="00AB567E" w:rsidP="00AB567E">
      <w:pPr>
        <w:rPr>
          <w:ins w:id="1490" w:author="Yichao Li" w:date="2018-10-03T10:08:00Z"/>
        </w:rPr>
      </w:pPr>
      <w:ins w:id="1491" w:author="Yichao Li" w:date="2018-10-03T10:08:00Z">
        <w:r>
          <w:t>0.0 0.0 0.0 1.0</w:t>
        </w:r>
      </w:ins>
    </w:p>
    <w:p w14:paraId="1D711D7E" w14:textId="77777777" w:rsidR="00AB567E" w:rsidRDefault="00AB567E" w:rsidP="00AB567E">
      <w:pPr>
        <w:rPr>
          <w:ins w:id="1492" w:author="Yichao Li" w:date="2018-10-03T10:08:00Z"/>
        </w:rPr>
      </w:pPr>
      <w:ins w:id="1493" w:author="Yichao Li" w:date="2018-10-03T10:08:00Z">
        <w:r>
          <w:t>0.0 0.0 0.0 1.0</w:t>
        </w:r>
      </w:ins>
    </w:p>
    <w:p w14:paraId="17852824" w14:textId="77777777" w:rsidR="00AB567E" w:rsidRDefault="00AB567E" w:rsidP="00AB567E">
      <w:pPr>
        <w:rPr>
          <w:ins w:id="1494" w:author="Yichao Li" w:date="2018-10-03T10:08:00Z"/>
        </w:rPr>
      </w:pPr>
      <w:ins w:id="1495" w:author="Yichao Li" w:date="2018-10-03T10:08:00Z">
        <w:r>
          <w:t>0.0 0.333333333333 0.333333333333 0.333333333333</w:t>
        </w:r>
      </w:ins>
    </w:p>
    <w:p w14:paraId="6A61BDD9" w14:textId="77777777" w:rsidR="00AB567E" w:rsidRDefault="00AB567E" w:rsidP="00AB567E">
      <w:pPr>
        <w:rPr>
          <w:ins w:id="1496" w:author="Yichao Li" w:date="2018-10-03T10:08:00Z"/>
        </w:rPr>
      </w:pPr>
      <w:ins w:id="1497" w:author="Yichao Li" w:date="2018-10-03T10:08:00Z">
        <w:r>
          <w:t>0.0 0.0 0.0 1.0</w:t>
        </w:r>
      </w:ins>
    </w:p>
    <w:p w14:paraId="42BD26B1" w14:textId="77777777" w:rsidR="00AB567E" w:rsidRDefault="00AB567E" w:rsidP="00AB567E">
      <w:pPr>
        <w:rPr>
          <w:ins w:id="1498" w:author="Yichao Li" w:date="2018-10-03T10:08:00Z"/>
        </w:rPr>
      </w:pPr>
      <w:ins w:id="1499" w:author="Yichao Li" w:date="2018-10-03T10:08:00Z">
        <w:r>
          <w:t>0.0 0.0 0.0 1.0</w:t>
        </w:r>
      </w:ins>
    </w:p>
    <w:p w14:paraId="6D822D9D" w14:textId="77777777" w:rsidR="00AB567E" w:rsidRDefault="00AB567E" w:rsidP="00AB567E">
      <w:pPr>
        <w:rPr>
          <w:ins w:id="1500" w:author="Yichao Li" w:date="2018-10-03T10:08:00Z"/>
        </w:rPr>
      </w:pPr>
      <w:ins w:id="1501" w:author="Yichao Li" w:date="2018-10-03T10:08:00Z">
        <w:r>
          <w:t>0.0 0.0 0.833333333333 0.166666666667</w:t>
        </w:r>
      </w:ins>
    </w:p>
    <w:p w14:paraId="361CCDA8" w14:textId="77777777" w:rsidR="00AB567E" w:rsidRDefault="00AB567E" w:rsidP="00AB567E">
      <w:pPr>
        <w:rPr>
          <w:ins w:id="1502" w:author="Yichao Li" w:date="2018-10-03T10:08:00Z"/>
        </w:rPr>
      </w:pPr>
      <w:ins w:id="1503" w:author="Yichao Li" w:date="2018-10-03T10:08:00Z">
        <w:r>
          <w:t>0.0 0.0 0.0 1.0</w:t>
        </w:r>
      </w:ins>
    </w:p>
    <w:p w14:paraId="0A0A75FC" w14:textId="77777777" w:rsidR="00AB567E" w:rsidRDefault="00AB567E" w:rsidP="00AB567E">
      <w:pPr>
        <w:rPr>
          <w:ins w:id="1504" w:author="Yichao Li" w:date="2018-10-03T10:08:00Z"/>
        </w:rPr>
      </w:pPr>
      <w:ins w:id="1505" w:author="Yichao Li" w:date="2018-10-03T10:08:00Z">
        <w:r>
          <w:t>0.0 0.0 0.0 1.0</w:t>
        </w:r>
      </w:ins>
    </w:p>
    <w:p w14:paraId="4E5CF0C1" w14:textId="77777777" w:rsidR="00AB567E" w:rsidRDefault="00AB567E" w:rsidP="00AB567E">
      <w:pPr>
        <w:rPr>
          <w:ins w:id="1506" w:author="Yichao Li" w:date="2018-10-03T10:08:00Z"/>
        </w:rPr>
      </w:pPr>
    </w:p>
    <w:p w14:paraId="5E8CFC65" w14:textId="77777777" w:rsidR="00AB567E" w:rsidRDefault="00AB567E" w:rsidP="00AB567E">
      <w:pPr>
        <w:rPr>
          <w:ins w:id="1507" w:author="Yichao Li" w:date="2018-10-03T10:08:00Z"/>
        </w:rPr>
      </w:pPr>
      <w:ins w:id="1508" w:author="Yichao Li" w:date="2018-10-03T10:08:00Z">
        <w:r>
          <w:t>MOTIF DME_AGAAAAARRA</w:t>
        </w:r>
      </w:ins>
    </w:p>
    <w:p w14:paraId="61BB9830" w14:textId="77777777" w:rsidR="00AB567E" w:rsidRDefault="00AB567E" w:rsidP="00AB567E">
      <w:pPr>
        <w:rPr>
          <w:ins w:id="1509" w:author="Yichao Li" w:date="2018-10-03T10:08:00Z"/>
        </w:rPr>
      </w:pPr>
      <w:ins w:id="1510"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74CA600C" w14:textId="77777777" w:rsidR="00AB567E" w:rsidRDefault="00AB567E" w:rsidP="00AB567E">
      <w:pPr>
        <w:rPr>
          <w:ins w:id="1511" w:author="Yichao Li" w:date="2018-10-03T10:08:00Z"/>
        </w:rPr>
      </w:pPr>
      <w:ins w:id="1512" w:author="Yichao Li" w:date="2018-10-03T10:08:00Z">
        <w:r>
          <w:t>1.0 0.0 0.0 0.0</w:t>
        </w:r>
      </w:ins>
    </w:p>
    <w:p w14:paraId="12D39ACF" w14:textId="77777777" w:rsidR="00AB567E" w:rsidRDefault="00AB567E" w:rsidP="00AB567E">
      <w:pPr>
        <w:rPr>
          <w:ins w:id="1513" w:author="Yichao Li" w:date="2018-10-03T10:08:00Z"/>
        </w:rPr>
      </w:pPr>
      <w:ins w:id="1514" w:author="Yichao Li" w:date="2018-10-03T10:08:00Z">
        <w:r>
          <w:t>0.0 0.0 1.0 0.0</w:t>
        </w:r>
      </w:ins>
    </w:p>
    <w:p w14:paraId="5AE6A0C8" w14:textId="77777777" w:rsidR="00AB567E" w:rsidRDefault="00AB567E" w:rsidP="00AB567E">
      <w:pPr>
        <w:rPr>
          <w:ins w:id="1515" w:author="Yichao Li" w:date="2018-10-03T10:08:00Z"/>
        </w:rPr>
      </w:pPr>
      <w:ins w:id="1516" w:author="Yichao Li" w:date="2018-10-03T10:08:00Z">
        <w:r>
          <w:t>1.0 0.0 0.0 0.0</w:t>
        </w:r>
      </w:ins>
    </w:p>
    <w:p w14:paraId="5CB31197" w14:textId="77777777" w:rsidR="00AB567E" w:rsidRDefault="00AB567E" w:rsidP="00AB567E">
      <w:pPr>
        <w:rPr>
          <w:ins w:id="1517" w:author="Yichao Li" w:date="2018-10-03T10:08:00Z"/>
        </w:rPr>
      </w:pPr>
      <w:ins w:id="1518" w:author="Yichao Li" w:date="2018-10-03T10:08:00Z">
        <w:r>
          <w:t>1.0 0.0 0.0 0.0</w:t>
        </w:r>
      </w:ins>
    </w:p>
    <w:p w14:paraId="5CB6AE23" w14:textId="77777777" w:rsidR="00AB567E" w:rsidRDefault="00AB567E" w:rsidP="00AB567E">
      <w:pPr>
        <w:rPr>
          <w:ins w:id="1519" w:author="Yichao Li" w:date="2018-10-03T10:08:00Z"/>
        </w:rPr>
      </w:pPr>
      <w:ins w:id="1520" w:author="Yichao Li" w:date="2018-10-03T10:08:00Z">
        <w:r>
          <w:t>1.0 0.0 0.0 0.0</w:t>
        </w:r>
      </w:ins>
    </w:p>
    <w:p w14:paraId="67435E36" w14:textId="77777777" w:rsidR="00AB567E" w:rsidRDefault="00AB567E" w:rsidP="00AB567E">
      <w:pPr>
        <w:rPr>
          <w:ins w:id="1521" w:author="Yichao Li" w:date="2018-10-03T10:08:00Z"/>
        </w:rPr>
      </w:pPr>
      <w:ins w:id="1522" w:author="Yichao Li" w:date="2018-10-03T10:08:00Z">
        <w:r>
          <w:t>1.0 0.0 0.0 0.0</w:t>
        </w:r>
      </w:ins>
    </w:p>
    <w:p w14:paraId="1E82343B" w14:textId="77777777" w:rsidR="00AB567E" w:rsidRDefault="00AB567E" w:rsidP="00AB567E">
      <w:pPr>
        <w:rPr>
          <w:ins w:id="1523" w:author="Yichao Li" w:date="2018-10-03T10:08:00Z"/>
        </w:rPr>
      </w:pPr>
      <w:ins w:id="1524" w:author="Yichao Li" w:date="2018-10-03T10:08:00Z">
        <w:r>
          <w:t>1.0 0.0 0.0 0.0</w:t>
        </w:r>
      </w:ins>
    </w:p>
    <w:p w14:paraId="041A8385" w14:textId="77777777" w:rsidR="00AB567E" w:rsidRDefault="00AB567E" w:rsidP="00AB567E">
      <w:pPr>
        <w:rPr>
          <w:ins w:id="1525" w:author="Yichao Li" w:date="2018-10-03T10:08:00Z"/>
        </w:rPr>
      </w:pPr>
      <w:ins w:id="1526" w:author="Yichao Li" w:date="2018-10-03T10:08:00Z">
        <w:r>
          <w:t>0.444444444444 0.0 0.555555555556 0.0</w:t>
        </w:r>
      </w:ins>
    </w:p>
    <w:p w14:paraId="08342EC1" w14:textId="77777777" w:rsidR="00AB567E" w:rsidRDefault="00AB567E" w:rsidP="00AB567E">
      <w:pPr>
        <w:rPr>
          <w:ins w:id="1527" w:author="Yichao Li" w:date="2018-10-03T10:08:00Z"/>
        </w:rPr>
      </w:pPr>
      <w:ins w:id="1528" w:author="Yichao Li" w:date="2018-10-03T10:08:00Z">
        <w:r>
          <w:lastRenderedPageBreak/>
          <w:t>0.777777777778 0.0 0.222222222222 0.0</w:t>
        </w:r>
      </w:ins>
    </w:p>
    <w:p w14:paraId="54F266BF" w14:textId="77777777" w:rsidR="00AB567E" w:rsidRDefault="00AB567E" w:rsidP="00AB567E">
      <w:pPr>
        <w:rPr>
          <w:ins w:id="1529" w:author="Yichao Li" w:date="2018-10-03T10:08:00Z"/>
        </w:rPr>
      </w:pPr>
      <w:ins w:id="1530" w:author="Yichao Li" w:date="2018-10-03T10:08:00Z">
        <w:r>
          <w:t>1.0 0.0 0.0 0.0</w:t>
        </w:r>
      </w:ins>
    </w:p>
    <w:p w14:paraId="725C95E9" w14:textId="77777777" w:rsidR="00AB567E" w:rsidRDefault="00AB567E" w:rsidP="00AB567E">
      <w:pPr>
        <w:rPr>
          <w:ins w:id="1531" w:author="Yichao Li" w:date="2018-10-03T10:08:00Z"/>
        </w:rPr>
      </w:pPr>
    </w:p>
    <w:p w14:paraId="64EFF464" w14:textId="77777777" w:rsidR="00AB567E" w:rsidRDefault="00AB567E" w:rsidP="00AB567E">
      <w:pPr>
        <w:rPr>
          <w:ins w:id="1532" w:author="Yichao Li" w:date="2018-10-03T10:08:00Z"/>
        </w:rPr>
      </w:pPr>
      <w:ins w:id="1533" w:author="Yichao Li" w:date="2018-10-03T10:08:00Z">
        <w:r>
          <w:t>MOTIF DME_TGTTTTVTTT</w:t>
        </w:r>
      </w:ins>
    </w:p>
    <w:p w14:paraId="647F9E21" w14:textId="77777777" w:rsidR="00AB567E" w:rsidRDefault="00AB567E" w:rsidP="00AB567E">
      <w:pPr>
        <w:rPr>
          <w:ins w:id="1534" w:author="Yichao Li" w:date="2018-10-03T10:08:00Z"/>
        </w:rPr>
      </w:pPr>
      <w:ins w:id="1535" w:author="Yichao Li" w:date="2018-10-03T10:08:00Z">
        <w:r>
          <w:t xml:space="preserve">letter-probability matrix: </w:t>
        </w:r>
        <w:proofErr w:type="spellStart"/>
        <w:r>
          <w:t>alength</w:t>
        </w:r>
        <w:proofErr w:type="spellEnd"/>
        <w:r>
          <w:t xml:space="preserve">= 4 w= 10 </w:t>
        </w:r>
        <w:proofErr w:type="spellStart"/>
        <w:r>
          <w:t>nsites</w:t>
        </w:r>
        <w:proofErr w:type="spellEnd"/>
        <w:r>
          <w:t>= 100 E= 0.001</w:t>
        </w:r>
      </w:ins>
    </w:p>
    <w:p w14:paraId="0EE25738" w14:textId="77777777" w:rsidR="00AB567E" w:rsidRDefault="00AB567E" w:rsidP="00AB567E">
      <w:pPr>
        <w:rPr>
          <w:ins w:id="1536" w:author="Yichao Li" w:date="2018-10-03T10:08:00Z"/>
        </w:rPr>
      </w:pPr>
      <w:ins w:id="1537" w:author="Yichao Li" w:date="2018-10-03T10:08:00Z">
        <w:r>
          <w:t>0.0 0.0 0.0 1.0</w:t>
        </w:r>
      </w:ins>
    </w:p>
    <w:p w14:paraId="1C38C328" w14:textId="77777777" w:rsidR="00AB567E" w:rsidRDefault="00AB567E" w:rsidP="00AB567E">
      <w:pPr>
        <w:rPr>
          <w:ins w:id="1538" w:author="Yichao Li" w:date="2018-10-03T10:08:00Z"/>
        </w:rPr>
      </w:pPr>
      <w:ins w:id="1539" w:author="Yichao Li" w:date="2018-10-03T10:08:00Z">
        <w:r>
          <w:t>0.0 0.0 1.0 0.0</w:t>
        </w:r>
      </w:ins>
    </w:p>
    <w:p w14:paraId="48A397C5" w14:textId="77777777" w:rsidR="00AB567E" w:rsidRDefault="00AB567E" w:rsidP="00AB567E">
      <w:pPr>
        <w:rPr>
          <w:ins w:id="1540" w:author="Yichao Li" w:date="2018-10-03T10:08:00Z"/>
        </w:rPr>
      </w:pPr>
      <w:ins w:id="1541" w:author="Yichao Li" w:date="2018-10-03T10:08:00Z">
        <w:r>
          <w:t>0.0 0.0 0.0 1.0</w:t>
        </w:r>
      </w:ins>
    </w:p>
    <w:p w14:paraId="470229EC" w14:textId="77777777" w:rsidR="00AB567E" w:rsidRDefault="00AB567E" w:rsidP="00AB567E">
      <w:pPr>
        <w:rPr>
          <w:ins w:id="1542" w:author="Yichao Li" w:date="2018-10-03T10:08:00Z"/>
        </w:rPr>
      </w:pPr>
      <w:ins w:id="1543" w:author="Yichao Li" w:date="2018-10-03T10:08:00Z">
        <w:r>
          <w:t>0.0 0.0 0.0 1.0</w:t>
        </w:r>
      </w:ins>
    </w:p>
    <w:p w14:paraId="390F15E8" w14:textId="77777777" w:rsidR="00AB567E" w:rsidRDefault="00AB567E" w:rsidP="00AB567E">
      <w:pPr>
        <w:rPr>
          <w:ins w:id="1544" w:author="Yichao Li" w:date="2018-10-03T10:08:00Z"/>
        </w:rPr>
      </w:pPr>
      <w:ins w:id="1545" w:author="Yichao Li" w:date="2018-10-03T10:08:00Z">
        <w:r>
          <w:t>0.0 0.0 0.0 1.0</w:t>
        </w:r>
      </w:ins>
    </w:p>
    <w:p w14:paraId="12C83096" w14:textId="77777777" w:rsidR="00AB567E" w:rsidRDefault="00AB567E" w:rsidP="00AB567E">
      <w:pPr>
        <w:rPr>
          <w:ins w:id="1546" w:author="Yichao Li" w:date="2018-10-03T10:08:00Z"/>
        </w:rPr>
      </w:pPr>
      <w:ins w:id="1547" w:author="Yichao Li" w:date="2018-10-03T10:08:00Z">
        <w:r>
          <w:t>0.0 0.0 0.0 1.0</w:t>
        </w:r>
      </w:ins>
    </w:p>
    <w:p w14:paraId="24FCB306" w14:textId="77777777" w:rsidR="00AB567E" w:rsidRDefault="00AB567E" w:rsidP="00AB567E">
      <w:pPr>
        <w:rPr>
          <w:ins w:id="1548" w:author="Yichao Li" w:date="2018-10-03T10:08:00Z"/>
        </w:rPr>
      </w:pPr>
      <w:ins w:id="1549" w:author="Yichao Li" w:date="2018-10-03T10:08:00Z">
        <w:r>
          <w:t>0.5 0.333333333333 0.166666666667 0.0</w:t>
        </w:r>
      </w:ins>
    </w:p>
    <w:p w14:paraId="0D6CC06E" w14:textId="77777777" w:rsidR="00AB567E" w:rsidRDefault="00AB567E" w:rsidP="00AB567E">
      <w:pPr>
        <w:rPr>
          <w:ins w:id="1550" w:author="Yichao Li" w:date="2018-10-03T10:08:00Z"/>
        </w:rPr>
      </w:pPr>
      <w:ins w:id="1551" w:author="Yichao Li" w:date="2018-10-03T10:08:00Z">
        <w:r>
          <w:t>0.0 0.0 0.0 1.0</w:t>
        </w:r>
      </w:ins>
    </w:p>
    <w:p w14:paraId="201EE7DF" w14:textId="77777777" w:rsidR="00AB567E" w:rsidRDefault="00AB567E" w:rsidP="00AB567E">
      <w:pPr>
        <w:rPr>
          <w:ins w:id="1552" w:author="Yichao Li" w:date="2018-10-03T10:08:00Z"/>
        </w:rPr>
      </w:pPr>
      <w:ins w:id="1553" w:author="Yichao Li" w:date="2018-10-03T10:08:00Z">
        <w:r>
          <w:t>0.0 0.0 0.0 1.0</w:t>
        </w:r>
      </w:ins>
    </w:p>
    <w:p w14:paraId="5CB21A6B" w14:textId="77777777" w:rsidR="00AB567E" w:rsidRDefault="00AB567E" w:rsidP="00AB567E">
      <w:pPr>
        <w:rPr>
          <w:ins w:id="1554" w:author="Yichao Li" w:date="2018-10-03T10:08:00Z"/>
        </w:rPr>
      </w:pPr>
      <w:ins w:id="1555" w:author="Yichao Li" w:date="2018-10-03T10:08:00Z">
        <w:r>
          <w:t>0.0 0.0 0.0 1.0</w:t>
        </w:r>
      </w:ins>
    </w:p>
    <w:p w14:paraId="37AC74DB" w14:textId="77777777" w:rsidR="00AB567E" w:rsidRDefault="00AB567E" w:rsidP="00AB567E">
      <w:pPr>
        <w:rPr>
          <w:ins w:id="1556" w:author="Yichao Li" w:date="2018-10-03T10:08:00Z"/>
        </w:rPr>
      </w:pPr>
    </w:p>
    <w:p w14:paraId="6E0BC44E" w14:textId="77777777" w:rsidR="00AB567E" w:rsidRDefault="00AB567E" w:rsidP="00AB567E">
      <w:pPr>
        <w:rPr>
          <w:ins w:id="1557" w:author="Yichao Li" w:date="2018-10-03T10:08:00Z"/>
        </w:rPr>
      </w:pPr>
      <w:ins w:id="1558" w:author="Yichao Li" w:date="2018-10-03T10:08:00Z">
        <w:r>
          <w:t>MOTIF DME_TTTTATTTTTM</w:t>
        </w:r>
      </w:ins>
    </w:p>
    <w:p w14:paraId="5476E0DE" w14:textId="77777777" w:rsidR="00AB567E" w:rsidRDefault="00AB567E" w:rsidP="00AB567E">
      <w:pPr>
        <w:rPr>
          <w:ins w:id="1559" w:author="Yichao Li" w:date="2018-10-03T10:08:00Z"/>
        </w:rPr>
      </w:pPr>
      <w:ins w:id="1560" w:author="Yichao Li" w:date="2018-10-03T10:08:00Z">
        <w:r>
          <w:t xml:space="preserve">letter-probability matrix: </w:t>
        </w:r>
        <w:proofErr w:type="spellStart"/>
        <w:r>
          <w:t>alength</w:t>
        </w:r>
        <w:proofErr w:type="spellEnd"/>
        <w:r>
          <w:t xml:space="preserve">= 4 w= 11 </w:t>
        </w:r>
        <w:proofErr w:type="spellStart"/>
        <w:r>
          <w:t>nsites</w:t>
        </w:r>
        <w:proofErr w:type="spellEnd"/>
        <w:r>
          <w:t>= 100 E= 0.001</w:t>
        </w:r>
      </w:ins>
    </w:p>
    <w:p w14:paraId="6F9D7A4A" w14:textId="77777777" w:rsidR="00AB567E" w:rsidRDefault="00AB567E" w:rsidP="00AB567E">
      <w:pPr>
        <w:rPr>
          <w:ins w:id="1561" w:author="Yichao Li" w:date="2018-10-03T10:08:00Z"/>
        </w:rPr>
      </w:pPr>
      <w:ins w:id="1562" w:author="Yichao Li" w:date="2018-10-03T10:08:00Z">
        <w:r>
          <w:t>0.0 0.0 0.0 1.0</w:t>
        </w:r>
      </w:ins>
    </w:p>
    <w:p w14:paraId="07695A54" w14:textId="77777777" w:rsidR="00AB567E" w:rsidRDefault="00AB567E" w:rsidP="00AB567E">
      <w:pPr>
        <w:rPr>
          <w:ins w:id="1563" w:author="Yichao Li" w:date="2018-10-03T10:08:00Z"/>
        </w:rPr>
      </w:pPr>
      <w:ins w:id="1564" w:author="Yichao Li" w:date="2018-10-03T10:08:00Z">
        <w:r>
          <w:t>0.0 0.0 0.0 1.0</w:t>
        </w:r>
      </w:ins>
    </w:p>
    <w:p w14:paraId="6FBAFC4A" w14:textId="77777777" w:rsidR="00AB567E" w:rsidRDefault="00AB567E" w:rsidP="00AB567E">
      <w:pPr>
        <w:rPr>
          <w:ins w:id="1565" w:author="Yichao Li" w:date="2018-10-03T10:08:00Z"/>
        </w:rPr>
      </w:pPr>
      <w:ins w:id="1566" w:author="Yichao Li" w:date="2018-10-03T10:08:00Z">
        <w:r>
          <w:t>0.0 0.0 0.0 1.0</w:t>
        </w:r>
      </w:ins>
    </w:p>
    <w:p w14:paraId="736D906D" w14:textId="77777777" w:rsidR="00AB567E" w:rsidRDefault="00AB567E" w:rsidP="00AB567E">
      <w:pPr>
        <w:rPr>
          <w:ins w:id="1567" w:author="Yichao Li" w:date="2018-10-03T10:08:00Z"/>
        </w:rPr>
      </w:pPr>
      <w:ins w:id="1568" w:author="Yichao Li" w:date="2018-10-03T10:08:00Z">
        <w:r>
          <w:t>0.0 0.0 0.0 1.0</w:t>
        </w:r>
      </w:ins>
    </w:p>
    <w:p w14:paraId="4D4A9504" w14:textId="77777777" w:rsidR="00AB567E" w:rsidRDefault="00AB567E" w:rsidP="00AB567E">
      <w:pPr>
        <w:rPr>
          <w:ins w:id="1569" w:author="Yichao Li" w:date="2018-10-03T10:08:00Z"/>
        </w:rPr>
      </w:pPr>
      <w:ins w:id="1570" w:author="Yichao Li" w:date="2018-10-03T10:08:00Z">
        <w:r>
          <w:t>1.0 0.0 0.0 0.0</w:t>
        </w:r>
      </w:ins>
    </w:p>
    <w:p w14:paraId="41439830" w14:textId="77777777" w:rsidR="00AB567E" w:rsidRDefault="00AB567E" w:rsidP="00AB567E">
      <w:pPr>
        <w:rPr>
          <w:ins w:id="1571" w:author="Yichao Li" w:date="2018-10-03T10:08:00Z"/>
        </w:rPr>
      </w:pPr>
      <w:ins w:id="1572" w:author="Yichao Li" w:date="2018-10-03T10:08:00Z">
        <w:r>
          <w:t>0.0 0.0 0.0 1.0</w:t>
        </w:r>
      </w:ins>
    </w:p>
    <w:p w14:paraId="59324C31" w14:textId="77777777" w:rsidR="00AB567E" w:rsidRDefault="00AB567E" w:rsidP="00AB567E">
      <w:pPr>
        <w:rPr>
          <w:ins w:id="1573" w:author="Yichao Li" w:date="2018-10-03T10:08:00Z"/>
        </w:rPr>
      </w:pPr>
      <w:ins w:id="1574" w:author="Yichao Li" w:date="2018-10-03T10:08:00Z">
        <w:r>
          <w:t>0.0 0.0 0.0 1.0</w:t>
        </w:r>
      </w:ins>
    </w:p>
    <w:p w14:paraId="79A1DD12" w14:textId="77777777" w:rsidR="00AB567E" w:rsidRDefault="00AB567E" w:rsidP="00AB567E">
      <w:pPr>
        <w:rPr>
          <w:ins w:id="1575" w:author="Yichao Li" w:date="2018-10-03T10:08:00Z"/>
        </w:rPr>
      </w:pPr>
      <w:ins w:id="1576" w:author="Yichao Li" w:date="2018-10-03T10:08:00Z">
        <w:r>
          <w:t>0.0 0.0 0.0 1.0</w:t>
        </w:r>
      </w:ins>
    </w:p>
    <w:p w14:paraId="51AB039C" w14:textId="77777777" w:rsidR="00AB567E" w:rsidRDefault="00AB567E" w:rsidP="00AB567E">
      <w:pPr>
        <w:rPr>
          <w:ins w:id="1577" w:author="Yichao Li" w:date="2018-10-03T10:08:00Z"/>
        </w:rPr>
      </w:pPr>
      <w:ins w:id="1578" w:author="Yichao Li" w:date="2018-10-03T10:08:00Z">
        <w:r>
          <w:t>0.0 0.0 0.0 1.0</w:t>
        </w:r>
      </w:ins>
    </w:p>
    <w:p w14:paraId="28B64C1E" w14:textId="77777777" w:rsidR="00AB567E" w:rsidRDefault="00AB567E" w:rsidP="00AB567E">
      <w:pPr>
        <w:rPr>
          <w:ins w:id="1579" w:author="Yichao Li" w:date="2018-10-03T10:08:00Z"/>
        </w:rPr>
      </w:pPr>
      <w:ins w:id="1580" w:author="Yichao Li" w:date="2018-10-03T10:08:00Z">
        <w:r>
          <w:t>0.0 0.0 0.0 1.0</w:t>
        </w:r>
      </w:ins>
    </w:p>
    <w:p w14:paraId="7492E992" w14:textId="77777777" w:rsidR="00AB567E" w:rsidRDefault="00AB567E" w:rsidP="00AB567E">
      <w:pPr>
        <w:rPr>
          <w:ins w:id="1581" w:author="Yichao Li" w:date="2018-10-03T10:08:00Z"/>
        </w:rPr>
      </w:pPr>
      <w:ins w:id="1582" w:author="Yichao Li" w:date="2018-10-03T10:08:00Z">
        <w:r>
          <w:t>0.5 0.5 0.0 0.0</w:t>
        </w:r>
      </w:ins>
    </w:p>
    <w:p w14:paraId="43177B9A" w14:textId="77777777" w:rsidR="00AB567E" w:rsidRDefault="00AB567E" w:rsidP="00AB567E">
      <w:pPr>
        <w:rPr>
          <w:ins w:id="1583" w:author="Yichao Li" w:date="2018-10-03T10:08:00Z"/>
        </w:rPr>
      </w:pPr>
    </w:p>
    <w:p w14:paraId="76ED9CA2" w14:textId="77777777" w:rsidR="00AB567E" w:rsidRDefault="00AB567E" w:rsidP="00AB567E">
      <w:pPr>
        <w:rPr>
          <w:ins w:id="1584" w:author="Yichao Li" w:date="2018-10-03T10:08:00Z"/>
        </w:rPr>
      </w:pPr>
      <w:ins w:id="1585" w:author="Yichao Li" w:date="2018-10-03T10:08:00Z">
        <w:r>
          <w:t>MOTIF DME_TKTTTCTDTT</w:t>
        </w:r>
      </w:ins>
    </w:p>
    <w:p w14:paraId="149EDCF4" w14:textId="77777777" w:rsidR="00AB567E" w:rsidRDefault="00AB567E" w:rsidP="00AB567E">
      <w:pPr>
        <w:rPr>
          <w:ins w:id="1586" w:author="Yichao Li" w:date="2018-10-03T10:08:00Z"/>
        </w:rPr>
      </w:pPr>
      <w:ins w:id="1587" w:author="Yichao Li" w:date="2018-10-03T10:08:00Z">
        <w:r>
          <w:lastRenderedPageBreak/>
          <w:t xml:space="preserve">letter-probability matrix: </w:t>
        </w:r>
        <w:proofErr w:type="spellStart"/>
        <w:r>
          <w:t>alength</w:t>
        </w:r>
        <w:proofErr w:type="spellEnd"/>
        <w:r>
          <w:t xml:space="preserve">= 4 w= 10 </w:t>
        </w:r>
        <w:proofErr w:type="spellStart"/>
        <w:r>
          <w:t>nsites</w:t>
        </w:r>
        <w:proofErr w:type="spellEnd"/>
        <w:r>
          <w:t>= 100 E= 0.001</w:t>
        </w:r>
      </w:ins>
    </w:p>
    <w:p w14:paraId="2D8F37E9" w14:textId="77777777" w:rsidR="00AB567E" w:rsidRDefault="00AB567E" w:rsidP="00AB567E">
      <w:pPr>
        <w:rPr>
          <w:ins w:id="1588" w:author="Yichao Li" w:date="2018-10-03T10:08:00Z"/>
        </w:rPr>
      </w:pPr>
      <w:ins w:id="1589" w:author="Yichao Li" w:date="2018-10-03T10:08:00Z">
        <w:r>
          <w:t>0.0 0.0 0.0 1.0</w:t>
        </w:r>
      </w:ins>
    </w:p>
    <w:p w14:paraId="6A60B31E" w14:textId="77777777" w:rsidR="00AB567E" w:rsidRDefault="00AB567E" w:rsidP="00AB567E">
      <w:pPr>
        <w:rPr>
          <w:ins w:id="1590" w:author="Yichao Li" w:date="2018-10-03T10:08:00Z"/>
        </w:rPr>
      </w:pPr>
      <w:ins w:id="1591" w:author="Yichao Li" w:date="2018-10-03T10:08:00Z">
        <w:r>
          <w:t>0.0 0.0 0.444444444444 0.555555555556</w:t>
        </w:r>
      </w:ins>
    </w:p>
    <w:p w14:paraId="1AC47F0F" w14:textId="77777777" w:rsidR="00AB567E" w:rsidRDefault="00AB567E" w:rsidP="00AB567E">
      <w:pPr>
        <w:rPr>
          <w:ins w:id="1592" w:author="Yichao Li" w:date="2018-10-03T10:08:00Z"/>
        </w:rPr>
      </w:pPr>
      <w:ins w:id="1593" w:author="Yichao Li" w:date="2018-10-03T10:08:00Z">
        <w:r>
          <w:t>0.0 0.0 0.0 1.0</w:t>
        </w:r>
      </w:ins>
    </w:p>
    <w:p w14:paraId="7F4B3145" w14:textId="77777777" w:rsidR="00AB567E" w:rsidRDefault="00AB567E" w:rsidP="00AB567E">
      <w:pPr>
        <w:rPr>
          <w:ins w:id="1594" w:author="Yichao Li" w:date="2018-10-03T10:08:00Z"/>
        </w:rPr>
      </w:pPr>
      <w:ins w:id="1595" w:author="Yichao Li" w:date="2018-10-03T10:08:00Z">
        <w:r>
          <w:t>0.0 0.0 0.0 1.0</w:t>
        </w:r>
      </w:ins>
    </w:p>
    <w:p w14:paraId="02AE2792" w14:textId="77777777" w:rsidR="00AB567E" w:rsidRDefault="00AB567E" w:rsidP="00AB567E">
      <w:pPr>
        <w:rPr>
          <w:ins w:id="1596" w:author="Yichao Li" w:date="2018-10-03T10:08:00Z"/>
        </w:rPr>
      </w:pPr>
      <w:ins w:id="1597" w:author="Yichao Li" w:date="2018-10-03T10:08:00Z">
        <w:r>
          <w:t>0.0 0.0 0.0 1.0</w:t>
        </w:r>
      </w:ins>
    </w:p>
    <w:p w14:paraId="6E30B71F" w14:textId="77777777" w:rsidR="00AB567E" w:rsidRDefault="00AB567E" w:rsidP="00AB567E">
      <w:pPr>
        <w:rPr>
          <w:ins w:id="1598" w:author="Yichao Li" w:date="2018-10-03T10:08:00Z"/>
        </w:rPr>
      </w:pPr>
      <w:ins w:id="1599" w:author="Yichao Li" w:date="2018-10-03T10:08:00Z">
        <w:r>
          <w:t>0.0 1.0 0.0 0.0</w:t>
        </w:r>
      </w:ins>
    </w:p>
    <w:p w14:paraId="5DEE0B1C" w14:textId="77777777" w:rsidR="00AB567E" w:rsidRDefault="00AB567E" w:rsidP="00AB567E">
      <w:pPr>
        <w:rPr>
          <w:ins w:id="1600" w:author="Yichao Li" w:date="2018-10-03T10:08:00Z"/>
        </w:rPr>
      </w:pPr>
      <w:ins w:id="1601" w:author="Yichao Li" w:date="2018-10-03T10:08:00Z">
        <w:r>
          <w:t>0.0 0.0 0.0 1.0</w:t>
        </w:r>
      </w:ins>
    </w:p>
    <w:p w14:paraId="102D22D7" w14:textId="77777777" w:rsidR="00AB567E" w:rsidRDefault="00AB567E" w:rsidP="00AB567E">
      <w:pPr>
        <w:rPr>
          <w:ins w:id="1602" w:author="Yichao Li" w:date="2018-10-03T10:08:00Z"/>
        </w:rPr>
      </w:pPr>
      <w:ins w:id="1603" w:author="Yichao Li" w:date="2018-10-03T10:08:00Z">
        <w:r>
          <w:t>0.111111111111 0.0 0.111111111111 0.777777777778</w:t>
        </w:r>
      </w:ins>
    </w:p>
    <w:p w14:paraId="2E9E5AA3" w14:textId="77777777" w:rsidR="00AB567E" w:rsidRDefault="00AB567E" w:rsidP="00AB567E">
      <w:pPr>
        <w:rPr>
          <w:ins w:id="1604" w:author="Yichao Li" w:date="2018-10-03T10:08:00Z"/>
        </w:rPr>
      </w:pPr>
      <w:ins w:id="1605" w:author="Yichao Li" w:date="2018-10-03T10:08:00Z">
        <w:r>
          <w:t>0.0 0.0 0.0 1.0</w:t>
        </w:r>
      </w:ins>
    </w:p>
    <w:p w14:paraId="0C07F277" w14:textId="77777777" w:rsidR="00AB567E" w:rsidRDefault="00AB567E" w:rsidP="00AB567E">
      <w:pPr>
        <w:rPr>
          <w:ins w:id="1606" w:author="Yichao Li" w:date="2018-10-03T10:08:00Z"/>
        </w:rPr>
      </w:pPr>
      <w:ins w:id="1607" w:author="Yichao Li" w:date="2018-10-03T10:08:00Z">
        <w:r>
          <w:t>0.0 0.0 0.0 1.0</w:t>
        </w:r>
      </w:ins>
    </w:p>
    <w:p w14:paraId="27ED6B24" w14:textId="77777777" w:rsidR="00AB567E" w:rsidRDefault="00AB567E" w:rsidP="00AB567E">
      <w:pPr>
        <w:rPr>
          <w:ins w:id="1608" w:author="Yichao Li" w:date="2018-10-03T10:08:00Z"/>
        </w:rPr>
      </w:pPr>
    </w:p>
    <w:p w14:paraId="5A34087D" w14:textId="77777777" w:rsidR="00AB567E" w:rsidRDefault="00AB567E" w:rsidP="00AB567E">
      <w:pPr>
        <w:rPr>
          <w:ins w:id="1609" w:author="Yichao Li" w:date="2018-10-03T10:08:00Z"/>
        </w:rPr>
      </w:pPr>
      <w:ins w:id="1610" w:author="Yichao Li" w:date="2018-10-03T10:08:00Z">
        <w:r>
          <w:t>MOTIF DME_TYTATTTTATTT</w:t>
        </w:r>
      </w:ins>
    </w:p>
    <w:p w14:paraId="19367708" w14:textId="77777777" w:rsidR="00AB567E" w:rsidRDefault="00AB567E" w:rsidP="00AB567E">
      <w:pPr>
        <w:rPr>
          <w:ins w:id="1611" w:author="Yichao Li" w:date="2018-10-03T10:08:00Z"/>
        </w:rPr>
      </w:pPr>
      <w:ins w:id="1612"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59813CA8" w14:textId="77777777" w:rsidR="00AB567E" w:rsidRDefault="00AB567E" w:rsidP="00AB567E">
      <w:pPr>
        <w:rPr>
          <w:ins w:id="1613" w:author="Yichao Li" w:date="2018-10-03T10:08:00Z"/>
        </w:rPr>
      </w:pPr>
      <w:ins w:id="1614" w:author="Yichao Li" w:date="2018-10-03T10:08:00Z">
        <w:r>
          <w:t>0.0 0.0 0.0 1.0</w:t>
        </w:r>
      </w:ins>
    </w:p>
    <w:p w14:paraId="4E00CF33" w14:textId="77777777" w:rsidR="00AB567E" w:rsidRDefault="00AB567E" w:rsidP="00AB567E">
      <w:pPr>
        <w:rPr>
          <w:ins w:id="1615" w:author="Yichao Li" w:date="2018-10-03T10:08:00Z"/>
        </w:rPr>
      </w:pPr>
      <w:ins w:id="1616" w:author="Yichao Li" w:date="2018-10-03T10:08:00Z">
        <w:r>
          <w:t>0.0 0.2 0.0 0.8</w:t>
        </w:r>
      </w:ins>
    </w:p>
    <w:p w14:paraId="1019AD06" w14:textId="77777777" w:rsidR="00AB567E" w:rsidRDefault="00AB567E" w:rsidP="00AB567E">
      <w:pPr>
        <w:rPr>
          <w:ins w:id="1617" w:author="Yichao Li" w:date="2018-10-03T10:08:00Z"/>
        </w:rPr>
      </w:pPr>
      <w:ins w:id="1618" w:author="Yichao Li" w:date="2018-10-03T10:08:00Z">
        <w:r>
          <w:t>0.0 0.0 0.0 1.0</w:t>
        </w:r>
      </w:ins>
    </w:p>
    <w:p w14:paraId="440F7C52" w14:textId="77777777" w:rsidR="00AB567E" w:rsidRDefault="00AB567E" w:rsidP="00AB567E">
      <w:pPr>
        <w:rPr>
          <w:ins w:id="1619" w:author="Yichao Li" w:date="2018-10-03T10:08:00Z"/>
        </w:rPr>
      </w:pPr>
      <w:ins w:id="1620" w:author="Yichao Li" w:date="2018-10-03T10:08:00Z">
        <w:r>
          <w:t>1.0 0.0 0.0 0.0</w:t>
        </w:r>
      </w:ins>
    </w:p>
    <w:p w14:paraId="21213806" w14:textId="77777777" w:rsidR="00AB567E" w:rsidRDefault="00AB567E" w:rsidP="00AB567E">
      <w:pPr>
        <w:rPr>
          <w:ins w:id="1621" w:author="Yichao Li" w:date="2018-10-03T10:08:00Z"/>
        </w:rPr>
      </w:pPr>
      <w:ins w:id="1622" w:author="Yichao Li" w:date="2018-10-03T10:08:00Z">
        <w:r>
          <w:t>0.0 0.0 0.0 1.0</w:t>
        </w:r>
      </w:ins>
    </w:p>
    <w:p w14:paraId="126EF6AE" w14:textId="77777777" w:rsidR="00AB567E" w:rsidRDefault="00AB567E" w:rsidP="00AB567E">
      <w:pPr>
        <w:rPr>
          <w:ins w:id="1623" w:author="Yichao Li" w:date="2018-10-03T10:08:00Z"/>
        </w:rPr>
      </w:pPr>
      <w:ins w:id="1624" w:author="Yichao Li" w:date="2018-10-03T10:08:00Z">
        <w:r>
          <w:t>0.0 0.0 0.0 1.0</w:t>
        </w:r>
      </w:ins>
    </w:p>
    <w:p w14:paraId="45FA230A" w14:textId="77777777" w:rsidR="00AB567E" w:rsidRDefault="00AB567E" w:rsidP="00AB567E">
      <w:pPr>
        <w:rPr>
          <w:ins w:id="1625" w:author="Yichao Li" w:date="2018-10-03T10:08:00Z"/>
        </w:rPr>
      </w:pPr>
      <w:ins w:id="1626" w:author="Yichao Li" w:date="2018-10-03T10:08:00Z">
        <w:r>
          <w:t>0.0 0.0 0.0 1.0</w:t>
        </w:r>
      </w:ins>
    </w:p>
    <w:p w14:paraId="281F0875" w14:textId="77777777" w:rsidR="00AB567E" w:rsidRDefault="00AB567E" w:rsidP="00AB567E">
      <w:pPr>
        <w:rPr>
          <w:ins w:id="1627" w:author="Yichao Li" w:date="2018-10-03T10:08:00Z"/>
        </w:rPr>
      </w:pPr>
      <w:ins w:id="1628" w:author="Yichao Li" w:date="2018-10-03T10:08:00Z">
        <w:r>
          <w:t>0.0 0.0 0.0 1.0</w:t>
        </w:r>
      </w:ins>
    </w:p>
    <w:p w14:paraId="49943177" w14:textId="77777777" w:rsidR="00AB567E" w:rsidRDefault="00AB567E" w:rsidP="00AB567E">
      <w:pPr>
        <w:rPr>
          <w:ins w:id="1629" w:author="Yichao Li" w:date="2018-10-03T10:08:00Z"/>
        </w:rPr>
      </w:pPr>
      <w:ins w:id="1630" w:author="Yichao Li" w:date="2018-10-03T10:08:00Z">
        <w:r>
          <w:t>1.0 0.0 0.0 0.0</w:t>
        </w:r>
      </w:ins>
    </w:p>
    <w:p w14:paraId="553A8E93" w14:textId="77777777" w:rsidR="00AB567E" w:rsidRDefault="00AB567E" w:rsidP="00AB567E">
      <w:pPr>
        <w:rPr>
          <w:ins w:id="1631" w:author="Yichao Li" w:date="2018-10-03T10:08:00Z"/>
        </w:rPr>
      </w:pPr>
      <w:ins w:id="1632" w:author="Yichao Li" w:date="2018-10-03T10:08:00Z">
        <w:r>
          <w:t>0.0 0.0 0.0 1.0</w:t>
        </w:r>
      </w:ins>
    </w:p>
    <w:p w14:paraId="427C9045" w14:textId="77777777" w:rsidR="00AB567E" w:rsidRDefault="00AB567E" w:rsidP="00AB567E">
      <w:pPr>
        <w:rPr>
          <w:ins w:id="1633" w:author="Yichao Li" w:date="2018-10-03T10:08:00Z"/>
        </w:rPr>
      </w:pPr>
      <w:ins w:id="1634" w:author="Yichao Li" w:date="2018-10-03T10:08:00Z">
        <w:r>
          <w:t>0.0 0.0 0.0 1.0</w:t>
        </w:r>
      </w:ins>
    </w:p>
    <w:p w14:paraId="3FB76C00" w14:textId="77777777" w:rsidR="00AB567E" w:rsidRDefault="00AB567E" w:rsidP="00AB567E">
      <w:pPr>
        <w:rPr>
          <w:ins w:id="1635" w:author="Yichao Li" w:date="2018-10-03T10:08:00Z"/>
        </w:rPr>
      </w:pPr>
      <w:ins w:id="1636" w:author="Yichao Li" w:date="2018-10-03T10:08:00Z">
        <w:r>
          <w:t>0.0 0.0 0.0 1.0</w:t>
        </w:r>
      </w:ins>
    </w:p>
    <w:p w14:paraId="7AB71A08" w14:textId="77777777" w:rsidR="00AB567E" w:rsidRDefault="00AB567E" w:rsidP="00AB567E">
      <w:pPr>
        <w:rPr>
          <w:ins w:id="1637" w:author="Yichao Li" w:date="2018-10-03T10:08:00Z"/>
        </w:rPr>
      </w:pPr>
    </w:p>
    <w:p w14:paraId="5D6EA389" w14:textId="77777777" w:rsidR="00AB567E" w:rsidRDefault="00AB567E" w:rsidP="00AB567E">
      <w:pPr>
        <w:rPr>
          <w:ins w:id="1638" w:author="Yichao Li" w:date="2018-10-03T10:08:00Z"/>
        </w:rPr>
      </w:pPr>
      <w:ins w:id="1639" w:author="Yichao Li" w:date="2018-10-03T10:08:00Z">
        <w:r>
          <w:t>MOTIF DME_TRTTTTATTTK</w:t>
        </w:r>
      </w:ins>
    </w:p>
    <w:p w14:paraId="788497B5" w14:textId="77777777" w:rsidR="00AB567E" w:rsidRDefault="00AB567E" w:rsidP="00AB567E">
      <w:pPr>
        <w:rPr>
          <w:ins w:id="1640" w:author="Yichao Li" w:date="2018-10-03T10:08:00Z"/>
        </w:rPr>
      </w:pPr>
      <w:ins w:id="1641" w:author="Yichao Li" w:date="2018-10-03T10:08:00Z">
        <w:r>
          <w:t xml:space="preserve">letter-probability matrix: </w:t>
        </w:r>
        <w:proofErr w:type="spellStart"/>
        <w:r>
          <w:t>alength</w:t>
        </w:r>
        <w:proofErr w:type="spellEnd"/>
        <w:r>
          <w:t xml:space="preserve">= 4 w= 11 </w:t>
        </w:r>
        <w:proofErr w:type="spellStart"/>
        <w:r>
          <w:t>nsites</w:t>
        </w:r>
        <w:proofErr w:type="spellEnd"/>
        <w:r>
          <w:t>= 100 E= 0.001</w:t>
        </w:r>
      </w:ins>
    </w:p>
    <w:p w14:paraId="11BCEBE6" w14:textId="77777777" w:rsidR="00AB567E" w:rsidRDefault="00AB567E" w:rsidP="00AB567E">
      <w:pPr>
        <w:rPr>
          <w:ins w:id="1642" w:author="Yichao Li" w:date="2018-10-03T10:08:00Z"/>
        </w:rPr>
      </w:pPr>
      <w:ins w:id="1643" w:author="Yichao Li" w:date="2018-10-03T10:08:00Z">
        <w:r>
          <w:t>0.0 0.0 0.0 1.0</w:t>
        </w:r>
      </w:ins>
    </w:p>
    <w:p w14:paraId="17B294D3" w14:textId="77777777" w:rsidR="00AB567E" w:rsidRDefault="00AB567E" w:rsidP="00AB567E">
      <w:pPr>
        <w:rPr>
          <w:ins w:id="1644" w:author="Yichao Li" w:date="2018-10-03T10:08:00Z"/>
        </w:rPr>
      </w:pPr>
      <w:ins w:id="1645" w:author="Yichao Li" w:date="2018-10-03T10:08:00Z">
        <w:r>
          <w:t>0.5 0.0 0.5 0.0</w:t>
        </w:r>
      </w:ins>
    </w:p>
    <w:p w14:paraId="390413F5" w14:textId="77777777" w:rsidR="00AB567E" w:rsidRDefault="00AB567E" w:rsidP="00AB567E">
      <w:pPr>
        <w:rPr>
          <w:ins w:id="1646" w:author="Yichao Li" w:date="2018-10-03T10:08:00Z"/>
        </w:rPr>
      </w:pPr>
      <w:ins w:id="1647" w:author="Yichao Li" w:date="2018-10-03T10:08:00Z">
        <w:r>
          <w:lastRenderedPageBreak/>
          <w:t>0.0 0.0 0.0 1.0</w:t>
        </w:r>
      </w:ins>
    </w:p>
    <w:p w14:paraId="6C7E6568" w14:textId="77777777" w:rsidR="00AB567E" w:rsidRDefault="00AB567E" w:rsidP="00AB567E">
      <w:pPr>
        <w:rPr>
          <w:ins w:id="1648" w:author="Yichao Li" w:date="2018-10-03T10:08:00Z"/>
        </w:rPr>
      </w:pPr>
      <w:ins w:id="1649" w:author="Yichao Li" w:date="2018-10-03T10:08:00Z">
        <w:r>
          <w:t>0.0 0.0 0.0 1.0</w:t>
        </w:r>
      </w:ins>
    </w:p>
    <w:p w14:paraId="48054AF4" w14:textId="77777777" w:rsidR="00AB567E" w:rsidRDefault="00AB567E" w:rsidP="00AB567E">
      <w:pPr>
        <w:rPr>
          <w:ins w:id="1650" w:author="Yichao Li" w:date="2018-10-03T10:08:00Z"/>
        </w:rPr>
      </w:pPr>
      <w:ins w:id="1651" w:author="Yichao Li" w:date="2018-10-03T10:08:00Z">
        <w:r>
          <w:t>0.0 0.0 0.0 1.0</w:t>
        </w:r>
      </w:ins>
    </w:p>
    <w:p w14:paraId="0E195C5E" w14:textId="77777777" w:rsidR="00AB567E" w:rsidRDefault="00AB567E" w:rsidP="00AB567E">
      <w:pPr>
        <w:rPr>
          <w:ins w:id="1652" w:author="Yichao Li" w:date="2018-10-03T10:08:00Z"/>
        </w:rPr>
      </w:pPr>
      <w:ins w:id="1653" w:author="Yichao Li" w:date="2018-10-03T10:08:00Z">
        <w:r>
          <w:t>0.0 0.0 0.0 1.0</w:t>
        </w:r>
      </w:ins>
    </w:p>
    <w:p w14:paraId="7DF940EF" w14:textId="77777777" w:rsidR="00AB567E" w:rsidRDefault="00AB567E" w:rsidP="00AB567E">
      <w:pPr>
        <w:rPr>
          <w:ins w:id="1654" w:author="Yichao Li" w:date="2018-10-03T10:08:00Z"/>
        </w:rPr>
      </w:pPr>
      <w:ins w:id="1655" w:author="Yichao Li" w:date="2018-10-03T10:08:00Z">
        <w:r>
          <w:t>1.0 0.0 0.0 0.0</w:t>
        </w:r>
      </w:ins>
    </w:p>
    <w:p w14:paraId="5E3D1944" w14:textId="77777777" w:rsidR="00AB567E" w:rsidRDefault="00AB567E" w:rsidP="00AB567E">
      <w:pPr>
        <w:rPr>
          <w:ins w:id="1656" w:author="Yichao Li" w:date="2018-10-03T10:08:00Z"/>
        </w:rPr>
      </w:pPr>
      <w:ins w:id="1657" w:author="Yichao Li" w:date="2018-10-03T10:08:00Z">
        <w:r>
          <w:t>0.0 0.0 0.0 1.0</w:t>
        </w:r>
      </w:ins>
    </w:p>
    <w:p w14:paraId="68FF3D10" w14:textId="77777777" w:rsidR="00AB567E" w:rsidRDefault="00AB567E" w:rsidP="00AB567E">
      <w:pPr>
        <w:rPr>
          <w:ins w:id="1658" w:author="Yichao Li" w:date="2018-10-03T10:08:00Z"/>
        </w:rPr>
      </w:pPr>
      <w:ins w:id="1659" w:author="Yichao Li" w:date="2018-10-03T10:08:00Z">
        <w:r>
          <w:t>0.0 0.0 0.0 1.0</w:t>
        </w:r>
      </w:ins>
    </w:p>
    <w:p w14:paraId="22D67637" w14:textId="77777777" w:rsidR="00AB567E" w:rsidRDefault="00AB567E" w:rsidP="00AB567E">
      <w:pPr>
        <w:rPr>
          <w:ins w:id="1660" w:author="Yichao Li" w:date="2018-10-03T10:08:00Z"/>
        </w:rPr>
      </w:pPr>
      <w:ins w:id="1661" w:author="Yichao Li" w:date="2018-10-03T10:08:00Z">
        <w:r>
          <w:t>0.0 0.0 0.0 1.0</w:t>
        </w:r>
      </w:ins>
    </w:p>
    <w:p w14:paraId="1881E8EF" w14:textId="77777777" w:rsidR="00AB567E" w:rsidRDefault="00AB567E" w:rsidP="00AB567E">
      <w:pPr>
        <w:rPr>
          <w:ins w:id="1662" w:author="Yichao Li" w:date="2018-10-03T10:08:00Z"/>
        </w:rPr>
      </w:pPr>
      <w:ins w:id="1663" w:author="Yichao Li" w:date="2018-10-03T10:08:00Z">
        <w:r>
          <w:t>0.0 0.0 0.166666666667 0.833333333333</w:t>
        </w:r>
      </w:ins>
    </w:p>
    <w:p w14:paraId="4AD1E134" w14:textId="77777777" w:rsidR="00AB567E" w:rsidRDefault="00AB567E" w:rsidP="00AB567E">
      <w:pPr>
        <w:rPr>
          <w:ins w:id="1664" w:author="Yichao Li" w:date="2018-10-03T10:08:00Z"/>
        </w:rPr>
      </w:pPr>
    </w:p>
    <w:p w14:paraId="70B9738F" w14:textId="77777777" w:rsidR="00AB567E" w:rsidRDefault="00AB567E" w:rsidP="00AB567E">
      <w:pPr>
        <w:rPr>
          <w:ins w:id="1665" w:author="Yichao Li" w:date="2018-10-03T10:08:00Z"/>
        </w:rPr>
      </w:pPr>
      <w:ins w:id="1666" w:author="Yichao Li" w:date="2018-10-03T10:08:00Z">
        <w:r>
          <w:t>MOTIF DME_RTTTTMTTTTTS</w:t>
        </w:r>
      </w:ins>
    </w:p>
    <w:p w14:paraId="159335D4" w14:textId="77777777" w:rsidR="00AB567E" w:rsidRDefault="00AB567E" w:rsidP="00AB567E">
      <w:pPr>
        <w:rPr>
          <w:ins w:id="1667" w:author="Yichao Li" w:date="2018-10-03T10:08:00Z"/>
        </w:rPr>
      </w:pPr>
      <w:ins w:id="1668" w:author="Yichao Li" w:date="2018-10-03T10:08:00Z">
        <w:r>
          <w:t xml:space="preserve">letter-probability matrix: </w:t>
        </w:r>
        <w:proofErr w:type="spellStart"/>
        <w:r>
          <w:t>alength</w:t>
        </w:r>
        <w:proofErr w:type="spellEnd"/>
        <w:r>
          <w:t xml:space="preserve">= 4 w= 12 </w:t>
        </w:r>
        <w:proofErr w:type="spellStart"/>
        <w:r>
          <w:t>nsites</w:t>
        </w:r>
        <w:proofErr w:type="spellEnd"/>
        <w:r>
          <w:t>= 100 E= 0.001</w:t>
        </w:r>
      </w:ins>
    </w:p>
    <w:p w14:paraId="4B84C9AD" w14:textId="77777777" w:rsidR="00AB567E" w:rsidRDefault="00AB567E" w:rsidP="00AB567E">
      <w:pPr>
        <w:rPr>
          <w:ins w:id="1669" w:author="Yichao Li" w:date="2018-10-03T10:08:00Z"/>
        </w:rPr>
      </w:pPr>
      <w:ins w:id="1670" w:author="Yichao Li" w:date="2018-10-03T10:08:00Z">
        <w:r>
          <w:t>0.666666666667 0.0 0.333333333333 0.0</w:t>
        </w:r>
      </w:ins>
    </w:p>
    <w:p w14:paraId="4039CC83" w14:textId="77777777" w:rsidR="00AB567E" w:rsidRDefault="00AB567E" w:rsidP="00AB567E">
      <w:pPr>
        <w:rPr>
          <w:ins w:id="1671" w:author="Yichao Li" w:date="2018-10-03T10:08:00Z"/>
        </w:rPr>
      </w:pPr>
      <w:ins w:id="1672" w:author="Yichao Li" w:date="2018-10-03T10:08:00Z">
        <w:r>
          <w:t>0.0 0.0 0.0 1.0</w:t>
        </w:r>
      </w:ins>
    </w:p>
    <w:p w14:paraId="04678F31" w14:textId="77777777" w:rsidR="00AB567E" w:rsidRDefault="00AB567E" w:rsidP="00AB567E">
      <w:pPr>
        <w:rPr>
          <w:ins w:id="1673" w:author="Yichao Li" w:date="2018-10-03T10:08:00Z"/>
        </w:rPr>
      </w:pPr>
      <w:ins w:id="1674" w:author="Yichao Li" w:date="2018-10-03T10:08:00Z">
        <w:r>
          <w:t>0.0 0.0 0.0 1.0</w:t>
        </w:r>
      </w:ins>
    </w:p>
    <w:p w14:paraId="13ECF6DD" w14:textId="77777777" w:rsidR="00AB567E" w:rsidRDefault="00AB567E" w:rsidP="00AB567E">
      <w:pPr>
        <w:rPr>
          <w:ins w:id="1675" w:author="Yichao Li" w:date="2018-10-03T10:08:00Z"/>
        </w:rPr>
      </w:pPr>
      <w:ins w:id="1676" w:author="Yichao Li" w:date="2018-10-03T10:08:00Z">
        <w:r>
          <w:t>0.0 0.0 0.0 1.0</w:t>
        </w:r>
      </w:ins>
    </w:p>
    <w:p w14:paraId="04C72846" w14:textId="77777777" w:rsidR="00AB567E" w:rsidRDefault="00AB567E" w:rsidP="00AB567E">
      <w:pPr>
        <w:rPr>
          <w:ins w:id="1677" w:author="Yichao Li" w:date="2018-10-03T10:08:00Z"/>
        </w:rPr>
      </w:pPr>
      <w:ins w:id="1678" w:author="Yichao Li" w:date="2018-10-03T10:08:00Z">
        <w:r>
          <w:t>0.0 0.0 0.0 1.0</w:t>
        </w:r>
      </w:ins>
    </w:p>
    <w:p w14:paraId="6760AA71" w14:textId="77777777" w:rsidR="00AB567E" w:rsidRDefault="00AB567E" w:rsidP="00AB567E">
      <w:pPr>
        <w:rPr>
          <w:ins w:id="1679" w:author="Yichao Li" w:date="2018-10-03T10:08:00Z"/>
        </w:rPr>
      </w:pPr>
      <w:ins w:id="1680" w:author="Yichao Li" w:date="2018-10-03T10:08:00Z">
        <w:r>
          <w:t>0.666666666667 0.333333333333 0.0 0.0</w:t>
        </w:r>
      </w:ins>
    </w:p>
    <w:p w14:paraId="0277A6EB" w14:textId="77777777" w:rsidR="00AB567E" w:rsidRDefault="00AB567E" w:rsidP="00AB567E">
      <w:pPr>
        <w:rPr>
          <w:ins w:id="1681" w:author="Yichao Li" w:date="2018-10-03T10:08:00Z"/>
        </w:rPr>
      </w:pPr>
      <w:ins w:id="1682" w:author="Yichao Li" w:date="2018-10-03T10:08:00Z">
        <w:r>
          <w:t>0.0 0.0 0.0 1.0</w:t>
        </w:r>
      </w:ins>
    </w:p>
    <w:p w14:paraId="434B2E22" w14:textId="77777777" w:rsidR="00AB567E" w:rsidRDefault="00AB567E" w:rsidP="00AB567E">
      <w:pPr>
        <w:rPr>
          <w:ins w:id="1683" w:author="Yichao Li" w:date="2018-10-03T10:08:00Z"/>
        </w:rPr>
      </w:pPr>
      <w:ins w:id="1684" w:author="Yichao Li" w:date="2018-10-03T10:08:00Z">
        <w:r>
          <w:t>0.0 0.0 0.0 1.0</w:t>
        </w:r>
      </w:ins>
    </w:p>
    <w:p w14:paraId="3635A100" w14:textId="77777777" w:rsidR="00AB567E" w:rsidRDefault="00AB567E" w:rsidP="00AB567E">
      <w:pPr>
        <w:rPr>
          <w:ins w:id="1685" w:author="Yichao Li" w:date="2018-10-03T10:08:00Z"/>
        </w:rPr>
      </w:pPr>
      <w:ins w:id="1686" w:author="Yichao Li" w:date="2018-10-03T10:08:00Z">
        <w:r>
          <w:t>0.0 0.0 0.0 1.0</w:t>
        </w:r>
      </w:ins>
    </w:p>
    <w:p w14:paraId="426E54E4" w14:textId="77777777" w:rsidR="00AB567E" w:rsidRDefault="00AB567E" w:rsidP="00AB567E">
      <w:pPr>
        <w:rPr>
          <w:ins w:id="1687" w:author="Yichao Li" w:date="2018-10-03T10:08:00Z"/>
        </w:rPr>
      </w:pPr>
      <w:ins w:id="1688" w:author="Yichao Li" w:date="2018-10-03T10:08:00Z">
        <w:r>
          <w:t>0.0 0.0 0.0 1.0</w:t>
        </w:r>
      </w:ins>
    </w:p>
    <w:p w14:paraId="1DBB8B24" w14:textId="77777777" w:rsidR="00AB567E" w:rsidRDefault="00AB567E" w:rsidP="00AB567E">
      <w:pPr>
        <w:rPr>
          <w:ins w:id="1689" w:author="Yichao Li" w:date="2018-10-03T10:08:00Z"/>
        </w:rPr>
      </w:pPr>
      <w:ins w:id="1690" w:author="Yichao Li" w:date="2018-10-03T10:08:00Z">
        <w:r>
          <w:t>0.0 0.0 0.0 1.0</w:t>
        </w:r>
      </w:ins>
    </w:p>
    <w:p w14:paraId="3ED5B587" w14:textId="77777777" w:rsidR="00AB567E" w:rsidRDefault="00AB567E" w:rsidP="00AB567E">
      <w:pPr>
        <w:rPr>
          <w:ins w:id="1691" w:author="Yichao Li" w:date="2018-10-03T10:08:00Z"/>
        </w:rPr>
      </w:pPr>
      <w:ins w:id="1692" w:author="Yichao Li" w:date="2018-10-03T10:08:00Z">
        <w:r>
          <w:t>0.0 0.333333333333 0.666666666667 0.0</w:t>
        </w:r>
      </w:ins>
    </w:p>
    <w:p w14:paraId="31697E78" w14:textId="77777777" w:rsidR="00AB567E" w:rsidRPr="00CD51C4" w:rsidRDefault="00AB567E" w:rsidP="00CD51C4"/>
    <w:sectPr w:rsidR="00AB567E" w:rsidRPr="00CD51C4" w:rsidSect="00033BFE">
      <w:footerReference w:type="default" r:id="rId48"/>
      <w:pgSz w:w="12240" w:h="15840"/>
      <w:pgMar w:top="720" w:right="720" w:bottom="720" w:left="72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9" w:author="Yichao Li" w:date="2018-10-03T09:54:00Z" w:initials="YL">
    <w:p w14:paraId="74AA833A" w14:textId="459BAE57" w:rsidR="00F13A4D" w:rsidRDefault="00F13A4D">
      <w:pPr>
        <w:pStyle w:val="CommentText"/>
      </w:pPr>
      <w:r>
        <w:rPr>
          <w:rStyle w:val="CommentReference"/>
        </w:rPr>
        <w:annotationRef/>
      </w:r>
      <w:r>
        <w:t>Added some discussion of BZR1, copied from the first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AA8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A833A" w16cid:durableId="1F5F1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1B34E" w14:textId="77777777" w:rsidR="000D513E" w:rsidRDefault="000D513E" w:rsidP="00855982">
      <w:pPr>
        <w:spacing w:after="0" w:line="240" w:lineRule="auto"/>
      </w:pPr>
      <w:r>
        <w:separator/>
      </w:r>
    </w:p>
  </w:endnote>
  <w:endnote w:type="continuationSeparator" w:id="0">
    <w:p w14:paraId="5242E0C5" w14:textId="77777777" w:rsidR="000D513E" w:rsidRDefault="000D513E" w:rsidP="00855982">
      <w:pPr>
        <w:spacing w:after="0" w:line="240" w:lineRule="auto"/>
      </w:pPr>
      <w:r>
        <w:continuationSeparator/>
      </w:r>
    </w:p>
  </w:endnote>
  <w:endnote w:type="continuationNotice" w:id="1">
    <w:p w14:paraId="5A180378" w14:textId="77777777" w:rsidR="000D513E" w:rsidRDefault="000D51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943ECE8" w14:textId="77777777" w:rsidR="00F13A4D" w:rsidRDefault="00F13A4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D8E5" w14:textId="77777777" w:rsidR="000D513E" w:rsidRDefault="000D513E" w:rsidP="00855982">
      <w:pPr>
        <w:spacing w:after="0" w:line="240" w:lineRule="auto"/>
      </w:pPr>
      <w:r>
        <w:separator/>
      </w:r>
    </w:p>
  </w:footnote>
  <w:footnote w:type="continuationSeparator" w:id="0">
    <w:p w14:paraId="50C54F68" w14:textId="77777777" w:rsidR="000D513E" w:rsidRDefault="000D513E" w:rsidP="00855982">
      <w:pPr>
        <w:spacing w:after="0" w:line="240" w:lineRule="auto"/>
      </w:pPr>
      <w:r>
        <w:continuationSeparator/>
      </w:r>
    </w:p>
  </w:footnote>
  <w:footnote w:type="continuationNotice" w:id="1">
    <w:p w14:paraId="32903230" w14:textId="77777777" w:rsidR="000D513E" w:rsidRDefault="000D51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02341"/>
    <w:multiLevelType w:val="hybridMultilevel"/>
    <w:tmpl w:val="5058C3E6"/>
    <w:lvl w:ilvl="0" w:tplc="E20C6AD4">
      <w:start w:val="1"/>
      <w:numFmt w:val="bullet"/>
      <w:lvlText w:val="•"/>
      <w:lvlJc w:val="left"/>
      <w:pPr>
        <w:tabs>
          <w:tab w:val="num" w:pos="720"/>
        </w:tabs>
        <w:ind w:left="720" w:hanging="360"/>
      </w:pPr>
      <w:rPr>
        <w:rFonts w:ascii="Arial" w:hAnsi="Arial" w:hint="default"/>
      </w:rPr>
    </w:lvl>
    <w:lvl w:ilvl="1" w:tplc="E0FCCF3C" w:tentative="1">
      <w:start w:val="1"/>
      <w:numFmt w:val="bullet"/>
      <w:lvlText w:val="•"/>
      <w:lvlJc w:val="left"/>
      <w:pPr>
        <w:tabs>
          <w:tab w:val="num" w:pos="1440"/>
        </w:tabs>
        <w:ind w:left="1440" w:hanging="360"/>
      </w:pPr>
      <w:rPr>
        <w:rFonts w:ascii="Arial" w:hAnsi="Arial" w:hint="default"/>
      </w:rPr>
    </w:lvl>
    <w:lvl w:ilvl="2" w:tplc="B8F299E8" w:tentative="1">
      <w:start w:val="1"/>
      <w:numFmt w:val="bullet"/>
      <w:lvlText w:val="•"/>
      <w:lvlJc w:val="left"/>
      <w:pPr>
        <w:tabs>
          <w:tab w:val="num" w:pos="2160"/>
        </w:tabs>
        <w:ind w:left="2160" w:hanging="360"/>
      </w:pPr>
      <w:rPr>
        <w:rFonts w:ascii="Arial" w:hAnsi="Arial" w:hint="default"/>
      </w:rPr>
    </w:lvl>
    <w:lvl w:ilvl="3" w:tplc="09929FAA" w:tentative="1">
      <w:start w:val="1"/>
      <w:numFmt w:val="bullet"/>
      <w:lvlText w:val="•"/>
      <w:lvlJc w:val="left"/>
      <w:pPr>
        <w:tabs>
          <w:tab w:val="num" w:pos="2880"/>
        </w:tabs>
        <w:ind w:left="2880" w:hanging="360"/>
      </w:pPr>
      <w:rPr>
        <w:rFonts w:ascii="Arial" w:hAnsi="Arial" w:hint="default"/>
      </w:rPr>
    </w:lvl>
    <w:lvl w:ilvl="4" w:tplc="D4D44C54" w:tentative="1">
      <w:start w:val="1"/>
      <w:numFmt w:val="bullet"/>
      <w:lvlText w:val="•"/>
      <w:lvlJc w:val="left"/>
      <w:pPr>
        <w:tabs>
          <w:tab w:val="num" w:pos="3600"/>
        </w:tabs>
        <w:ind w:left="3600" w:hanging="360"/>
      </w:pPr>
      <w:rPr>
        <w:rFonts w:ascii="Arial" w:hAnsi="Arial" w:hint="default"/>
      </w:rPr>
    </w:lvl>
    <w:lvl w:ilvl="5" w:tplc="86E45F1A" w:tentative="1">
      <w:start w:val="1"/>
      <w:numFmt w:val="bullet"/>
      <w:lvlText w:val="•"/>
      <w:lvlJc w:val="left"/>
      <w:pPr>
        <w:tabs>
          <w:tab w:val="num" w:pos="4320"/>
        </w:tabs>
        <w:ind w:left="4320" w:hanging="360"/>
      </w:pPr>
      <w:rPr>
        <w:rFonts w:ascii="Arial" w:hAnsi="Arial" w:hint="default"/>
      </w:rPr>
    </w:lvl>
    <w:lvl w:ilvl="6" w:tplc="DE060704" w:tentative="1">
      <w:start w:val="1"/>
      <w:numFmt w:val="bullet"/>
      <w:lvlText w:val="•"/>
      <w:lvlJc w:val="left"/>
      <w:pPr>
        <w:tabs>
          <w:tab w:val="num" w:pos="5040"/>
        </w:tabs>
        <w:ind w:left="5040" w:hanging="360"/>
      </w:pPr>
      <w:rPr>
        <w:rFonts w:ascii="Arial" w:hAnsi="Arial" w:hint="default"/>
      </w:rPr>
    </w:lvl>
    <w:lvl w:ilvl="7" w:tplc="75C22ED0" w:tentative="1">
      <w:start w:val="1"/>
      <w:numFmt w:val="bullet"/>
      <w:lvlText w:val="•"/>
      <w:lvlJc w:val="left"/>
      <w:pPr>
        <w:tabs>
          <w:tab w:val="num" w:pos="5760"/>
        </w:tabs>
        <w:ind w:left="5760" w:hanging="360"/>
      </w:pPr>
      <w:rPr>
        <w:rFonts w:ascii="Arial" w:hAnsi="Arial" w:hint="default"/>
      </w:rPr>
    </w:lvl>
    <w:lvl w:ilvl="8" w:tplc="5E3A43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97680A"/>
    <w:multiLevelType w:val="hybridMultilevel"/>
    <w:tmpl w:val="C764C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AD545EC"/>
    <w:multiLevelType w:val="hybridMultilevel"/>
    <w:tmpl w:val="5A64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E451C3D"/>
    <w:multiLevelType w:val="hybridMultilevel"/>
    <w:tmpl w:val="0CC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BA0648"/>
    <w:multiLevelType w:val="hybridMultilevel"/>
    <w:tmpl w:val="D2046C80"/>
    <w:lvl w:ilvl="0" w:tplc="8578D5A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FA0118"/>
    <w:multiLevelType w:val="hybridMultilevel"/>
    <w:tmpl w:val="C764C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A80936"/>
    <w:multiLevelType w:val="hybridMultilevel"/>
    <w:tmpl w:val="28B4FC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2D234957"/>
    <w:multiLevelType w:val="hybridMultilevel"/>
    <w:tmpl w:val="9D264172"/>
    <w:lvl w:ilvl="0" w:tplc="4238C8EE">
      <w:start w:val="1"/>
      <w:numFmt w:val="bullet"/>
      <w:lvlText w:val=""/>
      <w:lvlJc w:val="left"/>
      <w:pPr>
        <w:ind w:left="720" w:hanging="360"/>
      </w:pPr>
      <w:rPr>
        <w:rFonts w:ascii="Symbol" w:hAnsi="Symbol" w:hint="default"/>
      </w:rPr>
    </w:lvl>
    <w:lvl w:ilvl="1" w:tplc="D96821F8">
      <w:start w:val="1"/>
      <w:numFmt w:val="bullet"/>
      <w:lvlText w:val="o"/>
      <w:lvlJc w:val="left"/>
      <w:pPr>
        <w:ind w:left="1440" w:hanging="360"/>
      </w:pPr>
      <w:rPr>
        <w:rFonts w:ascii="Courier New" w:hAnsi="Courier New" w:hint="default"/>
      </w:rPr>
    </w:lvl>
    <w:lvl w:ilvl="2" w:tplc="78C48CF6">
      <w:start w:val="1"/>
      <w:numFmt w:val="bullet"/>
      <w:lvlText w:val=""/>
      <w:lvlJc w:val="left"/>
      <w:pPr>
        <w:ind w:left="2160" w:hanging="360"/>
      </w:pPr>
      <w:rPr>
        <w:rFonts w:ascii="Wingdings" w:hAnsi="Wingdings" w:hint="default"/>
      </w:rPr>
    </w:lvl>
    <w:lvl w:ilvl="3" w:tplc="5CAC9DDE">
      <w:start w:val="1"/>
      <w:numFmt w:val="bullet"/>
      <w:lvlText w:val=""/>
      <w:lvlJc w:val="left"/>
      <w:pPr>
        <w:ind w:left="2880" w:hanging="360"/>
      </w:pPr>
      <w:rPr>
        <w:rFonts w:ascii="Symbol" w:hAnsi="Symbol" w:hint="default"/>
      </w:rPr>
    </w:lvl>
    <w:lvl w:ilvl="4" w:tplc="DFEE604E">
      <w:start w:val="1"/>
      <w:numFmt w:val="bullet"/>
      <w:lvlText w:val="o"/>
      <w:lvlJc w:val="left"/>
      <w:pPr>
        <w:ind w:left="3600" w:hanging="360"/>
      </w:pPr>
      <w:rPr>
        <w:rFonts w:ascii="Courier New" w:hAnsi="Courier New" w:hint="default"/>
      </w:rPr>
    </w:lvl>
    <w:lvl w:ilvl="5" w:tplc="293E8FB4">
      <w:start w:val="1"/>
      <w:numFmt w:val="bullet"/>
      <w:lvlText w:val=""/>
      <w:lvlJc w:val="left"/>
      <w:pPr>
        <w:ind w:left="4320" w:hanging="360"/>
      </w:pPr>
      <w:rPr>
        <w:rFonts w:ascii="Wingdings" w:hAnsi="Wingdings" w:hint="default"/>
      </w:rPr>
    </w:lvl>
    <w:lvl w:ilvl="6" w:tplc="6F78E810">
      <w:start w:val="1"/>
      <w:numFmt w:val="bullet"/>
      <w:lvlText w:val=""/>
      <w:lvlJc w:val="left"/>
      <w:pPr>
        <w:ind w:left="5040" w:hanging="360"/>
      </w:pPr>
      <w:rPr>
        <w:rFonts w:ascii="Symbol" w:hAnsi="Symbol" w:hint="default"/>
      </w:rPr>
    </w:lvl>
    <w:lvl w:ilvl="7" w:tplc="7556D656">
      <w:start w:val="1"/>
      <w:numFmt w:val="bullet"/>
      <w:lvlText w:val="o"/>
      <w:lvlJc w:val="left"/>
      <w:pPr>
        <w:ind w:left="5760" w:hanging="360"/>
      </w:pPr>
      <w:rPr>
        <w:rFonts w:ascii="Courier New" w:hAnsi="Courier New" w:hint="default"/>
      </w:rPr>
    </w:lvl>
    <w:lvl w:ilvl="8" w:tplc="2AB6FD12">
      <w:start w:val="1"/>
      <w:numFmt w:val="bullet"/>
      <w:lvlText w:val=""/>
      <w:lvlJc w:val="left"/>
      <w:pPr>
        <w:ind w:left="6480" w:hanging="360"/>
      </w:pPr>
      <w:rPr>
        <w:rFonts w:ascii="Wingdings" w:hAnsi="Wingdings" w:hint="default"/>
      </w:rPr>
    </w:lvl>
  </w:abstractNum>
  <w:abstractNum w:abstractNumId="24" w15:restartNumberingAfterBreak="0">
    <w:nsid w:val="3356280D"/>
    <w:multiLevelType w:val="hybridMultilevel"/>
    <w:tmpl w:val="53FA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A210EA"/>
    <w:multiLevelType w:val="hybridMultilevel"/>
    <w:tmpl w:val="3572E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5CE6910"/>
    <w:multiLevelType w:val="hybridMultilevel"/>
    <w:tmpl w:val="98906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782BF7"/>
    <w:multiLevelType w:val="hybridMultilevel"/>
    <w:tmpl w:val="B58C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B025E"/>
    <w:multiLevelType w:val="hybridMultilevel"/>
    <w:tmpl w:val="142C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620AD"/>
    <w:multiLevelType w:val="hybridMultilevel"/>
    <w:tmpl w:val="8EEEA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26285"/>
    <w:multiLevelType w:val="hybridMultilevel"/>
    <w:tmpl w:val="9836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C2C7B"/>
    <w:multiLevelType w:val="hybridMultilevel"/>
    <w:tmpl w:val="4778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1"/>
  </w:num>
  <w:num w:numId="15">
    <w:abstractNumId w:val="28"/>
  </w:num>
  <w:num w:numId="16">
    <w:abstractNumId w:val="13"/>
  </w:num>
  <w:num w:numId="17">
    <w:abstractNumId w:val="15"/>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6"/>
  </w:num>
  <w:num w:numId="29">
    <w:abstractNumId w:val="20"/>
  </w:num>
  <w:num w:numId="30">
    <w:abstractNumId w:val="27"/>
  </w:num>
  <w:num w:numId="31">
    <w:abstractNumId w:val="10"/>
  </w:num>
  <w:num w:numId="32">
    <w:abstractNumId w:val="21"/>
  </w:num>
  <w:num w:numId="33">
    <w:abstractNumId w:val="30"/>
  </w:num>
  <w:num w:numId="34">
    <w:abstractNumId w:val="12"/>
  </w:num>
  <w:num w:numId="35">
    <w:abstractNumId w:val="14"/>
  </w:num>
  <w:num w:numId="36">
    <w:abstractNumId w:val="17"/>
  </w:num>
  <w:num w:numId="37">
    <w:abstractNumId w:val="33"/>
  </w:num>
  <w:num w:numId="38">
    <w:abstractNumId w:val="31"/>
  </w:num>
  <w:num w:numId="39">
    <w:abstractNumId w:val="24"/>
  </w:num>
  <w:num w:numId="40">
    <w:abstractNumId w:val="26"/>
  </w:num>
  <w:num w:numId="41">
    <w:abstractNumId w:val="22"/>
  </w:num>
  <w:num w:numId="42">
    <w:abstractNumId w:val="18"/>
  </w:num>
  <w:num w:numId="43">
    <w:abstractNumId w:val="29"/>
  </w:num>
  <w:num w:numId="44">
    <w:abstractNumId w:val="32"/>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lch, Lonnie">
    <w15:presenceInfo w15:providerId="Windows Live" w15:userId="52338de5-2ad4-4e18-a587-1bf5f9d6fcc7"/>
  </w15:person>
  <w15:person w15:author="Yichao Li">
    <w15:presenceInfo w15:providerId="Windows Live" w15:userId="d553849d630657a5"/>
  </w15:person>
  <w15:person w15:author="Li, Yichao">
    <w15:presenceInfo w15:providerId="None" w15:userId="Li, Yichao"/>
  </w15:person>
  <w15:person w15:author="Frank">
    <w15:presenceInfo w15:providerId="None" w15:userId="Fra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trackRevisions/>
  <w:documentProtection w:edit="trackedChanges" w:enforcement="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ysTQwtzQ1MTY0NzNR0lEKTi0uzszPAykwrwUA4mxKACwAAAA="/>
    <w:docVar w:name="EN.InstantFormat" w:val="&lt;ENInstantFormat&gt;&lt;Enabled&gt;1&lt;/Enabled&gt;&lt;ScanUnformatted&gt;1&lt;/ScanUnformatted&gt;&lt;ScanChanges&gt;1&lt;/ScanChanges&gt;&lt;Suspended&gt;0&lt;/Suspended&gt;&lt;/ENInstantFormat&gt;"/>
    <w:docVar w:name="EN.Layout" w:val="&lt;ENLayout&gt;&lt;Style&gt;Chicago 16th Footno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483D6A"/>
    <w:rsid w:val="00003314"/>
    <w:rsid w:val="000042EE"/>
    <w:rsid w:val="00007031"/>
    <w:rsid w:val="000073BA"/>
    <w:rsid w:val="00007AE8"/>
    <w:rsid w:val="000114AA"/>
    <w:rsid w:val="000153D6"/>
    <w:rsid w:val="00016615"/>
    <w:rsid w:val="00017B18"/>
    <w:rsid w:val="0002578F"/>
    <w:rsid w:val="000308C8"/>
    <w:rsid w:val="00033BFE"/>
    <w:rsid w:val="000343BD"/>
    <w:rsid w:val="00034756"/>
    <w:rsid w:val="0003534C"/>
    <w:rsid w:val="00045145"/>
    <w:rsid w:val="000466DC"/>
    <w:rsid w:val="00052681"/>
    <w:rsid w:val="00053BB6"/>
    <w:rsid w:val="0006080A"/>
    <w:rsid w:val="000608EA"/>
    <w:rsid w:val="00063F46"/>
    <w:rsid w:val="00065345"/>
    <w:rsid w:val="00066571"/>
    <w:rsid w:val="00066FAB"/>
    <w:rsid w:val="000731DD"/>
    <w:rsid w:val="00077A20"/>
    <w:rsid w:val="00080643"/>
    <w:rsid w:val="00080B51"/>
    <w:rsid w:val="0008353B"/>
    <w:rsid w:val="00085C34"/>
    <w:rsid w:val="000922C2"/>
    <w:rsid w:val="000932CC"/>
    <w:rsid w:val="00097B96"/>
    <w:rsid w:val="000A1706"/>
    <w:rsid w:val="000A2813"/>
    <w:rsid w:val="000A42AC"/>
    <w:rsid w:val="000A6BEB"/>
    <w:rsid w:val="000A6FDC"/>
    <w:rsid w:val="000B4B1E"/>
    <w:rsid w:val="000B579C"/>
    <w:rsid w:val="000C3B85"/>
    <w:rsid w:val="000D513E"/>
    <w:rsid w:val="000D7812"/>
    <w:rsid w:val="000E1C28"/>
    <w:rsid w:val="000E23A5"/>
    <w:rsid w:val="000E2EA8"/>
    <w:rsid w:val="000E4ACD"/>
    <w:rsid w:val="000E7717"/>
    <w:rsid w:val="000F48FC"/>
    <w:rsid w:val="000F5191"/>
    <w:rsid w:val="00104A9E"/>
    <w:rsid w:val="00106187"/>
    <w:rsid w:val="00106B96"/>
    <w:rsid w:val="00107034"/>
    <w:rsid w:val="00107259"/>
    <w:rsid w:val="00114152"/>
    <w:rsid w:val="00116C09"/>
    <w:rsid w:val="001311E7"/>
    <w:rsid w:val="00131635"/>
    <w:rsid w:val="001348EB"/>
    <w:rsid w:val="00140244"/>
    <w:rsid w:val="00140798"/>
    <w:rsid w:val="001409F3"/>
    <w:rsid w:val="0014287C"/>
    <w:rsid w:val="0014314D"/>
    <w:rsid w:val="001437A3"/>
    <w:rsid w:val="001448D0"/>
    <w:rsid w:val="00144D20"/>
    <w:rsid w:val="00150F2B"/>
    <w:rsid w:val="00156689"/>
    <w:rsid w:val="00157E3B"/>
    <w:rsid w:val="00160E28"/>
    <w:rsid w:val="00162347"/>
    <w:rsid w:val="00164462"/>
    <w:rsid w:val="001656CD"/>
    <w:rsid w:val="00172158"/>
    <w:rsid w:val="001825E6"/>
    <w:rsid w:val="00191B76"/>
    <w:rsid w:val="00194403"/>
    <w:rsid w:val="001947A7"/>
    <w:rsid w:val="00195D3E"/>
    <w:rsid w:val="001A11CB"/>
    <w:rsid w:val="001B1124"/>
    <w:rsid w:val="001B1220"/>
    <w:rsid w:val="001B2317"/>
    <w:rsid w:val="001B4BF2"/>
    <w:rsid w:val="001B528B"/>
    <w:rsid w:val="001B7972"/>
    <w:rsid w:val="001C0A8D"/>
    <w:rsid w:val="001C0C15"/>
    <w:rsid w:val="001C738E"/>
    <w:rsid w:val="001D4362"/>
    <w:rsid w:val="001D4F14"/>
    <w:rsid w:val="001E0D69"/>
    <w:rsid w:val="001E75A1"/>
    <w:rsid w:val="001E78C5"/>
    <w:rsid w:val="001F2B8E"/>
    <w:rsid w:val="001F4199"/>
    <w:rsid w:val="001F6A1F"/>
    <w:rsid w:val="001F7A1B"/>
    <w:rsid w:val="002021CB"/>
    <w:rsid w:val="0020585E"/>
    <w:rsid w:val="0020594A"/>
    <w:rsid w:val="00210A14"/>
    <w:rsid w:val="00211EB9"/>
    <w:rsid w:val="002169F9"/>
    <w:rsid w:val="0021724F"/>
    <w:rsid w:val="0022183E"/>
    <w:rsid w:val="00223FF5"/>
    <w:rsid w:val="00225549"/>
    <w:rsid w:val="00227955"/>
    <w:rsid w:val="00230071"/>
    <w:rsid w:val="002308F3"/>
    <w:rsid w:val="002435D9"/>
    <w:rsid w:val="002442D0"/>
    <w:rsid w:val="00250BF5"/>
    <w:rsid w:val="00252501"/>
    <w:rsid w:val="002636EB"/>
    <w:rsid w:val="00263B7A"/>
    <w:rsid w:val="002651E7"/>
    <w:rsid w:val="002672ED"/>
    <w:rsid w:val="0027025D"/>
    <w:rsid w:val="00282180"/>
    <w:rsid w:val="00292EE8"/>
    <w:rsid w:val="002A0BD0"/>
    <w:rsid w:val="002A3CAC"/>
    <w:rsid w:val="002A5D35"/>
    <w:rsid w:val="002A63E9"/>
    <w:rsid w:val="002B3CB5"/>
    <w:rsid w:val="002B4506"/>
    <w:rsid w:val="002C2D36"/>
    <w:rsid w:val="002C3F1B"/>
    <w:rsid w:val="002C4B92"/>
    <w:rsid w:val="002D2C26"/>
    <w:rsid w:val="002E3D38"/>
    <w:rsid w:val="002E567F"/>
    <w:rsid w:val="002E5F69"/>
    <w:rsid w:val="002F1CBD"/>
    <w:rsid w:val="002F2DF3"/>
    <w:rsid w:val="002F3020"/>
    <w:rsid w:val="002F7960"/>
    <w:rsid w:val="003000DD"/>
    <w:rsid w:val="00302C23"/>
    <w:rsid w:val="00310698"/>
    <w:rsid w:val="003116D0"/>
    <w:rsid w:val="00311BBF"/>
    <w:rsid w:val="0032417D"/>
    <w:rsid w:val="003275B9"/>
    <w:rsid w:val="00330C35"/>
    <w:rsid w:val="00335013"/>
    <w:rsid w:val="00336741"/>
    <w:rsid w:val="003372A2"/>
    <w:rsid w:val="00345A76"/>
    <w:rsid w:val="00345EEA"/>
    <w:rsid w:val="00350822"/>
    <w:rsid w:val="00351067"/>
    <w:rsid w:val="00351A5B"/>
    <w:rsid w:val="00352615"/>
    <w:rsid w:val="00353AB9"/>
    <w:rsid w:val="00355B15"/>
    <w:rsid w:val="003605F4"/>
    <w:rsid w:val="00360EB2"/>
    <w:rsid w:val="00360F8D"/>
    <w:rsid w:val="0036305A"/>
    <w:rsid w:val="00363B6F"/>
    <w:rsid w:val="00366387"/>
    <w:rsid w:val="00367A39"/>
    <w:rsid w:val="0037086D"/>
    <w:rsid w:val="00370967"/>
    <w:rsid w:val="00374469"/>
    <w:rsid w:val="00376CAB"/>
    <w:rsid w:val="003815A2"/>
    <w:rsid w:val="00381C38"/>
    <w:rsid w:val="003832A6"/>
    <w:rsid w:val="00387278"/>
    <w:rsid w:val="00390AC2"/>
    <w:rsid w:val="00393355"/>
    <w:rsid w:val="00397BF5"/>
    <w:rsid w:val="003A3516"/>
    <w:rsid w:val="003A607F"/>
    <w:rsid w:val="003A6987"/>
    <w:rsid w:val="003B032A"/>
    <w:rsid w:val="003B051D"/>
    <w:rsid w:val="003B21B7"/>
    <w:rsid w:val="003B2814"/>
    <w:rsid w:val="003B4564"/>
    <w:rsid w:val="003B68BA"/>
    <w:rsid w:val="003B6D12"/>
    <w:rsid w:val="003C2975"/>
    <w:rsid w:val="003C2AF0"/>
    <w:rsid w:val="003C4EBC"/>
    <w:rsid w:val="003D3647"/>
    <w:rsid w:val="003D38AC"/>
    <w:rsid w:val="003D5A19"/>
    <w:rsid w:val="003D76F6"/>
    <w:rsid w:val="003D7AFD"/>
    <w:rsid w:val="003E0D33"/>
    <w:rsid w:val="003E45FD"/>
    <w:rsid w:val="003E5F88"/>
    <w:rsid w:val="003F117B"/>
    <w:rsid w:val="00405C05"/>
    <w:rsid w:val="004075C7"/>
    <w:rsid w:val="004123EF"/>
    <w:rsid w:val="00413DA7"/>
    <w:rsid w:val="004145DD"/>
    <w:rsid w:val="004200DC"/>
    <w:rsid w:val="00423A79"/>
    <w:rsid w:val="00432643"/>
    <w:rsid w:val="00443CE8"/>
    <w:rsid w:val="0044656E"/>
    <w:rsid w:val="00451010"/>
    <w:rsid w:val="004527E8"/>
    <w:rsid w:val="004544BB"/>
    <w:rsid w:val="00454BC9"/>
    <w:rsid w:val="004554EA"/>
    <w:rsid w:val="00460BC9"/>
    <w:rsid w:val="00462827"/>
    <w:rsid w:val="00463C2E"/>
    <w:rsid w:val="0047090A"/>
    <w:rsid w:val="00470ADF"/>
    <w:rsid w:val="0047119C"/>
    <w:rsid w:val="004753EE"/>
    <w:rsid w:val="00475508"/>
    <w:rsid w:val="00477093"/>
    <w:rsid w:val="004809D4"/>
    <w:rsid w:val="00481172"/>
    <w:rsid w:val="00481C95"/>
    <w:rsid w:val="004824D9"/>
    <w:rsid w:val="00483D6A"/>
    <w:rsid w:val="00484117"/>
    <w:rsid w:val="00485F69"/>
    <w:rsid w:val="00493DAB"/>
    <w:rsid w:val="00496D83"/>
    <w:rsid w:val="00497CCF"/>
    <w:rsid w:val="004A0590"/>
    <w:rsid w:val="004A24E7"/>
    <w:rsid w:val="004A5103"/>
    <w:rsid w:val="004B200F"/>
    <w:rsid w:val="004B5716"/>
    <w:rsid w:val="004B7C42"/>
    <w:rsid w:val="004C217D"/>
    <w:rsid w:val="004C33B9"/>
    <w:rsid w:val="004C5100"/>
    <w:rsid w:val="004C55E3"/>
    <w:rsid w:val="004C59EA"/>
    <w:rsid w:val="004C7E8F"/>
    <w:rsid w:val="004D2021"/>
    <w:rsid w:val="004E3607"/>
    <w:rsid w:val="004E4542"/>
    <w:rsid w:val="004E7DB4"/>
    <w:rsid w:val="004F24F2"/>
    <w:rsid w:val="004F449B"/>
    <w:rsid w:val="0050145A"/>
    <w:rsid w:val="00503FC3"/>
    <w:rsid w:val="00505869"/>
    <w:rsid w:val="005068EA"/>
    <w:rsid w:val="00511569"/>
    <w:rsid w:val="00511A83"/>
    <w:rsid w:val="00512846"/>
    <w:rsid w:val="00513E1A"/>
    <w:rsid w:val="0051491D"/>
    <w:rsid w:val="00520396"/>
    <w:rsid w:val="00530B2B"/>
    <w:rsid w:val="00536A91"/>
    <w:rsid w:val="00537D34"/>
    <w:rsid w:val="00541BA5"/>
    <w:rsid w:val="005422C0"/>
    <w:rsid w:val="00550585"/>
    <w:rsid w:val="005507F7"/>
    <w:rsid w:val="005518B7"/>
    <w:rsid w:val="005545BB"/>
    <w:rsid w:val="00562D82"/>
    <w:rsid w:val="005637D5"/>
    <w:rsid w:val="0056705F"/>
    <w:rsid w:val="00567383"/>
    <w:rsid w:val="005679E8"/>
    <w:rsid w:val="00571B3A"/>
    <w:rsid w:val="00573322"/>
    <w:rsid w:val="005747CD"/>
    <w:rsid w:val="00575A71"/>
    <w:rsid w:val="00576C40"/>
    <w:rsid w:val="00577016"/>
    <w:rsid w:val="00577BD5"/>
    <w:rsid w:val="00580669"/>
    <w:rsid w:val="00585550"/>
    <w:rsid w:val="005900CC"/>
    <w:rsid w:val="005960DA"/>
    <w:rsid w:val="00596703"/>
    <w:rsid w:val="005A29C7"/>
    <w:rsid w:val="005A324B"/>
    <w:rsid w:val="005A4B4D"/>
    <w:rsid w:val="005A615A"/>
    <w:rsid w:val="005A62FB"/>
    <w:rsid w:val="005B1E2A"/>
    <w:rsid w:val="005B4776"/>
    <w:rsid w:val="005B4C78"/>
    <w:rsid w:val="005B7632"/>
    <w:rsid w:val="005C119E"/>
    <w:rsid w:val="005C1429"/>
    <w:rsid w:val="005C433E"/>
    <w:rsid w:val="005C67BF"/>
    <w:rsid w:val="005C6A39"/>
    <w:rsid w:val="005C7BBF"/>
    <w:rsid w:val="005D2210"/>
    <w:rsid w:val="005D6261"/>
    <w:rsid w:val="005D7962"/>
    <w:rsid w:val="005E026F"/>
    <w:rsid w:val="005E0FAD"/>
    <w:rsid w:val="005E3B87"/>
    <w:rsid w:val="005E4FC7"/>
    <w:rsid w:val="005E7C58"/>
    <w:rsid w:val="005F5CF0"/>
    <w:rsid w:val="005F7C8F"/>
    <w:rsid w:val="00600A61"/>
    <w:rsid w:val="00601E6C"/>
    <w:rsid w:val="006059FA"/>
    <w:rsid w:val="00606A76"/>
    <w:rsid w:val="006108F2"/>
    <w:rsid w:val="00611FA1"/>
    <w:rsid w:val="006123B1"/>
    <w:rsid w:val="0061314B"/>
    <w:rsid w:val="006226B5"/>
    <w:rsid w:val="0062377B"/>
    <w:rsid w:val="00623D68"/>
    <w:rsid w:val="0062744C"/>
    <w:rsid w:val="00627FA0"/>
    <w:rsid w:val="0063163D"/>
    <w:rsid w:val="00634826"/>
    <w:rsid w:val="006357BB"/>
    <w:rsid w:val="00635E54"/>
    <w:rsid w:val="006371EF"/>
    <w:rsid w:val="00642022"/>
    <w:rsid w:val="006455D4"/>
    <w:rsid w:val="006546D8"/>
    <w:rsid w:val="00661BC7"/>
    <w:rsid w:val="0066584A"/>
    <w:rsid w:val="00666D62"/>
    <w:rsid w:val="00670995"/>
    <w:rsid w:val="00674A87"/>
    <w:rsid w:val="006770B2"/>
    <w:rsid w:val="00681381"/>
    <w:rsid w:val="00682233"/>
    <w:rsid w:val="006856E5"/>
    <w:rsid w:val="006862FA"/>
    <w:rsid w:val="006867DC"/>
    <w:rsid w:val="00686CAC"/>
    <w:rsid w:val="006913B0"/>
    <w:rsid w:val="00691948"/>
    <w:rsid w:val="00694134"/>
    <w:rsid w:val="0069730E"/>
    <w:rsid w:val="006A0964"/>
    <w:rsid w:val="006A0E36"/>
    <w:rsid w:val="006A6105"/>
    <w:rsid w:val="006A6BBB"/>
    <w:rsid w:val="006B5410"/>
    <w:rsid w:val="006C1929"/>
    <w:rsid w:val="006C284B"/>
    <w:rsid w:val="006C5886"/>
    <w:rsid w:val="006C68E4"/>
    <w:rsid w:val="006D037A"/>
    <w:rsid w:val="006D0F5E"/>
    <w:rsid w:val="006D4FEF"/>
    <w:rsid w:val="006E00E0"/>
    <w:rsid w:val="006E176A"/>
    <w:rsid w:val="006E280A"/>
    <w:rsid w:val="006F148B"/>
    <w:rsid w:val="006F26E0"/>
    <w:rsid w:val="006F469A"/>
    <w:rsid w:val="006F473D"/>
    <w:rsid w:val="006F6015"/>
    <w:rsid w:val="006F76AB"/>
    <w:rsid w:val="007035F6"/>
    <w:rsid w:val="00704C93"/>
    <w:rsid w:val="00706DA9"/>
    <w:rsid w:val="00712091"/>
    <w:rsid w:val="00714A35"/>
    <w:rsid w:val="00714D9E"/>
    <w:rsid w:val="007151F3"/>
    <w:rsid w:val="0071648C"/>
    <w:rsid w:val="007166EF"/>
    <w:rsid w:val="00716885"/>
    <w:rsid w:val="00716B8C"/>
    <w:rsid w:val="00721F32"/>
    <w:rsid w:val="00722176"/>
    <w:rsid w:val="00727DDE"/>
    <w:rsid w:val="00730EDF"/>
    <w:rsid w:val="00731FB7"/>
    <w:rsid w:val="007328DD"/>
    <w:rsid w:val="00733F0D"/>
    <w:rsid w:val="0073562F"/>
    <w:rsid w:val="00735C09"/>
    <w:rsid w:val="007373C5"/>
    <w:rsid w:val="007405C1"/>
    <w:rsid w:val="0074063F"/>
    <w:rsid w:val="0074147A"/>
    <w:rsid w:val="00752AFD"/>
    <w:rsid w:val="00753888"/>
    <w:rsid w:val="00755A93"/>
    <w:rsid w:val="0075717A"/>
    <w:rsid w:val="00761FBA"/>
    <w:rsid w:val="00762AEF"/>
    <w:rsid w:val="00764A1A"/>
    <w:rsid w:val="0077565C"/>
    <w:rsid w:val="00776D76"/>
    <w:rsid w:val="007821FD"/>
    <w:rsid w:val="007823E2"/>
    <w:rsid w:val="007833A7"/>
    <w:rsid w:val="00783631"/>
    <w:rsid w:val="007836C0"/>
    <w:rsid w:val="007844E5"/>
    <w:rsid w:val="00784D8A"/>
    <w:rsid w:val="00786002"/>
    <w:rsid w:val="00787A34"/>
    <w:rsid w:val="00787E79"/>
    <w:rsid w:val="00787FD5"/>
    <w:rsid w:val="007932CC"/>
    <w:rsid w:val="00794981"/>
    <w:rsid w:val="0079726A"/>
    <w:rsid w:val="007A2140"/>
    <w:rsid w:val="007A29C2"/>
    <w:rsid w:val="007A3C71"/>
    <w:rsid w:val="007A74F5"/>
    <w:rsid w:val="007A7DA9"/>
    <w:rsid w:val="007B7ADF"/>
    <w:rsid w:val="007C24FF"/>
    <w:rsid w:val="007C3ADF"/>
    <w:rsid w:val="007C5B33"/>
    <w:rsid w:val="007D2827"/>
    <w:rsid w:val="007E5C8E"/>
    <w:rsid w:val="007F08F9"/>
    <w:rsid w:val="007F16D5"/>
    <w:rsid w:val="007F295C"/>
    <w:rsid w:val="007F3F57"/>
    <w:rsid w:val="007F6245"/>
    <w:rsid w:val="007F79A1"/>
    <w:rsid w:val="0080240B"/>
    <w:rsid w:val="00803E24"/>
    <w:rsid w:val="00812547"/>
    <w:rsid w:val="0082096C"/>
    <w:rsid w:val="0082120B"/>
    <w:rsid w:val="0082257B"/>
    <w:rsid w:val="00822DA5"/>
    <w:rsid w:val="008314D6"/>
    <w:rsid w:val="00834437"/>
    <w:rsid w:val="0083503F"/>
    <w:rsid w:val="0084083B"/>
    <w:rsid w:val="00842486"/>
    <w:rsid w:val="00843179"/>
    <w:rsid w:val="00844A7E"/>
    <w:rsid w:val="008467CA"/>
    <w:rsid w:val="00846ED1"/>
    <w:rsid w:val="00853B40"/>
    <w:rsid w:val="00855982"/>
    <w:rsid w:val="0086359E"/>
    <w:rsid w:val="0086652C"/>
    <w:rsid w:val="00870431"/>
    <w:rsid w:val="008755C8"/>
    <w:rsid w:val="00876CF5"/>
    <w:rsid w:val="00882235"/>
    <w:rsid w:val="00886185"/>
    <w:rsid w:val="00890CFC"/>
    <w:rsid w:val="00892084"/>
    <w:rsid w:val="00893BA6"/>
    <w:rsid w:val="0089682E"/>
    <w:rsid w:val="00897ACD"/>
    <w:rsid w:val="008A1C88"/>
    <w:rsid w:val="008A27BC"/>
    <w:rsid w:val="008A2F91"/>
    <w:rsid w:val="008A6237"/>
    <w:rsid w:val="008B54A3"/>
    <w:rsid w:val="008B5F38"/>
    <w:rsid w:val="008B7874"/>
    <w:rsid w:val="008C00AB"/>
    <w:rsid w:val="008C208B"/>
    <w:rsid w:val="008C31AF"/>
    <w:rsid w:val="008C32C8"/>
    <w:rsid w:val="008C4A3A"/>
    <w:rsid w:val="008C6702"/>
    <w:rsid w:val="008D075B"/>
    <w:rsid w:val="008D2C75"/>
    <w:rsid w:val="008D4D2E"/>
    <w:rsid w:val="008D57FC"/>
    <w:rsid w:val="008D5B7E"/>
    <w:rsid w:val="008D5F39"/>
    <w:rsid w:val="008E039F"/>
    <w:rsid w:val="008E6051"/>
    <w:rsid w:val="008E7F9D"/>
    <w:rsid w:val="008F3194"/>
    <w:rsid w:val="008F424D"/>
    <w:rsid w:val="008F52F0"/>
    <w:rsid w:val="0090134B"/>
    <w:rsid w:val="00902D3E"/>
    <w:rsid w:val="00914650"/>
    <w:rsid w:val="0091536C"/>
    <w:rsid w:val="00915743"/>
    <w:rsid w:val="00920FEC"/>
    <w:rsid w:val="00921217"/>
    <w:rsid w:val="0092581E"/>
    <w:rsid w:val="0092614D"/>
    <w:rsid w:val="00926271"/>
    <w:rsid w:val="00926938"/>
    <w:rsid w:val="0092735F"/>
    <w:rsid w:val="00927A4C"/>
    <w:rsid w:val="00927C60"/>
    <w:rsid w:val="0093148A"/>
    <w:rsid w:val="00932734"/>
    <w:rsid w:val="0093305A"/>
    <w:rsid w:val="009367EF"/>
    <w:rsid w:val="0094419C"/>
    <w:rsid w:val="00951F1C"/>
    <w:rsid w:val="009571C2"/>
    <w:rsid w:val="00961B81"/>
    <w:rsid w:val="00963A8D"/>
    <w:rsid w:val="009641B1"/>
    <w:rsid w:val="00965625"/>
    <w:rsid w:val="00972747"/>
    <w:rsid w:val="00972C36"/>
    <w:rsid w:val="0097373D"/>
    <w:rsid w:val="00973956"/>
    <w:rsid w:val="009754E5"/>
    <w:rsid w:val="00976DCA"/>
    <w:rsid w:val="00981ADD"/>
    <w:rsid w:val="0098295D"/>
    <w:rsid w:val="0098323F"/>
    <w:rsid w:val="00985141"/>
    <w:rsid w:val="00987A77"/>
    <w:rsid w:val="00995E1E"/>
    <w:rsid w:val="009A0427"/>
    <w:rsid w:val="009B4CA3"/>
    <w:rsid w:val="009B6E17"/>
    <w:rsid w:val="009B7014"/>
    <w:rsid w:val="009B783C"/>
    <w:rsid w:val="009C0BEF"/>
    <w:rsid w:val="009C2A65"/>
    <w:rsid w:val="009C3363"/>
    <w:rsid w:val="009C403C"/>
    <w:rsid w:val="009C54E9"/>
    <w:rsid w:val="009D0D0F"/>
    <w:rsid w:val="009D250B"/>
    <w:rsid w:val="009D6FE3"/>
    <w:rsid w:val="009D7ECF"/>
    <w:rsid w:val="009E0736"/>
    <w:rsid w:val="009E252F"/>
    <w:rsid w:val="009F0F81"/>
    <w:rsid w:val="009F26DC"/>
    <w:rsid w:val="009F3504"/>
    <w:rsid w:val="009F48CA"/>
    <w:rsid w:val="009F4C01"/>
    <w:rsid w:val="009F537F"/>
    <w:rsid w:val="009F74D6"/>
    <w:rsid w:val="00A0031D"/>
    <w:rsid w:val="00A017EC"/>
    <w:rsid w:val="00A0675B"/>
    <w:rsid w:val="00A10484"/>
    <w:rsid w:val="00A12B85"/>
    <w:rsid w:val="00A21A81"/>
    <w:rsid w:val="00A253C3"/>
    <w:rsid w:val="00A26E11"/>
    <w:rsid w:val="00A32129"/>
    <w:rsid w:val="00A33095"/>
    <w:rsid w:val="00A364C9"/>
    <w:rsid w:val="00A36E1B"/>
    <w:rsid w:val="00A37BA1"/>
    <w:rsid w:val="00A43DC9"/>
    <w:rsid w:val="00A4476F"/>
    <w:rsid w:val="00A45ADD"/>
    <w:rsid w:val="00A46893"/>
    <w:rsid w:val="00A473C2"/>
    <w:rsid w:val="00A535F4"/>
    <w:rsid w:val="00A63F5B"/>
    <w:rsid w:val="00A648D0"/>
    <w:rsid w:val="00A64A74"/>
    <w:rsid w:val="00A64B34"/>
    <w:rsid w:val="00A655E6"/>
    <w:rsid w:val="00A66B8F"/>
    <w:rsid w:val="00A706A4"/>
    <w:rsid w:val="00A71345"/>
    <w:rsid w:val="00A82978"/>
    <w:rsid w:val="00A846C5"/>
    <w:rsid w:val="00A84FCC"/>
    <w:rsid w:val="00A9397A"/>
    <w:rsid w:val="00A93B44"/>
    <w:rsid w:val="00AA0F28"/>
    <w:rsid w:val="00AA36DF"/>
    <w:rsid w:val="00AA3E4B"/>
    <w:rsid w:val="00AA460E"/>
    <w:rsid w:val="00AA5817"/>
    <w:rsid w:val="00AB316F"/>
    <w:rsid w:val="00AB3701"/>
    <w:rsid w:val="00AB567E"/>
    <w:rsid w:val="00AC1135"/>
    <w:rsid w:val="00AC2D89"/>
    <w:rsid w:val="00AC409E"/>
    <w:rsid w:val="00AC5CB0"/>
    <w:rsid w:val="00AC655B"/>
    <w:rsid w:val="00AD0991"/>
    <w:rsid w:val="00AD17AF"/>
    <w:rsid w:val="00AD38A8"/>
    <w:rsid w:val="00AD6A99"/>
    <w:rsid w:val="00AE2C0B"/>
    <w:rsid w:val="00AE3E91"/>
    <w:rsid w:val="00AE64A2"/>
    <w:rsid w:val="00AE6831"/>
    <w:rsid w:val="00AF1F73"/>
    <w:rsid w:val="00AF2F96"/>
    <w:rsid w:val="00AF4A86"/>
    <w:rsid w:val="00AF67F6"/>
    <w:rsid w:val="00AF6C94"/>
    <w:rsid w:val="00B0184B"/>
    <w:rsid w:val="00B023D7"/>
    <w:rsid w:val="00B02565"/>
    <w:rsid w:val="00B03D5B"/>
    <w:rsid w:val="00B04273"/>
    <w:rsid w:val="00B10F04"/>
    <w:rsid w:val="00B10F8F"/>
    <w:rsid w:val="00B15298"/>
    <w:rsid w:val="00B2535C"/>
    <w:rsid w:val="00B2540A"/>
    <w:rsid w:val="00B266AB"/>
    <w:rsid w:val="00B268AA"/>
    <w:rsid w:val="00B27A74"/>
    <w:rsid w:val="00B328CF"/>
    <w:rsid w:val="00B32946"/>
    <w:rsid w:val="00B33E50"/>
    <w:rsid w:val="00B34B6F"/>
    <w:rsid w:val="00B35D96"/>
    <w:rsid w:val="00B47E1F"/>
    <w:rsid w:val="00B51882"/>
    <w:rsid w:val="00B5217C"/>
    <w:rsid w:val="00B54EF6"/>
    <w:rsid w:val="00B55F3B"/>
    <w:rsid w:val="00B6293E"/>
    <w:rsid w:val="00B63198"/>
    <w:rsid w:val="00B64C8C"/>
    <w:rsid w:val="00B651CE"/>
    <w:rsid w:val="00B73206"/>
    <w:rsid w:val="00B8219E"/>
    <w:rsid w:val="00B83C97"/>
    <w:rsid w:val="00B876B9"/>
    <w:rsid w:val="00B91AA0"/>
    <w:rsid w:val="00B92637"/>
    <w:rsid w:val="00B93279"/>
    <w:rsid w:val="00B93D46"/>
    <w:rsid w:val="00BA0B0B"/>
    <w:rsid w:val="00BA2028"/>
    <w:rsid w:val="00BA22DA"/>
    <w:rsid w:val="00BA2375"/>
    <w:rsid w:val="00BA33A9"/>
    <w:rsid w:val="00BA4C66"/>
    <w:rsid w:val="00BB1ABA"/>
    <w:rsid w:val="00BB3016"/>
    <w:rsid w:val="00BB5198"/>
    <w:rsid w:val="00BC06CE"/>
    <w:rsid w:val="00BC1282"/>
    <w:rsid w:val="00BC3E09"/>
    <w:rsid w:val="00BC538C"/>
    <w:rsid w:val="00BD2E0B"/>
    <w:rsid w:val="00BD3DC1"/>
    <w:rsid w:val="00BD4758"/>
    <w:rsid w:val="00BD5884"/>
    <w:rsid w:val="00BE3296"/>
    <w:rsid w:val="00BE7CE3"/>
    <w:rsid w:val="00BF2CD3"/>
    <w:rsid w:val="00C034FA"/>
    <w:rsid w:val="00C04752"/>
    <w:rsid w:val="00C0631A"/>
    <w:rsid w:val="00C16D54"/>
    <w:rsid w:val="00C22922"/>
    <w:rsid w:val="00C25BF2"/>
    <w:rsid w:val="00C27B8C"/>
    <w:rsid w:val="00C33B8B"/>
    <w:rsid w:val="00C35475"/>
    <w:rsid w:val="00C35FB5"/>
    <w:rsid w:val="00C45F33"/>
    <w:rsid w:val="00C556F6"/>
    <w:rsid w:val="00C5663E"/>
    <w:rsid w:val="00C60ADF"/>
    <w:rsid w:val="00C614C6"/>
    <w:rsid w:val="00C61FC5"/>
    <w:rsid w:val="00C664EF"/>
    <w:rsid w:val="00C713BE"/>
    <w:rsid w:val="00C7576F"/>
    <w:rsid w:val="00C76E9D"/>
    <w:rsid w:val="00C77AC6"/>
    <w:rsid w:val="00C80BA6"/>
    <w:rsid w:val="00C86634"/>
    <w:rsid w:val="00C87042"/>
    <w:rsid w:val="00C9469D"/>
    <w:rsid w:val="00C95B3A"/>
    <w:rsid w:val="00C95C10"/>
    <w:rsid w:val="00C96562"/>
    <w:rsid w:val="00CA0BF7"/>
    <w:rsid w:val="00CA3A3E"/>
    <w:rsid w:val="00CA4D4D"/>
    <w:rsid w:val="00CB2301"/>
    <w:rsid w:val="00CB5433"/>
    <w:rsid w:val="00CB5BA3"/>
    <w:rsid w:val="00CB62DE"/>
    <w:rsid w:val="00CB6B59"/>
    <w:rsid w:val="00CB70B1"/>
    <w:rsid w:val="00CC09C2"/>
    <w:rsid w:val="00CC0C6C"/>
    <w:rsid w:val="00CC12B6"/>
    <w:rsid w:val="00CC3BC7"/>
    <w:rsid w:val="00CC7193"/>
    <w:rsid w:val="00CC7212"/>
    <w:rsid w:val="00CD294D"/>
    <w:rsid w:val="00CD51C4"/>
    <w:rsid w:val="00CE19E4"/>
    <w:rsid w:val="00CE1C43"/>
    <w:rsid w:val="00CE2CE6"/>
    <w:rsid w:val="00CF15B1"/>
    <w:rsid w:val="00D001A2"/>
    <w:rsid w:val="00D0081C"/>
    <w:rsid w:val="00D07A90"/>
    <w:rsid w:val="00D138CE"/>
    <w:rsid w:val="00D154FE"/>
    <w:rsid w:val="00D235EE"/>
    <w:rsid w:val="00D24469"/>
    <w:rsid w:val="00D252E6"/>
    <w:rsid w:val="00D30444"/>
    <w:rsid w:val="00D311A3"/>
    <w:rsid w:val="00D34831"/>
    <w:rsid w:val="00D34910"/>
    <w:rsid w:val="00D36DA5"/>
    <w:rsid w:val="00D37DDD"/>
    <w:rsid w:val="00D5418B"/>
    <w:rsid w:val="00D66879"/>
    <w:rsid w:val="00D66C5A"/>
    <w:rsid w:val="00D835FE"/>
    <w:rsid w:val="00D87BE2"/>
    <w:rsid w:val="00D900B9"/>
    <w:rsid w:val="00D92FD8"/>
    <w:rsid w:val="00D94878"/>
    <w:rsid w:val="00D960BE"/>
    <w:rsid w:val="00DA01FD"/>
    <w:rsid w:val="00DA03E1"/>
    <w:rsid w:val="00DA3392"/>
    <w:rsid w:val="00DA437B"/>
    <w:rsid w:val="00DA4D85"/>
    <w:rsid w:val="00DA4FE9"/>
    <w:rsid w:val="00DB2494"/>
    <w:rsid w:val="00DB73E0"/>
    <w:rsid w:val="00DC32E0"/>
    <w:rsid w:val="00DD1BA6"/>
    <w:rsid w:val="00DD30ED"/>
    <w:rsid w:val="00DD32E1"/>
    <w:rsid w:val="00DD4772"/>
    <w:rsid w:val="00DD7576"/>
    <w:rsid w:val="00DE0A09"/>
    <w:rsid w:val="00DE1343"/>
    <w:rsid w:val="00DE2A3F"/>
    <w:rsid w:val="00DE5D50"/>
    <w:rsid w:val="00DF324A"/>
    <w:rsid w:val="00DF41FB"/>
    <w:rsid w:val="00DF555A"/>
    <w:rsid w:val="00DF5B9F"/>
    <w:rsid w:val="00E00D6B"/>
    <w:rsid w:val="00E01994"/>
    <w:rsid w:val="00E101B3"/>
    <w:rsid w:val="00E140D5"/>
    <w:rsid w:val="00E14DAE"/>
    <w:rsid w:val="00E17ADD"/>
    <w:rsid w:val="00E23335"/>
    <w:rsid w:val="00E32EA6"/>
    <w:rsid w:val="00E33537"/>
    <w:rsid w:val="00E36F48"/>
    <w:rsid w:val="00E51056"/>
    <w:rsid w:val="00E55207"/>
    <w:rsid w:val="00E61F31"/>
    <w:rsid w:val="00E63F40"/>
    <w:rsid w:val="00E66161"/>
    <w:rsid w:val="00E74A6A"/>
    <w:rsid w:val="00E8478A"/>
    <w:rsid w:val="00E852D3"/>
    <w:rsid w:val="00E876D3"/>
    <w:rsid w:val="00E96B97"/>
    <w:rsid w:val="00EA2FA8"/>
    <w:rsid w:val="00EA424C"/>
    <w:rsid w:val="00EA4563"/>
    <w:rsid w:val="00EA593A"/>
    <w:rsid w:val="00EA78F3"/>
    <w:rsid w:val="00EA7C31"/>
    <w:rsid w:val="00EA7D34"/>
    <w:rsid w:val="00EB1DA5"/>
    <w:rsid w:val="00EC4070"/>
    <w:rsid w:val="00ED46A6"/>
    <w:rsid w:val="00ED5EBC"/>
    <w:rsid w:val="00EE5C1C"/>
    <w:rsid w:val="00EF0B50"/>
    <w:rsid w:val="00F023B2"/>
    <w:rsid w:val="00F035BE"/>
    <w:rsid w:val="00F04A2F"/>
    <w:rsid w:val="00F05019"/>
    <w:rsid w:val="00F059FE"/>
    <w:rsid w:val="00F10A61"/>
    <w:rsid w:val="00F11FBB"/>
    <w:rsid w:val="00F13A4D"/>
    <w:rsid w:val="00F17BE6"/>
    <w:rsid w:val="00F209CA"/>
    <w:rsid w:val="00F20F6E"/>
    <w:rsid w:val="00F31EFC"/>
    <w:rsid w:val="00F32F07"/>
    <w:rsid w:val="00F63E55"/>
    <w:rsid w:val="00F64613"/>
    <w:rsid w:val="00F64B91"/>
    <w:rsid w:val="00F65B3F"/>
    <w:rsid w:val="00F713FB"/>
    <w:rsid w:val="00F71F33"/>
    <w:rsid w:val="00F72111"/>
    <w:rsid w:val="00F828C7"/>
    <w:rsid w:val="00F842DC"/>
    <w:rsid w:val="00F86A46"/>
    <w:rsid w:val="00F93056"/>
    <w:rsid w:val="00F94582"/>
    <w:rsid w:val="00FA1E7A"/>
    <w:rsid w:val="00FA29D7"/>
    <w:rsid w:val="00FA4086"/>
    <w:rsid w:val="00FA4480"/>
    <w:rsid w:val="00FA4EEE"/>
    <w:rsid w:val="00FB24C6"/>
    <w:rsid w:val="00FB4086"/>
    <w:rsid w:val="00FB746E"/>
    <w:rsid w:val="00FC2163"/>
    <w:rsid w:val="00FC446B"/>
    <w:rsid w:val="00FC4980"/>
    <w:rsid w:val="00FC55CB"/>
    <w:rsid w:val="00FC5A46"/>
    <w:rsid w:val="00FD0DBB"/>
    <w:rsid w:val="00FD15EF"/>
    <w:rsid w:val="00FD262C"/>
    <w:rsid w:val="00FD2A08"/>
    <w:rsid w:val="00FD51ED"/>
    <w:rsid w:val="00FD70C6"/>
    <w:rsid w:val="00FD738F"/>
    <w:rsid w:val="00FE13AF"/>
    <w:rsid w:val="00FE385C"/>
    <w:rsid w:val="00FE6B13"/>
    <w:rsid w:val="00FF085C"/>
    <w:rsid w:val="00FF643F"/>
    <w:rsid w:val="00FF688B"/>
    <w:rsid w:val="00FF71FA"/>
    <w:rsid w:val="0B97CCB2"/>
    <w:rsid w:val="0BB8A5ED"/>
    <w:rsid w:val="19F4E09E"/>
    <w:rsid w:val="56F836E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A17E0"/>
  <w15:chartTrackingRefBased/>
  <w15:docId w15:val="{6FF03334-3163-41C1-B4BA-72596DBB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62F"/>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D154FE"/>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CB7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62AEF"/>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9B6E17"/>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character" w:styleId="UnresolvedMention">
    <w:name w:val="Unresolved Mention"/>
    <w:basedOn w:val="DefaultParagraphFont"/>
    <w:uiPriority w:val="99"/>
    <w:semiHidden/>
    <w:unhideWhenUsed/>
    <w:rsid w:val="0082096C"/>
    <w:rPr>
      <w:color w:val="808080"/>
      <w:shd w:val="clear" w:color="auto" w:fill="E6E6E6"/>
    </w:rPr>
  </w:style>
  <w:style w:type="character" w:styleId="Emphasis">
    <w:name w:val="Emphasis"/>
    <w:basedOn w:val="DefaultParagraphFont"/>
    <w:uiPriority w:val="20"/>
    <w:qFormat/>
    <w:rsid w:val="00F059FE"/>
    <w:rPr>
      <w:i/>
      <w:iCs/>
    </w:rPr>
  </w:style>
  <w:style w:type="character" w:customStyle="1" w:styleId="st">
    <w:name w:val="st"/>
    <w:basedOn w:val="DefaultParagraphFont"/>
    <w:rsid w:val="00A9397A"/>
  </w:style>
  <w:style w:type="table" w:styleId="PlainTable1">
    <w:name w:val="Plain Table 1"/>
    <w:basedOn w:val="TableNormal"/>
    <w:uiPriority w:val="41"/>
    <w:rsid w:val="00AD38A8"/>
    <w:pPr>
      <w:spacing w:after="0" w:line="240" w:lineRule="auto"/>
    </w:pPr>
    <w:rPr>
      <w:rFonts w:eastAsia="Times New Roman" w:hAnsi="Times New Roman" w:cs="Times New Roman"/>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80240B"/>
    <w:pPr>
      <w:spacing w:after="0" w:line="240" w:lineRule="auto"/>
    </w:pPr>
    <w:rPr>
      <w:lang w:eastAsia="zh-C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A64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3732">
      <w:bodyDiv w:val="1"/>
      <w:marLeft w:val="0"/>
      <w:marRight w:val="0"/>
      <w:marTop w:val="0"/>
      <w:marBottom w:val="0"/>
      <w:divBdr>
        <w:top w:val="none" w:sz="0" w:space="0" w:color="auto"/>
        <w:left w:val="none" w:sz="0" w:space="0" w:color="auto"/>
        <w:bottom w:val="none" w:sz="0" w:space="0" w:color="auto"/>
        <w:right w:val="none" w:sz="0" w:space="0" w:color="auto"/>
      </w:divBdr>
    </w:div>
    <w:div w:id="310792561">
      <w:bodyDiv w:val="1"/>
      <w:marLeft w:val="0"/>
      <w:marRight w:val="0"/>
      <w:marTop w:val="0"/>
      <w:marBottom w:val="0"/>
      <w:divBdr>
        <w:top w:val="none" w:sz="0" w:space="0" w:color="auto"/>
        <w:left w:val="none" w:sz="0" w:space="0" w:color="auto"/>
        <w:bottom w:val="none" w:sz="0" w:space="0" w:color="auto"/>
        <w:right w:val="none" w:sz="0" w:space="0" w:color="auto"/>
      </w:divBdr>
    </w:div>
    <w:div w:id="330571530">
      <w:bodyDiv w:val="1"/>
      <w:marLeft w:val="0"/>
      <w:marRight w:val="0"/>
      <w:marTop w:val="0"/>
      <w:marBottom w:val="0"/>
      <w:divBdr>
        <w:top w:val="none" w:sz="0" w:space="0" w:color="auto"/>
        <w:left w:val="none" w:sz="0" w:space="0" w:color="auto"/>
        <w:bottom w:val="none" w:sz="0" w:space="0" w:color="auto"/>
        <w:right w:val="none" w:sz="0" w:space="0" w:color="auto"/>
      </w:divBdr>
    </w:div>
    <w:div w:id="382872734">
      <w:bodyDiv w:val="1"/>
      <w:marLeft w:val="0"/>
      <w:marRight w:val="0"/>
      <w:marTop w:val="0"/>
      <w:marBottom w:val="0"/>
      <w:divBdr>
        <w:top w:val="none" w:sz="0" w:space="0" w:color="auto"/>
        <w:left w:val="none" w:sz="0" w:space="0" w:color="auto"/>
        <w:bottom w:val="none" w:sz="0" w:space="0" w:color="auto"/>
        <w:right w:val="none" w:sz="0" w:space="0" w:color="auto"/>
      </w:divBdr>
    </w:div>
    <w:div w:id="388463203">
      <w:bodyDiv w:val="1"/>
      <w:marLeft w:val="0"/>
      <w:marRight w:val="0"/>
      <w:marTop w:val="0"/>
      <w:marBottom w:val="0"/>
      <w:divBdr>
        <w:top w:val="none" w:sz="0" w:space="0" w:color="auto"/>
        <w:left w:val="none" w:sz="0" w:space="0" w:color="auto"/>
        <w:bottom w:val="none" w:sz="0" w:space="0" w:color="auto"/>
        <w:right w:val="none" w:sz="0" w:space="0" w:color="auto"/>
      </w:divBdr>
    </w:div>
    <w:div w:id="434448838">
      <w:bodyDiv w:val="1"/>
      <w:marLeft w:val="0"/>
      <w:marRight w:val="0"/>
      <w:marTop w:val="0"/>
      <w:marBottom w:val="0"/>
      <w:divBdr>
        <w:top w:val="none" w:sz="0" w:space="0" w:color="auto"/>
        <w:left w:val="none" w:sz="0" w:space="0" w:color="auto"/>
        <w:bottom w:val="none" w:sz="0" w:space="0" w:color="auto"/>
        <w:right w:val="none" w:sz="0" w:space="0" w:color="auto"/>
      </w:divBdr>
    </w:div>
    <w:div w:id="477962557">
      <w:bodyDiv w:val="1"/>
      <w:marLeft w:val="0"/>
      <w:marRight w:val="0"/>
      <w:marTop w:val="0"/>
      <w:marBottom w:val="0"/>
      <w:divBdr>
        <w:top w:val="none" w:sz="0" w:space="0" w:color="auto"/>
        <w:left w:val="none" w:sz="0" w:space="0" w:color="auto"/>
        <w:bottom w:val="none" w:sz="0" w:space="0" w:color="auto"/>
        <w:right w:val="none" w:sz="0" w:space="0" w:color="auto"/>
      </w:divBdr>
    </w:div>
    <w:div w:id="489639930">
      <w:bodyDiv w:val="1"/>
      <w:marLeft w:val="0"/>
      <w:marRight w:val="0"/>
      <w:marTop w:val="0"/>
      <w:marBottom w:val="0"/>
      <w:divBdr>
        <w:top w:val="none" w:sz="0" w:space="0" w:color="auto"/>
        <w:left w:val="none" w:sz="0" w:space="0" w:color="auto"/>
        <w:bottom w:val="none" w:sz="0" w:space="0" w:color="auto"/>
        <w:right w:val="none" w:sz="0" w:space="0" w:color="auto"/>
      </w:divBdr>
    </w:div>
    <w:div w:id="517547923">
      <w:bodyDiv w:val="1"/>
      <w:marLeft w:val="0"/>
      <w:marRight w:val="0"/>
      <w:marTop w:val="0"/>
      <w:marBottom w:val="0"/>
      <w:divBdr>
        <w:top w:val="none" w:sz="0" w:space="0" w:color="auto"/>
        <w:left w:val="none" w:sz="0" w:space="0" w:color="auto"/>
        <w:bottom w:val="none" w:sz="0" w:space="0" w:color="auto"/>
        <w:right w:val="none" w:sz="0" w:space="0" w:color="auto"/>
      </w:divBdr>
    </w:div>
    <w:div w:id="562175576">
      <w:bodyDiv w:val="1"/>
      <w:marLeft w:val="0"/>
      <w:marRight w:val="0"/>
      <w:marTop w:val="0"/>
      <w:marBottom w:val="0"/>
      <w:divBdr>
        <w:top w:val="none" w:sz="0" w:space="0" w:color="auto"/>
        <w:left w:val="none" w:sz="0" w:space="0" w:color="auto"/>
        <w:bottom w:val="none" w:sz="0" w:space="0" w:color="auto"/>
        <w:right w:val="none" w:sz="0" w:space="0" w:color="auto"/>
      </w:divBdr>
    </w:div>
    <w:div w:id="566957125">
      <w:bodyDiv w:val="1"/>
      <w:marLeft w:val="0"/>
      <w:marRight w:val="0"/>
      <w:marTop w:val="0"/>
      <w:marBottom w:val="0"/>
      <w:divBdr>
        <w:top w:val="none" w:sz="0" w:space="0" w:color="auto"/>
        <w:left w:val="none" w:sz="0" w:space="0" w:color="auto"/>
        <w:bottom w:val="none" w:sz="0" w:space="0" w:color="auto"/>
        <w:right w:val="none" w:sz="0" w:space="0" w:color="auto"/>
      </w:divBdr>
    </w:div>
    <w:div w:id="674382433">
      <w:bodyDiv w:val="1"/>
      <w:marLeft w:val="0"/>
      <w:marRight w:val="0"/>
      <w:marTop w:val="0"/>
      <w:marBottom w:val="0"/>
      <w:divBdr>
        <w:top w:val="none" w:sz="0" w:space="0" w:color="auto"/>
        <w:left w:val="none" w:sz="0" w:space="0" w:color="auto"/>
        <w:bottom w:val="none" w:sz="0" w:space="0" w:color="auto"/>
        <w:right w:val="none" w:sz="0" w:space="0" w:color="auto"/>
      </w:divBdr>
    </w:div>
    <w:div w:id="700790417">
      <w:bodyDiv w:val="1"/>
      <w:marLeft w:val="0"/>
      <w:marRight w:val="0"/>
      <w:marTop w:val="0"/>
      <w:marBottom w:val="0"/>
      <w:divBdr>
        <w:top w:val="none" w:sz="0" w:space="0" w:color="auto"/>
        <w:left w:val="none" w:sz="0" w:space="0" w:color="auto"/>
        <w:bottom w:val="none" w:sz="0" w:space="0" w:color="auto"/>
        <w:right w:val="none" w:sz="0" w:space="0" w:color="auto"/>
      </w:divBdr>
    </w:div>
    <w:div w:id="710376624">
      <w:bodyDiv w:val="1"/>
      <w:marLeft w:val="0"/>
      <w:marRight w:val="0"/>
      <w:marTop w:val="0"/>
      <w:marBottom w:val="0"/>
      <w:divBdr>
        <w:top w:val="none" w:sz="0" w:space="0" w:color="auto"/>
        <w:left w:val="none" w:sz="0" w:space="0" w:color="auto"/>
        <w:bottom w:val="none" w:sz="0" w:space="0" w:color="auto"/>
        <w:right w:val="none" w:sz="0" w:space="0" w:color="auto"/>
      </w:divBdr>
    </w:div>
    <w:div w:id="716509693">
      <w:bodyDiv w:val="1"/>
      <w:marLeft w:val="0"/>
      <w:marRight w:val="0"/>
      <w:marTop w:val="0"/>
      <w:marBottom w:val="0"/>
      <w:divBdr>
        <w:top w:val="none" w:sz="0" w:space="0" w:color="auto"/>
        <w:left w:val="none" w:sz="0" w:space="0" w:color="auto"/>
        <w:bottom w:val="none" w:sz="0" w:space="0" w:color="auto"/>
        <w:right w:val="none" w:sz="0" w:space="0" w:color="auto"/>
      </w:divBdr>
    </w:div>
    <w:div w:id="760641893">
      <w:bodyDiv w:val="1"/>
      <w:marLeft w:val="0"/>
      <w:marRight w:val="0"/>
      <w:marTop w:val="0"/>
      <w:marBottom w:val="0"/>
      <w:divBdr>
        <w:top w:val="none" w:sz="0" w:space="0" w:color="auto"/>
        <w:left w:val="none" w:sz="0" w:space="0" w:color="auto"/>
        <w:bottom w:val="none" w:sz="0" w:space="0" w:color="auto"/>
        <w:right w:val="none" w:sz="0" w:space="0" w:color="auto"/>
      </w:divBdr>
    </w:div>
    <w:div w:id="866672287">
      <w:bodyDiv w:val="1"/>
      <w:marLeft w:val="0"/>
      <w:marRight w:val="0"/>
      <w:marTop w:val="0"/>
      <w:marBottom w:val="0"/>
      <w:divBdr>
        <w:top w:val="none" w:sz="0" w:space="0" w:color="auto"/>
        <w:left w:val="none" w:sz="0" w:space="0" w:color="auto"/>
        <w:bottom w:val="none" w:sz="0" w:space="0" w:color="auto"/>
        <w:right w:val="none" w:sz="0" w:space="0" w:color="auto"/>
      </w:divBdr>
    </w:div>
    <w:div w:id="910119110">
      <w:bodyDiv w:val="1"/>
      <w:marLeft w:val="0"/>
      <w:marRight w:val="0"/>
      <w:marTop w:val="0"/>
      <w:marBottom w:val="0"/>
      <w:divBdr>
        <w:top w:val="none" w:sz="0" w:space="0" w:color="auto"/>
        <w:left w:val="none" w:sz="0" w:space="0" w:color="auto"/>
        <w:bottom w:val="none" w:sz="0" w:space="0" w:color="auto"/>
        <w:right w:val="none" w:sz="0" w:space="0" w:color="auto"/>
      </w:divBdr>
    </w:div>
    <w:div w:id="910701613">
      <w:bodyDiv w:val="1"/>
      <w:marLeft w:val="0"/>
      <w:marRight w:val="0"/>
      <w:marTop w:val="0"/>
      <w:marBottom w:val="0"/>
      <w:divBdr>
        <w:top w:val="none" w:sz="0" w:space="0" w:color="auto"/>
        <w:left w:val="none" w:sz="0" w:space="0" w:color="auto"/>
        <w:bottom w:val="none" w:sz="0" w:space="0" w:color="auto"/>
        <w:right w:val="none" w:sz="0" w:space="0" w:color="auto"/>
      </w:divBdr>
    </w:div>
    <w:div w:id="1019309927">
      <w:bodyDiv w:val="1"/>
      <w:marLeft w:val="0"/>
      <w:marRight w:val="0"/>
      <w:marTop w:val="0"/>
      <w:marBottom w:val="0"/>
      <w:divBdr>
        <w:top w:val="none" w:sz="0" w:space="0" w:color="auto"/>
        <w:left w:val="none" w:sz="0" w:space="0" w:color="auto"/>
        <w:bottom w:val="none" w:sz="0" w:space="0" w:color="auto"/>
        <w:right w:val="none" w:sz="0" w:space="0" w:color="auto"/>
      </w:divBdr>
    </w:div>
    <w:div w:id="1044523599">
      <w:bodyDiv w:val="1"/>
      <w:marLeft w:val="0"/>
      <w:marRight w:val="0"/>
      <w:marTop w:val="0"/>
      <w:marBottom w:val="0"/>
      <w:divBdr>
        <w:top w:val="none" w:sz="0" w:space="0" w:color="auto"/>
        <w:left w:val="none" w:sz="0" w:space="0" w:color="auto"/>
        <w:bottom w:val="none" w:sz="0" w:space="0" w:color="auto"/>
        <w:right w:val="none" w:sz="0" w:space="0" w:color="auto"/>
      </w:divBdr>
    </w:div>
    <w:div w:id="1072970586">
      <w:bodyDiv w:val="1"/>
      <w:marLeft w:val="0"/>
      <w:marRight w:val="0"/>
      <w:marTop w:val="0"/>
      <w:marBottom w:val="0"/>
      <w:divBdr>
        <w:top w:val="none" w:sz="0" w:space="0" w:color="auto"/>
        <w:left w:val="none" w:sz="0" w:space="0" w:color="auto"/>
        <w:bottom w:val="none" w:sz="0" w:space="0" w:color="auto"/>
        <w:right w:val="none" w:sz="0" w:space="0" w:color="auto"/>
      </w:divBdr>
    </w:div>
    <w:div w:id="1136878439">
      <w:bodyDiv w:val="1"/>
      <w:marLeft w:val="0"/>
      <w:marRight w:val="0"/>
      <w:marTop w:val="0"/>
      <w:marBottom w:val="0"/>
      <w:divBdr>
        <w:top w:val="none" w:sz="0" w:space="0" w:color="auto"/>
        <w:left w:val="none" w:sz="0" w:space="0" w:color="auto"/>
        <w:bottom w:val="none" w:sz="0" w:space="0" w:color="auto"/>
        <w:right w:val="none" w:sz="0" w:space="0" w:color="auto"/>
      </w:divBdr>
      <w:divsChild>
        <w:div w:id="1083797788">
          <w:marLeft w:val="446"/>
          <w:marRight w:val="0"/>
          <w:marTop w:val="0"/>
          <w:marBottom w:val="0"/>
          <w:divBdr>
            <w:top w:val="none" w:sz="0" w:space="0" w:color="auto"/>
            <w:left w:val="none" w:sz="0" w:space="0" w:color="auto"/>
            <w:bottom w:val="none" w:sz="0" w:space="0" w:color="auto"/>
            <w:right w:val="none" w:sz="0" w:space="0" w:color="auto"/>
          </w:divBdr>
        </w:div>
        <w:div w:id="1031342604">
          <w:marLeft w:val="446"/>
          <w:marRight w:val="0"/>
          <w:marTop w:val="0"/>
          <w:marBottom w:val="0"/>
          <w:divBdr>
            <w:top w:val="none" w:sz="0" w:space="0" w:color="auto"/>
            <w:left w:val="none" w:sz="0" w:space="0" w:color="auto"/>
            <w:bottom w:val="none" w:sz="0" w:space="0" w:color="auto"/>
            <w:right w:val="none" w:sz="0" w:space="0" w:color="auto"/>
          </w:divBdr>
        </w:div>
        <w:div w:id="2086829261">
          <w:marLeft w:val="446"/>
          <w:marRight w:val="0"/>
          <w:marTop w:val="0"/>
          <w:marBottom w:val="0"/>
          <w:divBdr>
            <w:top w:val="none" w:sz="0" w:space="0" w:color="auto"/>
            <w:left w:val="none" w:sz="0" w:space="0" w:color="auto"/>
            <w:bottom w:val="none" w:sz="0" w:space="0" w:color="auto"/>
            <w:right w:val="none" w:sz="0" w:space="0" w:color="auto"/>
          </w:divBdr>
        </w:div>
        <w:div w:id="1250309694">
          <w:marLeft w:val="446"/>
          <w:marRight w:val="0"/>
          <w:marTop w:val="0"/>
          <w:marBottom w:val="0"/>
          <w:divBdr>
            <w:top w:val="none" w:sz="0" w:space="0" w:color="auto"/>
            <w:left w:val="none" w:sz="0" w:space="0" w:color="auto"/>
            <w:bottom w:val="none" w:sz="0" w:space="0" w:color="auto"/>
            <w:right w:val="none" w:sz="0" w:space="0" w:color="auto"/>
          </w:divBdr>
        </w:div>
        <w:div w:id="576521881">
          <w:marLeft w:val="446"/>
          <w:marRight w:val="0"/>
          <w:marTop w:val="0"/>
          <w:marBottom w:val="0"/>
          <w:divBdr>
            <w:top w:val="none" w:sz="0" w:space="0" w:color="auto"/>
            <w:left w:val="none" w:sz="0" w:space="0" w:color="auto"/>
            <w:bottom w:val="none" w:sz="0" w:space="0" w:color="auto"/>
            <w:right w:val="none" w:sz="0" w:space="0" w:color="auto"/>
          </w:divBdr>
        </w:div>
        <w:div w:id="1776899617">
          <w:marLeft w:val="446"/>
          <w:marRight w:val="0"/>
          <w:marTop w:val="0"/>
          <w:marBottom w:val="0"/>
          <w:divBdr>
            <w:top w:val="none" w:sz="0" w:space="0" w:color="auto"/>
            <w:left w:val="none" w:sz="0" w:space="0" w:color="auto"/>
            <w:bottom w:val="none" w:sz="0" w:space="0" w:color="auto"/>
            <w:right w:val="none" w:sz="0" w:space="0" w:color="auto"/>
          </w:divBdr>
        </w:div>
      </w:divsChild>
    </w:div>
    <w:div w:id="1214267807">
      <w:bodyDiv w:val="1"/>
      <w:marLeft w:val="0"/>
      <w:marRight w:val="0"/>
      <w:marTop w:val="0"/>
      <w:marBottom w:val="0"/>
      <w:divBdr>
        <w:top w:val="none" w:sz="0" w:space="0" w:color="auto"/>
        <w:left w:val="none" w:sz="0" w:space="0" w:color="auto"/>
        <w:bottom w:val="none" w:sz="0" w:space="0" w:color="auto"/>
        <w:right w:val="none" w:sz="0" w:space="0" w:color="auto"/>
      </w:divBdr>
    </w:div>
    <w:div w:id="1215848931">
      <w:bodyDiv w:val="1"/>
      <w:marLeft w:val="0"/>
      <w:marRight w:val="0"/>
      <w:marTop w:val="0"/>
      <w:marBottom w:val="0"/>
      <w:divBdr>
        <w:top w:val="none" w:sz="0" w:space="0" w:color="auto"/>
        <w:left w:val="none" w:sz="0" w:space="0" w:color="auto"/>
        <w:bottom w:val="none" w:sz="0" w:space="0" w:color="auto"/>
        <w:right w:val="none" w:sz="0" w:space="0" w:color="auto"/>
      </w:divBdr>
    </w:div>
    <w:div w:id="1254127478">
      <w:bodyDiv w:val="1"/>
      <w:marLeft w:val="0"/>
      <w:marRight w:val="0"/>
      <w:marTop w:val="0"/>
      <w:marBottom w:val="0"/>
      <w:divBdr>
        <w:top w:val="none" w:sz="0" w:space="0" w:color="auto"/>
        <w:left w:val="none" w:sz="0" w:space="0" w:color="auto"/>
        <w:bottom w:val="none" w:sz="0" w:space="0" w:color="auto"/>
        <w:right w:val="none" w:sz="0" w:space="0" w:color="auto"/>
      </w:divBdr>
    </w:div>
    <w:div w:id="1261062470">
      <w:bodyDiv w:val="1"/>
      <w:marLeft w:val="0"/>
      <w:marRight w:val="0"/>
      <w:marTop w:val="0"/>
      <w:marBottom w:val="0"/>
      <w:divBdr>
        <w:top w:val="none" w:sz="0" w:space="0" w:color="auto"/>
        <w:left w:val="none" w:sz="0" w:space="0" w:color="auto"/>
        <w:bottom w:val="none" w:sz="0" w:space="0" w:color="auto"/>
        <w:right w:val="none" w:sz="0" w:space="0" w:color="auto"/>
      </w:divBdr>
    </w:div>
    <w:div w:id="1272936031">
      <w:bodyDiv w:val="1"/>
      <w:marLeft w:val="0"/>
      <w:marRight w:val="0"/>
      <w:marTop w:val="0"/>
      <w:marBottom w:val="0"/>
      <w:divBdr>
        <w:top w:val="none" w:sz="0" w:space="0" w:color="auto"/>
        <w:left w:val="none" w:sz="0" w:space="0" w:color="auto"/>
        <w:bottom w:val="none" w:sz="0" w:space="0" w:color="auto"/>
        <w:right w:val="none" w:sz="0" w:space="0" w:color="auto"/>
      </w:divBdr>
    </w:div>
    <w:div w:id="1393894282">
      <w:bodyDiv w:val="1"/>
      <w:marLeft w:val="0"/>
      <w:marRight w:val="0"/>
      <w:marTop w:val="0"/>
      <w:marBottom w:val="0"/>
      <w:divBdr>
        <w:top w:val="none" w:sz="0" w:space="0" w:color="auto"/>
        <w:left w:val="none" w:sz="0" w:space="0" w:color="auto"/>
        <w:bottom w:val="none" w:sz="0" w:space="0" w:color="auto"/>
        <w:right w:val="none" w:sz="0" w:space="0" w:color="auto"/>
      </w:divBdr>
    </w:div>
    <w:div w:id="1427654065">
      <w:bodyDiv w:val="1"/>
      <w:marLeft w:val="0"/>
      <w:marRight w:val="0"/>
      <w:marTop w:val="0"/>
      <w:marBottom w:val="0"/>
      <w:divBdr>
        <w:top w:val="none" w:sz="0" w:space="0" w:color="auto"/>
        <w:left w:val="none" w:sz="0" w:space="0" w:color="auto"/>
        <w:bottom w:val="none" w:sz="0" w:space="0" w:color="auto"/>
        <w:right w:val="none" w:sz="0" w:space="0" w:color="auto"/>
      </w:divBdr>
    </w:div>
    <w:div w:id="1542552941">
      <w:bodyDiv w:val="1"/>
      <w:marLeft w:val="0"/>
      <w:marRight w:val="0"/>
      <w:marTop w:val="0"/>
      <w:marBottom w:val="0"/>
      <w:divBdr>
        <w:top w:val="none" w:sz="0" w:space="0" w:color="auto"/>
        <w:left w:val="none" w:sz="0" w:space="0" w:color="auto"/>
        <w:bottom w:val="none" w:sz="0" w:space="0" w:color="auto"/>
        <w:right w:val="none" w:sz="0" w:space="0" w:color="auto"/>
      </w:divBdr>
    </w:div>
    <w:div w:id="1600019035">
      <w:bodyDiv w:val="1"/>
      <w:marLeft w:val="0"/>
      <w:marRight w:val="0"/>
      <w:marTop w:val="0"/>
      <w:marBottom w:val="0"/>
      <w:divBdr>
        <w:top w:val="none" w:sz="0" w:space="0" w:color="auto"/>
        <w:left w:val="none" w:sz="0" w:space="0" w:color="auto"/>
        <w:bottom w:val="none" w:sz="0" w:space="0" w:color="auto"/>
        <w:right w:val="none" w:sz="0" w:space="0" w:color="auto"/>
      </w:divBdr>
    </w:div>
    <w:div w:id="1617130818">
      <w:bodyDiv w:val="1"/>
      <w:marLeft w:val="0"/>
      <w:marRight w:val="0"/>
      <w:marTop w:val="0"/>
      <w:marBottom w:val="0"/>
      <w:divBdr>
        <w:top w:val="none" w:sz="0" w:space="0" w:color="auto"/>
        <w:left w:val="none" w:sz="0" w:space="0" w:color="auto"/>
        <w:bottom w:val="none" w:sz="0" w:space="0" w:color="auto"/>
        <w:right w:val="none" w:sz="0" w:space="0" w:color="auto"/>
      </w:divBdr>
    </w:div>
    <w:div w:id="1623612140">
      <w:bodyDiv w:val="1"/>
      <w:marLeft w:val="0"/>
      <w:marRight w:val="0"/>
      <w:marTop w:val="0"/>
      <w:marBottom w:val="0"/>
      <w:divBdr>
        <w:top w:val="none" w:sz="0" w:space="0" w:color="auto"/>
        <w:left w:val="none" w:sz="0" w:space="0" w:color="auto"/>
        <w:bottom w:val="none" w:sz="0" w:space="0" w:color="auto"/>
        <w:right w:val="none" w:sz="0" w:space="0" w:color="auto"/>
      </w:divBdr>
    </w:div>
    <w:div w:id="1682390689">
      <w:bodyDiv w:val="1"/>
      <w:marLeft w:val="0"/>
      <w:marRight w:val="0"/>
      <w:marTop w:val="0"/>
      <w:marBottom w:val="0"/>
      <w:divBdr>
        <w:top w:val="none" w:sz="0" w:space="0" w:color="auto"/>
        <w:left w:val="none" w:sz="0" w:space="0" w:color="auto"/>
        <w:bottom w:val="none" w:sz="0" w:space="0" w:color="auto"/>
        <w:right w:val="none" w:sz="0" w:space="0" w:color="auto"/>
      </w:divBdr>
    </w:div>
    <w:div w:id="1749420924">
      <w:bodyDiv w:val="1"/>
      <w:marLeft w:val="0"/>
      <w:marRight w:val="0"/>
      <w:marTop w:val="0"/>
      <w:marBottom w:val="0"/>
      <w:divBdr>
        <w:top w:val="none" w:sz="0" w:space="0" w:color="auto"/>
        <w:left w:val="none" w:sz="0" w:space="0" w:color="auto"/>
        <w:bottom w:val="none" w:sz="0" w:space="0" w:color="auto"/>
        <w:right w:val="none" w:sz="0" w:space="0" w:color="auto"/>
      </w:divBdr>
    </w:div>
    <w:div w:id="1908877014">
      <w:bodyDiv w:val="1"/>
      <w:marLeft w:val="0"/>
      <w:marRight w:val="0"/>
      <w:marTop w:val="0"/>
      <w:marBottom w:val="0"/>
      <w:divBdr>
        <w:top w:val="none" w:sz="0" w:space="0" w:color="auto"/>
        <w:left w:val="none" w:sz="0" w:space="0" w:color="auto"/>
        <w:bottom w:val="none" w:sz="0" w:space="0" w:color="auto"/>
        <w:right w:val="none" w:sz="0" w:space="0" w:color="auto"/>
      </w:divBdr>
    </w:div>
    <w:div w:id="1943299312">
      <w:bodyDiv w:val="1"/>
      <w:marLeft w:val="0"/>
      <w:marRight w:val="0"/>
      <w:marTop w:val="0"/>
      <w:marBottom w:val="0"/>
      <w:divBdr>
        <w:top w:val="none" w:sz="0" w:space="0" w:color="auto"/>
        <w:left w:val="none" w:sz="0" w:space="0" w:color="auto"/>
        <w:bottom w:val="none" w:sz="0" w:space="0" w:color="auto"/>
        <w:right w:val="none" w:sz="0" w:space="0" w:color="auto"/>
      </w:divBdr>
    </w:div>
    <w:div w:id="1984652277">
      <w:bodyDiv w:val="1"/>
      <w:marLeft w:val="0"/>
      <w:marRight w:val="0"/>
      <w:marTop w:val="0"/>
      <w:marBottom w:val="0"/>
      <w:divBdr>
        <w:top w:val="none" w:sz="0" w:space="0" w:color="auto"/>
        <w:left w:val="none" w:sz="0" w:space="0" w:color="auto"/>
        <w:bottom w:val="none" w:sz="0" w:space="0" w:color="auto"/>
        <w:right w:val="none" w:sz="0" w:space="0" w:color="auto"/>
      </w:divBdr>
    </w:div>
    <w:div w:id="2077196246">
      <w:bodyDiv w:val="1"/>
      <w:marLeft w:val="0"/>
      <w:marRight w:val="0"/>
      <w:marTop w:val="0"/>
      <w:marBottom w:val="0"/>
      <w:divBdr>
        <w:top w:val="none" w:sz="0" w:space="0" w:color="auto"/>
        <w:left w:val="none" w:sz="0" w:space="0" w:color="auto"/>
        <w:bottom w:val="none" w:sz="0" w:space="0" w:color="auto"/>
        <w:right w:val="none" w:sz="0" w:space="0" w:color="auto"/>
      </w:divBdr>
    </w:div>
    <w:div w:id="20802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11.png"/><Relationship Id="rId34" Type="http://schemas.microsoft.com/office/2011/relationships/commentsExtended" Target="commentsExtended.xml"/><Relationship Id="rId42" Type="http://schemas.openxmlformats.org/officeDocument/2006/relationships/image" Target="media/image29.png"/><Relationship Id="rId47" Type="http://schemas.openxmlformats.org/officeDocument/2006/relationships/hyperlink" Target="https://www.arabidopsis.org/servlets/TairObject?type=locus&amp;name=At2g24260" TargetMode="External"/><Relationship Id="rId50"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omments" Target="comments.xml"/><Relationship Id="rId38" Type="http://schemas.openxmlformats.org/officeDocument/2006/relationships/image" Target="media/image25.png"/><Relationship Id="rId46" Type="http://schemas.openxmlformats.org/officeDocument/2006/relationships/hyperlink" Target="https://doi.org/10.1093/bioinformatics/btr412"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doi.org/10.1093/bioinformatics/btq636"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6/09/relationships/commentsIds" Target="commentsIds.xm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F70CFB1-0C42-4A40-8AE9-896908D7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420</TotalTime>
  <Pages>32</Pages>
  <Words>16841</Words>
  <Characters>95999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Maxwell Mullin</dc:creator>
  <cp:lastModifiedBy>Li, Yichao</cp:lastModifiedBy>
  <cp:revision>4</cp:revision>
  <cp:lastPrinted>2018-09-18T22:45:00Z</cp:lastPrinted>
  <dcterms:created xsi:type="dcterms:W3CDTF">2019-01-03T20:03:00Z</dcterms:created>
  <dcterms:modified xsi:type="dcterms:W3CDTF">2019-04-01T03:44:00Z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Document_1">
    <vt:lpwstr>True</vt:lpwstr>
  </property>
  <property fmtid="{D5CDD505-2E9C-101B-9397-08002B2CF9AE}" pid="9" name="Mendeley Unique User Id_1">
    <vt:lpwstr>Self UUID Temp</vt:lpwstr>
  </property>
  <property fmtid="{D5CDD505-2E9C-101B-9397-08002B2CF9AE}" pid="10" name="Mendeley Citation Style_1">
    <vt:lpwstr>http://www.zotero.org/styles/ieee</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http://www.zotero.org/styles/bibtex</vt:lpwstr>
  </property>
  <property fmtid="{D5CDD505-2E9C-101B-9397-08002B2CF9AE}" pid="20" name="Mendeley Recent Style Name 4_1">
    <vt:lpwstr>BibTeX generic citation style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8th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